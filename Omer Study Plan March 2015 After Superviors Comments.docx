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Slutkommentarsreferens"/>
                <w:color w:val="000080"/>
                <w:sz w:val="20"/>
                <w:szCs w:val="20"/>
                <w:lang w:val="sv-SE"/>
              </w:rPr>
              <w:endnoteReference w:id="2"/>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proofErr w:type="spellStart"/>
            <w:r>
              <w:rPr>
                <w:color w:val="000080"/>
                <w:sz w:val="20"/>
                <w:szCs w:val="20"/>
                <w:lang w:val="sv-SE"/>
              </w:rPr>
              <w:t>Nyantagning</w:t>
            </w:r>
            <w:proofErr w:type="spellEnd"/>
            <w:r>
              <w:rPr>
                <w:rStyle w:val="Slutkommentarsreferens"/>
                <w:color w:val="000080"/>
                <w:sz w:val="20"/>
                <w:szCs w:val="20"/>
                <w:lang w:val="sv-SE"/>
              </w:rPr>
              <w:endnoteReference w:id="3"/>
            </w:r>
          </w:p>
          <w:p w14:paraId="609DC669" w14:textId="69D1A6BB"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Pr>
                <w:b/>
                <w:bCs/>
                <w:lang w:val="sv-SE"/>
              </w:rPr>
            </w:r>
            <w:r>
              <w:rPr>
                <w:b/>
                <w:bCs/>
                <w:lang w:val="sv-SE"/>
              </w:rPr>
              <w:fldChar w:fldCharType="end"/>
            </w:r>
            <w:r w:rsidR="003613D3">
              <w:rPr>
                <w:sz w:val="20"/>
                <w:szCs w:val="20"/>
                <w:lang w:val="sv-SE"/>
              </w:rPr>
              <w:t xml:space="preserve">  Revidering år: </w:t>
            </w:r>
            <w:del w:id="0" w:author="Omer" w:date="2015-03-18T14:20:00Z">
              <w:r w:rsidR="00CD35AF">
                <w:rPr>
                  <w:rFonts w:ascii="Verdana" w:hAnsi="Verdana"/>
                  <w:b/>
                  <w:bCs/>
                  <w:sz w:val="20"/>
                  <w:szCs w:val="20"/>
                  <w:lang w:val="sv-SE"/>
                </w:rPr>
                <w:delText>201</w:delText>
              </w:r>
              <w:r w:rsidR="00EC2987">
                <w:rPr>
                  <w:rFonts w:ascii="Verdana" w:hAnsi="Verdana"/>
                  <w:b/>
                  <w:bCs/>
                  <w:sz w:val="20"/>
                  <w:szCs w:val="20"/>
                  <w:lang w:val="sv-SE"/>
                </w:rPr>
                <w:delText>4</w:delText>
              </w:r>
            </w:del>
            <w:ins w:id="1" w:author="Omer" w:date="2015-03-18T14:20:00Z">
              <w:r w:rsidR="00CD35AF">
                <w:rPr>
                  <w:rFonts w:ascii="Verdana" w:hAnsi="Verdana"/>
                  <w:b/>
                  <w:bCs/>
                  <w:sz w:val="20"/>
                  <w:szCs w:val="20"/>
                  <w:lang w:val="sv-SE"/>
                </w:rPr>
                <w:t>201</w:t>
              </w:r>
              <w:r w:rsidR="006D2E15">
                <w:rPr>
                  <w:rFonts w:ascii="Verdana" w:hAnsi="Verdana"/>
                  <w:b/>
                  <w:bCs/>
                  <w:sz w:val="20"/>
                  <w:szCs w:val="20"/>
                  <w:lang w:val="sv-SE"/>
                </w:rPr>
                <w:t>5</w:t>
              </w:r>
            </w:ins>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Rubrik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Slutkommentarsreferens"/>
                <w:color w:val="000080"/>
                <w:sz w:val="20"/>
                <w:szCs w:val="20"/>
                <w:lang w:val="sv-SE"/>
              </w:rPr>
              <w:endnoteReference w:id="4"/>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Slutkommentarsreferens"/>
                <w:color w:val="000080"/>
                <w:sz w:val="20"/>
                <w:szCs w:val="20"/>
                <w:lang w:val="sv-SE"/>
              </w:rPr>
              <w:endnoteReference w:id="5"/>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Slutkommentarsreferens"/>
                <w:color w:val="000080"/>
                <w:sz w:val="20"/>
                <w:szCs w:val="20"/>
                <w:lang w:val="sv-SE"/>
              </w:rPr>
              <w:endnoteReference w:id="6"/>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6D2E15"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Slutkommentarsreferens"/>
                <w:color w:val="000080"/>
                <w:sz w:val="20"/>
                <w:szCs w:val="20"/>
                <w:lang w:val="sv-SE"/>
              </w:rPr>
              <w:endnoteReference w:id="7"/>
            </w:r>
            <w:r>
              <w:rPr>
                <w:color w:val="000080"/>
                <w:lang w:val="sv-SE"/>
              </w:rPr>
              <w:t xml:space="preserve">: </w:t>
            </w:r>
            <w:bookmarkStart w:id="2"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2"/>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proofErr w:type="spellStart"/>
            <w:r>
              <w:rPr>
                <w:b/>
                <w:bCs/>
                <w:color w:val="000080"/>
                <w:sz w:val="20"/>
                <w:szCs w:val="20"/>
                <w:lang w:val="sv-SE"/>
              </w:rPr>
              <w:t>Nyantagning</w:t>
            </w:r>
            <w:proofErr w:type="spellEnd"/>
            <w:r>
              <w:rPr>
                <w:b/>
                <w:bCs/>
                <w:color w:val="000080"/>
                <w:sz w:val="20"/>
                <w:szCs w:val="20"/>
                <w:lang w:val="sv-SE"/>
              </w:rPr>
              <w:t xml:space="preserve">: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Slutkommentarsreferens"/>
                <w:color w:val="000080"/>
                <w:sz w:val="16"/>
                <w:szCs w:val="16"/>
                <w:lang w:val="sv-SE"/>
              </w:rPr>
              <w:endnoteReference w:id="8"/>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2AF64261" w:rsidR="003613D3" w:rsidRDefault="003613D3">
            <w:pPr>
              <w:tabs>
                <w:tab w:val="left" w:pos="4536"/>
              </w:tabs>
              <w:rPr>
                <w:color w:val="000080"/>
                <w:sz w:val="20"/>
                <w:szCs w:val="20"/>
                <w:lang w:val="sv-SE"/>
              </w:rPr>
            </w:pPr>
            <w:r>
              <w:rPr>
                <w:color w:val="000080"/>
                <w:sz w:val="20"/>
                <w:szCs w:val="20"/>
                <w:lang w:val="sv-SE"/>
              </w:rPr>
              <w:t xml:space="preserve">Datum (date): </w:t>
            </w:r>
            <w:del w:id="3" w:author="Omer" w:date="2015-03-18T14:20:00Z">
              <w:r w:rsidR="00E639E9">
                <w:rPr>
                  <w:rFonts w:ascii="Arial" w:hAnsi="Arial" w:cs="Arial"/>
                  <w:color w:val="000080"/>
                  <w:sz w:val="16"/>
                  <w:szCs w:val="16"/>
                  <w:lang w:val="sv-SE"/>
                </w:rPr>
                <w:delText>2014/09</w:delText>
              </w:r>
              <w:r w:rsidR="00822368">
                <w:rPr>
                  <w:rFonts w:ascii="Arial" w:hAnsi="Arial" w:cs="Arial"/>
                  <w:color w:val="000080"/>
                  <w:sz w:val="16"/>
                  <w:szCs w:val="16"/>
                  <w:lang w:val="sv-SE"/>
                </w:rPr>
                <w:delText>/</w:delText>
              </w:r>
              <w:r w:rsidR="00E639E9">
                <w:rPr>
                  <w:rFonts w:ascii="Arial" w:hAnsi="Arial" w:cs="Arial"/>
                  <w:color w:val="000080"/>
                  <w:sz w:val="16"/>
                  <w:szCs w:val="16"/>
                  <w:lang w:val="sv-SE"/>
                </w:rPr>
                <w:delText>0</w:delText>
              </w:r>
              <w:r w:rsidR="00D03EE4">
                <w:rPr>
                  <w:rFonts w:ascii="Arial" w:hAnsi="Arial" w:cs="Arial"/>
                  <w:color w:val="000080"/>
                  <w:sz w:val="16"/>
                  <w:szCs w:val="16"/>
                  <w:lang w:val="sv-SE"/>
                </w:rPr>
                <w:delText>2</w:delText>
              </w:r>
            </w:del>
            <w:proofErr w:type="gramStart"/>
            <w:ins w:id="4" w:author="Omer" w:date="2015-03-18T14:20:00Z">
              <w:r w:rsidR="00B209FB">
                <w:rPr>
                  <w:rFonts w:ascii="Arial" w:hAnsi="Arial" w:cs="Arial"/>
                  <w:color w:val="000080"/>
                  <w:sz w:val="16"/>
                  <w:szCs w:val="16"/>
                  <w:lang w:val="sv-SE"/>
                </w:rPr>
                <w:t>2015/03</w:t>
              </w:r>
              <w:r w:rsidR="00822368">
                <w:rPr>
                  <w:rFonts w:ascii="Arial" w:hAnsi="Arial" w:cs="Arial"/>
                  <w:color w:val="000080"/>
                  <w:sz w:val="16"/>
                  <w:szCs w:val="16"/>
                  <w:lang w:val="sv-SE"/>
                </w:rPr>
                <w:t>/</w:t>
              </w:r>
              <w:r w:rsidR="00B209FB">
                <w:rPr>
                  <w:rFonts w:ascii="Arial" w:hAnsi="Arial" w:cs="Arial"/>
                  <w:color w:val="000080"/>
                  <w:sz w:val="16"/>
                  <w:szCs w:val="16"/>
                  <w:lang w:val="sv-SE"/>
                </w:rPr>
                <w:t>20</w:t>
              </w:r>
            </w:ins>
            <w:proofErr w:type="gramEnd"/>
            <w:r>
              <w:rPr>
                <w:color w:val="000080"/>
                <w:sz w:val="20"/>
                <w:szCs w:val="20"/>
                <w:lang w:val="sv-SE"/>
              </w:rPr>
              <w:tab/>
              <w:t>Underskrift (</w:t>
            </w:r>
            <w:proofErr w:type="spellStart"/>
            <w:r>
              <w:rPr>
                <w:color w:val="000080"/>
                <w:sz w:val="20"/>
                <w:szCs w:val="20"/>
                <w:lang w:val="sv-SE"/>
              </w:rPr>
              <w:t>signature</w:t>
            </w:r>
            <w:proofErr w:type="spellEnd"/>
            <w:r>
              <w:rPr>
                <w:color w:val="000080"/>
                <w:sz w:val="20"/>
                <w:szCs w:val="20"/>
                <w:lang w:val="sv-SE"/>
              </w:rPr>
              <w:t>):</w:t>
            </w:r>
          </w:p>
          <w:p w14:paraId="156EBB06" w14:textId="77777777" w:rsidR="003613D3" w:rsidRDefault="003613D3">
            <w:pPr>
              <w:tabs>
                <w:tab w:val="left" w:pos="2160"/>
              </w:tabs>
              <w:rPr>
                <w:color w:val="000080"/>
                <w:lang w:val="sv-SE"/>
              </w:rPr>
            </w:pPr>
          </w:p>
        </w:tc>
      </w:tr>
      <w:tr w:rsidR="003613D3" w:rsidRPr="006D2E15"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Slutkommentarsreferens"/>
                <w:b/>
                <w:bCs/>
                <w:color w:val="000080"/>
                <w:sz w:val="20"/>
                <w:szCs w:val="20"/>
                <w:lang w:val="sv-SE"/>
              </w:rPr>
              <w:endnoteReference w:id="9"/>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445D5309" w14:textId="77777777" w:rsidR="003613D3" w:rsidRDefault="00EB48CE">
            <w:pPr>
              <w:tabs>
                <w:tab w:val="left" w:pos="2268"/>
                <w:tab w:val="left" w:pos="5670"/>
              </w:tabs>
              <w:rPr>
                <w:del w:id="5" w:author="Omer" w:date="2015-03-18T14:20:00Z"/>
                <w:rFonts w:ascii="Arial" w:hAnsi="Arial" w:cs="Arial"/>
                <w:color w:val="000080"/>
                <w:sz w:val="16"/>
                <w:szCs w:val="16"/>
                <w:lang w:val="sv-SE"/>
              </w:rPr>
            </w:pPr>
            <w:del w:id="6" w:author="Omer" w:date="2015-03-18T14:20:00Z">
              <w:r>
                <w:rPr>
                  <w:rFonts w:ascii="Arial" w:hAnsi="Arial" w:cs="Arial"/>
                  <w:color w:val="000080"/>
                  <w:sz w:val="16"/>
                  <w:szCs w:val="16"/>
                  <w:lang w:val="sv-SE"/>
                </w:rPr>
                <w:delText>2014/0</w:delText>
              </w:r>
              <w:r w:rsidR="00E639E9">
                <w:rPr>
                  <w:rFonts w:ascii="Arial" w:hAnsi="Arial" w:cs="Arial"/>
                  <w:color w:val="000080"/>
                  <w:sz w:val="16"/>
                  <w:szCs w:val="16"/>
                  <w:lang w:val="sv-SE"/>
                </w:rPr>
                <w:delText>9</w:delText>
              </w:r>
              <w:r>
                <w:rPr>
                  <w:rFonts w:ascii="Arial" w:hAnsi="Arial" w:cs="Arial"/>
                  <w:color w:val="000080"/>
                  <w:sz w:val="16"/>
                  <w:szCs w:val="16"/>
                  <w:lang w:val="sv-SE"/>
                </w:rPr>
                <w:delText>/</w:delText>
              </w:r>
              <w:r w:rsidR="00E639E9">
                <w:rPr>
                  <w:rFonts w:ascii="Arial" w:hAnsi="Arial" w:cs="Arial"/>
                  <w:color w:val="000080"/>
                  <w:sz w:val="16"/>
                  <w:szCs w:val="16"/>
                  <w:lang w:val="sv-SE"/>
                </w:rPr>
                <w:delText>0</w:delText>
              </w:r>
              <w:r w:rsidR="00D03EE4">
                <w:rPr>
                  <w:rFonts w:ascii="Arial" w:hAnsi="Arial" w:cs="Arial"/>
                  <w:color w:val="000080"/>
                  <w:sz w:val="16"/>
                  <w:szCs w:val="16"/>
                  <w:lang w:val="sv-SE"/>
                </w:rPr>
                <w:delText>2</w:delText>
              </w:r>
            </w:del>
          </w:p>
          <w:p w14:paraId="3102FB38" w14:textId="7D3C59FF" w:rsidR="003613D3" w:rsidRDefault="00FA1D57">
            <w:pPr>
              <w:tabs>
                <w:tab w:val="left" w:pos="2268"/>
                <w:tab w:val="left" w:pos="5670"/>
              </w:tabs>
              <w:rPr>
                <w:ins w:id="7" w:author="Omer" w:date="2015-03-18T14:20:00Z"/>
                <w:rFonts w:ascii="Arial" w:hAnsi="Arial" w:cs="Arial"/>
                <w:color w:val="000080"/>
                <w:sz w:val="16"/>
                <w:szCs w:val="16"/>
                <w:lang w:val="sv-SE"/>
              </w:rPr>
            </w:pPr>
            <w:proofErr w:type="gramStart"/>
            <w:ins w:id="8" w:author="Omer" w:date="2015-03-18T14:20:00Z">
              <w:r>
                <w:rPr>
                  <w:rFonts w:ascii="Arial" w:hAnsi="Arial" w:cs="Arial"/>
                  <w:color w:val="000080"/>
                  <w:sz w:val="16"/>
                  <w:szCs w:val="16"/>
                  <w:lang w:val="sv-SE"/>
                </w:rPr>
                <w:t>2015/03/20</w:t>
              </w:r>
              <w:proofErr w:type="gramEnd"/>
            </w:ins>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4B476B44" w14:textId="77777777" w:rsidR="00822368" w:rsidRDefault="00EB48CE">
            <w:pPr>
              <w:tabs>
                <w:tab w:val="left" w:pos="2268"/>
                <w:tab w:val="left" w:pos="5670"/>
              </w:tabs>
              <w:rPr>
                <w:del w:id="9" w:author="Omer" w:date="2015-03-18T14:20:00Z"/>
                <w:rFonts w:ascii="Arial" w:hAnsi="Arial" w:cs="Arial"/>
                <w:color w:val="000080"/>
                <w:sz w:val="16"/>
                <w:szCs w:val="16"/>
                <w:lang w:val="sv-SE"/>
              </w:rPr>
            </w:pPr>
            <w:del w:id="10" w:author="Omer" w:date="2015-03-18T14:20:00Z">
              <w:r>
                <w:rPr>
                  <w:rFonts w:ascii="Arial" w:hAnsi="Arial" w:cs="Arial"/>
                  <w:color w:val="000080"/>
                  <w:sz w:val="16"/>
                  <w:szCs w:val="16"/>
                  <w:lang w:val="sv-SE"/>
                </w:rPr>
                <w:delText>2014/0</w:delText>
              </w:r>
              <w:r w:rsidR="00E639E9">
                <w:rPr>
                  <w:rFonts w:ascii="Arial" w:hAnsi="Arial" w:cs="Arial"/>
                  <w:color w:val="000080"/>
                  <w:sz w:val="16"/>
                  <w:szCs w:val="16"/>
                  <w:lang w:val="sv-SE"/>
                </w:rPr>
                <w:delText>9</w:delText>
              </w:r>
              <w:r>
                <w:rPr>
                  <w:rFonts w:ascii="Arial" w:hAnsi="Arial" w:cs="Arial"/>
                  <w:color w:val="000080"/>
                  <w:sz w:val="16"/>
                  <w:szCs w:val="16"/>
                  <w:lang w:val="sv-SE"/>
                </w:rPr>
                <w:delText>/</w:delText>
              </w:r>
              <w:r w:rsidR="00E639E9">
                <w:rPr>
                  <w:rFonts w:ascii="Arial" w:hAnsi="Arial" w:cs="Arial"/>
                  <w:color w:val="000080"/>
                  <w:sz w:val="16"/>
                  <w:szCs w:val="16"/>
                  <w:lang w:val="sv-SE"/>
                </w:rPr>
                <w:delText>0</w:delText>
              </w:r>
              <w:r w:rsidR="00D03EE4">
                <w:rPr>
                  <w:rFonts w:ascii="Arial" w:hAnsi="Arial" w:cs="Arial"/>
                  <w:color w:val="000080"/>
                  <w:sz w:val="16"/>
                  <w:szCs w:val="16"/>
                  <w:lang w:val="sv-SE"/>
                </w:rPr>
                <w:delText>2</w:delText>
              </w:r>
            </w:del>
          </w:p>
          <w:p w14:paraId="0C29DB50" w14:textId="5E6719EC" w:rsidR="00822368" w:rsidRDefault="00FA1D57">
            <w:pPr>
              <w:tabs>
                <w:tab w:val="left" w:pos="2268"/>
                <w:tab w:val="left" w:pos="5670"/>
              </w:tabs>
              <w:rPr>
                <w:ins w:id="11" w:author="Omer" w:date="2015-03-18T14:20:00Z"/>
                <w:rFonts w:ascii="Arial" w:hAnsi="Arial" w:cs="Arial"/>
                <w:color w:val="000080"/>
                <w:sz w:val="16"/>
                <w:szCs w:val="16"/>
                <w:lang w:val="sv-SE"/>
              </w:rPr>
            </w:pPr>
            <w:proofErr w:type="gramStart"/>
            <w:ins w:id="12" w:author="Omer" w:date="2015-03-18T14:20:00Z">
              <w:r>
                <w:rPr>
                  <w:rFonts w:ascii="Arial" w:hAnsi="Arial" w:cs="Arial"/>
                  <w:color w:val="000080"/>
                  <w:sz w:val="16"/>
                  <w:szCs w:val="16"/>
                  <w:lang w:val="sv-SE"/>
                </w:rPr>
                <w:t>2015/03/20</w:t>
              </w:r>
              <w:proofErr w:type="gramEnd"/>
            </w:ins>
          </w:p>
          <w:p w14:paraId="0DEAF83B" w14:textId="77777777" w:rsidR="003613D3" w:rsidRDefault="00BF5510">
            <w:pPr>
              <w:tabs>
                <w:tab w:val="left" w:pos="2268"/>
                <w:tab w:val="left" w:pos="5670"/>
              </w:tabs>
              <w:rPr>
                <w:del w:id="13" w:author="Omer" w:date="2015-03-18T14:20:00Z"/>
                <w:color w:val="000080"/>
                <w:sz w:val="20"/>
                <w:szCs w:val="20"/>
                <w:lang w:val="sv-SE"/>
              </w:rPr>
            </w:pPr>
            <w:r>
              <w:rPr>
                <w:color w:val="000080"/>
                <w:sz w:val="20"/>
                <w:szCs w:val="20"/>
                <w:lang w:val="sv-SE"/>
              </w:rPr>
              <w:t>Datum:</w:t>
            </w:r>
          </w:p>
          <w:p w14:paraId="1B232E34" w14:textId="08FE3C19" w:rsidR="003613D3" w:rsidRPr="00BF5510" w:rsidRDefault="003613D3" w:rsidP="003D6D53">
            <w:pPr>
              <w:tabs>
                <w:tab w:val="left" w:pos="2268"/>
                <w:tab w:val="left" w:pos="5670"/>
              </w:tabs>
              <w:rPr>
                <w:color w:val="000080"/>
                <w:sz w:val="20"/>
                <w:lang w:val="sv-SE"/>
                <w:rPrChange w:id="14" w:author="Omer" w:date="2015-03-18T14:20:00Z">
                  <w:rPr>
                    <w:rFonts w:ascii="Arial" w:hAnsi="Arial"/>
                    <w:sz w:val="16"/>
                    <w:lang w:val="sv-SE"/>
                  </w:rPr>
                </w:rPrChang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0A41B1D3" w14:textId="77777777" w:rsidR="003613D3" w:rsidRDefault="00822368">
            <w:pPr>
              <w:autoSpaceDE/>
              <w:autoSpaceDN/>
              <w:rPr>
                <w:del w:id="15" w:author="Omer" w:date="2015-03-18T14:20:00Z"/>
                <w:rFonts w:ascii="Arial" w:hAnsi="Arial" w:cs="Arial"/>
                <w:color w:val="000080"/>
                <w:sz w:val="16"/>
                <w:szCs w:val="16"/>
                <w:lang w:val="sv-SE"/>
              </w:rPr>
            </w:pPr>
            <w:del w:id="16" w:author="Omer" w:date="2015-03-18T14:20:00Z">
              <w:r>
                <w:rPr>
                  <w:rFonts w:ascii="Arial" w:hAnsi="Arial" w:cs="Arial"/>
                  <w:color w:val="000080"/>
                  <w:sz w:val="16"/>
                  <w:szCs w:val="16"/>
                  <w:lang w:val="sv-SE"/>
                </w:rPr>
                <w:delText>Ewert Bengtsson</w:delText>
              </w:r>
            </w:del>
          </w:p>
          <w:p w14:paraId="5777D8E8" w14:textId="77777777" w:rsidR="00FA1D57" w:rsidRDefault="00FA1D57">
            <w:pPr>
              <w:tabs>
                <w:tab w:val="left" w:pos="2268"/>
                <w:tab w:val="left" w:pos="5670"/>
              </w:tabs>
              <w:rPr>
                <w:ins w:id="17" w:author="Omer" w:date="2015-03-18T14:20:00Z"/>
                <w:rFonts w:ascii="Arial" w:hAnsi="Arial" w:cs="Arial"/>
                <w:color w:val="000080"/>
                <w:sz w:val="16"/>
                <w:szCs w:val="16"/>
                <w:lang w:val="sv-SE"/>
              </w:rPr>
            </w:pPr>
            <w:ins w:id="18" w:author="Omer" w:date="2015-03-18T14:20:00Z">
              <w:r w:rsidRPr="00FA1D57">
                <w:rPr>
                  <w:rFonts w:ascii="Arial" w:hAnsi="Arial" w:cs="Arial"/>
                  <w:color w:val="000080"/>
                  <w:sz w:val="16"/>
                  <w:szCs w:val="16"/>
                  <w:lang w:val="sv-SE"/>
                </w:rPr>
                <w:t xml:space="preserve">Vladimir </w:t>
              </w:r>
              <w:proofErr w:type="spellStart"/>
              <w:r w:rsidRPr="00FA1D57">
                <w:rPr>
                  <w:rFonts w:ascii="Arial" w:hAnsi="Arial" w:cs="Arial"/>
                  <w:color w:val="000080"/>
                  <w:sz w:val="16"/>
                  <w:szCs w:val="16"/>
                  <w:lang w:val="sv-SE"/>
                </w:rPr>
                <w:t>Curic</w:t>
              </w:r>
              <w:proofErr w:type="spellEnd"/>
            </w:ins>
          </w:p>
          <w:p w14:paraId="3B3D342F" w14:textId="2BC92BDA"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Slutkommentar"/>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231052C" w14:textId="154F9C95" w:rsidR="003613D3" w:rsidRDefault="003613D3" w:rsidP="006F516D">
            <w:pPr>
              <w:rPr>
                <w:ins w:id="19" w:author="Omer" w:date="2015-03-18T14:20:00Z"/>
                <w:rFonts w:ascii="Arial" w:hAnsi="Arial" w:cs="Arial"/>
                <w:sz w:val="16"/>
                <w:szCs w:val="16"/>
                <w:lang w:val="sv-SE"/>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Slutkommentarsreferens"/>
                <w:sz w:val="20"/>
                <w:szCs w:val="20"/>
                <w:lang w:val="sv-SE"/>
              </w:rPr>
              <w:endnoteReference w:id="10"/>
            </w:r>
            <w:del w:id="20" w:author="Omer" w:date="2015-03-18T14:20:00Z">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delInstrText xml:space="preserve"> FORMTEXT </w:del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delText> </w:delText>
              </w:r>
              <w:r>
                <w:rPr>
                  <w:rFonts w:ascii="Arial" w:cs="Arial"/>
                  <w:noProof/>
                  <w:sz w:val="16"/>
                  <w:szCs w:val="16"/>
                  <w:lang w:val="sv-SE"/>
                </w:rPr>
                <w:delText> </w:delText>
              </w:r>
              <w:r>
                <w:rPr>
                  <w:rFonts w:ascii="Arial" w:cs="Arial"/>
                  <w:noProof/>
                  <w:sz w:val="16"/>
                  <w:szCs w:val="16"/>
                  <w:lang w:val="sv-SE"/>
                </w:rPr>
                <w:delText> </w:delText>
              </w:r>
              <w:r>
                <w:rPr>
                  <w:rFonts w:ascii="Arial" w:cs="Arial"/>
                  <w:noProof/>
                  <w:sz w:val="16"/>
                  <w:szCs w:val="16"/>
                  <w:lang w:val="sv-SE"/>
                </w:rPr>
                <w:delText> </w:delText>
              </w:r>
              <w:r>
                <w:rPr>
                  <w:rFonts w:ascii="Arial" w:cs="Arial"/>
                  <w:noProof/>
                  <w:sz w:val="16"/>
                  <w:szCs w:val="16"/>
                  <w:lang w:val="sv-SE"/>
                </w:rPr>
                <w:delText> </w:delText>
              </w:r>
              <w:r w:rsidR="00872342">
                <w:rPr>
                  <w:rFonts w:ascii="Arial" w:hAnsi="Arial" w:cs="Arial"/>
                  <w:sz w:val="16"/>
                  <w:szCs w:val="16"/>
                  <w:lang w:val="sv-SE"/>
                </w:rPr>
                <w:fldChar w:fldCharType="end"/>
              </w:r>
            </w:del>
          </w:p>
          <w:p w14:paraId="4644F1C3" w14:textId="051B6CB6" w:rsidR="006F516D" w:rsidRPr="003D6D53" w:rsidRDefault="006F516D" w:rsidP="006F516D">
            <w:pPr>
              <w:rPr>
                <w:b/>
                <w:bCs/>
                <w:lang w:val="en-US"/>
              </w:rPr>
            </w:pPr>
            <w:ins w:id="21" w:author="Omer" w:date="2015-03-18T14:20:00Z">
              <w:r w:rsidRPr="006F516D">
                <w:rPr>
                  <w:rFonts w:ascii="Arial" w:hAnsi="Arial" w:cs="Arial"/>
                  <w:sz w:val="16"/>
                  <w:szCs w:val="16"/>
                  <w:lang w:val="en-US"/>
                </w:rPr>
                <w:t xml:space="preserve">Professor </w:t>
              </w:r>
              <w:proofErr w:type="spellStart"/>
              <w:r w:rsidRPr="006F516D">
                <w:rPr>
                  <w:rFonts w:ascii="Arial" w:hAnsi="Arial" w:cs="Arial"/>
                  <w:sz w:val="16"/>
                  <w:szCs w:val="16"/>
                  <w:lang w:val="en-US"/>
                </w:rPr>
                <w:t>Ewert</w:t>
              </w:r>
              <w:proofErr w:type="spellEnd"/>
              <w:r w:rsidRPr="006F516D">
                <w:rPr>
                  <w:rFonts w:ascii="Arial" w:hAnsi="Arial" w:cs="Arial"/>
                  <w:sz w:val="16"/>
                  <w:szCs w:val="16"/>
                  <w:lang w:val="en-US"/>
                </w:rPr>
                <w:t xml:space="preserve"> </w:t>
              </w:r>
              <w:proofErr w:type="spellStart"/>
              <w:r w:rsidRPr="006F516D">
                <w:rPr>
                  <w:rFonts w:ascii="Arial" w:hAnsi="Arial" w:cs="Arial"/>
                  <w:sz w:val="16"/>
                  <w:szCs w:val="16"/>
                  <w:lang w:val="en-US"/>
                </w:rPr>
                <w:t>Bengtssons</w:t>
              </w:r>
              <w:proofErr w:type="spellEnd"/>
              <w:r w:rsidRPr="006F516D">
                <w:rPr>
                  <w:rFonts w:ascii="Arial" w:hAnsi="Arial" w:cs="Arial"/>
                  <w:sz w:val="16"/>
                  <w:szCs w:val="16"/>
                  <w:lang w:val="en-US"/>
                </w:rPr>
                <w:t xml:space="preserve"> is retiring this year</w:t>
              </w:r>
              <w:r>
                <w:rPr>
                  <w:rFonts w:ascii="Arial" w:hAnsi="Arial" w:cs="Arial"/>
                  <w:sz w:val="16"/>
                  <w:szCs w:val="16"/>
                  <w:lang w:val="en-US"/>
                </w:rPr>
                <w:t>,</w:t>
              </w:r>
              <w:r w:rsidRPr="006F516D">
                <w:rPr>
                  <w:rFonts w:ascii="Arial" w:hAnsi="Arial" w:cs="Arial"/>
                  <w:sz w:val="16"/>
                  <w:szCs w:val="16"/>
                  <w:lang w:val="en-US"/>
                </w:rPr>
                <w:t xml:space="preserve"> and therefore we have de</w:t>
              </w:r>
              <w:r>
                <w:rPr>
                  <w:rFonts w:ascii="Arial" w:hAnsi="Arial" w:cs="Arial"/>
                  <w:sz w:val="16"/>
                  <w:szCs w:val="16"/>
                  <w:lang w:val="en-US"/>
                </w:rPr>
                <w:t xml:space="preserve">cided to include Vladimir </w:t>
              </w:r>
              <w:proofErr w:type="spellStart"/>
              <w:r>
                <w:rPr>
                  <w:rFonts w:ascii="Arial" w:hAnsi="Arial" w:cs="Arial"/>
                  <w:sz w:val="16"/>
                  <w:szCs w:val="16"/>
                  <w:lang w:val="en-US"/>
                </w:rPr>
                <w:t>Curic</w:t>
              </w:r>
              <w:proofErr w:type="spellEnd"/>
              <w:r>
                <w:rPr>
                  <w:rFonts w:ascii="Arial" w:hAnsi="Arial" w:cs="Arial"/>
                  <w:sz w:val="16"/>
                  <w:szCs w:val="16"/>
                  <w:lang w:val="en-US"/>
                </w:rPr>
                <w:t xml:space="preserve"> </w:t>
              </w:r>
              <w:r w:rsidRPr="006F516D">
                <w:rPr>
                  <w:rFonts w:ascii="Arial" w:hAnsi="Arial" w:cs="Arial"/>
                  <w:sz w:val="16"/>
                  <w:szCs w:val="16"/>
                  <w:lang w:val="en-US"/>
                </w:rPr>
                <w:t xml:space="preserve">to replace him on </w:t>
              </w:r>
              <w:r>
                <w:rPr>
                  <w:rFonts w:ascii="Arial" w:hAnsi="Arial" w:cs="Arial"/>
                  <w:sz w:val="16"/>
                  <w:szCs w:val="16"/>
                  <w:lang w:val="en-US"/>
                </w:rPr>
                <w:t>the supervision committee for the rest of the Ph.D. study duration.</w:t>
              </w:r>
              <w:r w:rsidRPr="006F516D">
                <w:rPr>
                  <w:rFonts w:ascii="Arial" w:hAnsi="Arial" w:cs="Arial"/>
                  <w:sz w:val="16"/>
                  <w:szCs w:val="16"/>
                  <w:lang w:val="en-US"/>
                </w:rPr>
                <w:t xml:space="preserve"> </w:t>
              </w:r>
            </w:ins>
          </w:p>
        </w:tc>
      </w:tr>
      <w:tr w:rsidR="003613D3" w:rsidRPr="006D2E15"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Slutkommentarsreferens"/>
                <w:sz w:val="20"/>
                <w:szCs w:val="20"/>
                <w:lang w:val="sv-SE"/>
              </w:rPr>
              <w:endnoteReference w:id="11"/>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Pr>
                <w:b/>
                <w:bCs/>
                <w:lang w:val="sv-SE"/>
              </w:rPr>
            </w:r>
            <w:r>
              <w:rPr>
                <w:b/>
                <w:bCs/>
                <w:lang w:val="sv-SE"/>
              </w:rPr>
              <w:fldChar w:fldCharType="end"/>
            </w:r>
            <w:r w:rsidR="003613D3">
              <w:rPr>
                <w:sz w:val="20"/>
                <w:szCs w:val="20"/>
                <w:lang w:val="sv-SE"/>
              </w:rPr>
              <w:tab/>
            </w:r>
            <w:proofErr w:type="spellStart"/>
            <w:r w:rsidR="003613D3">
              <w:rPr>
                <w:sz w:val="16"/>
                <w:szCs w:val="16"/>
                <w:lang w:val="sv-SE"/>
              </w:rPr>
              <w:t>Makera</w:t>
            </w:r>
            <w:proofErr w:type="spellEnd"/>
            <w:r w:rsidR="003613D3">
              <w:rPr>
                <w:sz w:val="16"/>
                <w:szCs w:val="16"/>
                <w:lang w:val="sv-SE"/>
              </w:rPr>
              <w:t xml:space="preserve"> rutan om det skett väsentliga förändringar avseende huvudhandledare eller annat som påverkar forskarutbildningens uppläggning och/eller disputationsdatum. </w:t>
            </w:r>
            <w:proofErr w:type="spellStart"/>
            <w:proofErr w:type="gramStart"/>
            <w:r w:rsidR="003613D3">
              <w:rPr>
                <w:i/>
                <w:iCs/>
                <w:sz w:val="16"/>
                <w:szCs w:val="16"/>
                <w:lang w:val="sv-SE"/>
              </w:rPr>
              <w:t>Specifiera</w:t>
            </w:r>
            <w:proofErr w:type="spellEnd"/>
            <w:r w:rsidR="003613D3">
              <w:rPr>
                <w:i/>
                <w:iCs/>
                <w:sz w:val="16"/>
                <w:szCs w:val="16"/>
                <w:lang w:val="sv-SE"/>
              </w:rPr>
              <w:t xml:space="preserve">  på</w:t>
            </w:r>
            <w:proofErr w:type="gramEnd"/>
            <w:r w:rsidR="003613D3">
              <w:rPr>
                <w:i/>
                <w:iCs/>
                <w:sz w:val="16"/>
                <w:szCs w:val="16"/>
                <w:lang w:val="sv-SE"/>
              </w:rPr>
              <w:t xml:space="preserve"> sista sidan. </w:t>
            </w:r>
            <w:r w:rsidR="003613D3">
              <w:rPr>
                <w:sz w:val="16"/>
                <w:szCs w:val="16"/>
                <w:lang w:val="sv-SE"/>
              </w:rPr>
              <w:t xml:space="preserve">I de fall väsentliga ändringar i förhållande till tidigare upprättad plan gjorts, </w:t>
            </w:r>
            <w:proofErr w:type="gramStart"/>
            <w:r w:rsidR="003613D3">
              <w:rPr>
                <w:sz w:val="16"/>
                <w:szCs w:val="16"/>
                <w:lang w:val="sv-SE"/>
              </w:rPr>
              <w:t>dvs</w:t>
            </w:r>
            <w:proofErr w:type="gramEnd"/>
            <w:r w:rsidR="003613D3">
              <w:rPr>
                <w:sz w:val="16"/>
                <w:szCs w:val="16"/>
                <w:lang w:val="sv-SE"/>
              </w:rPr>
              <w:t xml:space="preserve"> rutan har markerats, fordras prefektens fastställande av den reviderade studieplanen. </w:t>
            </w:r>
          </w:p>
        </w:tc>
      </w:tr>
      <w:tr w:rsidR="003613D3" w:rsidRPr="006D2E15"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Slutkommentarsreferens"/>
                <w:color w:val="000080"/>
                <w:sz w:val="20"/>
                <w:szCs w:val="20"/>
                <w:lang w:val="sv-SE"/>
              </w:rPr>
              <w:endnoteReference w:id="12"/>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1318CA81" w:rsidR="003613D3" w:rsidRDefault="003613D3" w:rsidP="00F633CF">
            <w:pPr>
              <w:tabs>
                <w:tab w:val="left" w:pos="2139"/>
                <w:tab w:val="left" w:pos="5115"/>
              </w:tabs>
              <w:rPr>
                <w:sz w:val="20"/>
                <w:szCs w:val="20"/>
                <w:lang w:val="sv-SE"/>
              </w:rPr>
            </w:pPr>
            <w:r>
              <w:rPr>
                <w:color w:val="000080"/>
                <w:sz w:val="20"/>
                <w:szCs w:val="20"/>
                <w:lang w:val="sv-SE"/>
              </w:rPr>
              <w:t xml:space="preserve">Datum: </w:t>
            </w:r>
            <w:del w:id="22" w:author="Omer" w:date="2015-03-18T14:20:00Z">
              <w:r w:rsidR="00D9435C">
                <w:rPr>
                  <w:rFonts w:ascii="Arial" w:hAnsi="Arial" w:cs="Arial"/>
                  <w:color w:val="000080"/>
                  <w:sz w:val="16"/>
                  <w:szCs w:val="16"/>
                  <w:lang w:val="sv-SE"/>
                </w:rPr>
                <w:delText>2014/</w:delText>
              </w:r>
              <w:r w:rsidR="00F633CF">
                <w:rPr>
                  <w:rFonts w:ascii="Arial" w:hAnsi="Arial" w:cs="Arial"/>
                  <w:color w:val="000080"/>
                  <w:sz w:val="16"/>
                  <w:szCs w:val="16"/>
                  <w:lang w:val="sv-SE"/>
                </w:rPr>
                <w:delText>09</w:delText>
              </w:r>
              <w:r w:rsidR="00D9435C">
                <w:rPr>
                  <w:rFonts w:ascii="Arial" w:hAnsi="Arial" w:cs="Arial"/>
                  <w:color w:val="000080"/>
                  <w:sz w:val="16"/>
                  <w:szCs w:val="16"/>
                  <w:lang w:val="sv-SE"/>
                </w:rPr>
                <w:delText>/</w:delText>
              </w:r>
              <w:r w:rsidR="00F633CF">
                <w:rPr>
                  <w:rFonts w:ascii="Arial" w:hAnsi="Arial" w:cs="Arial"/>
                  <w:color w:val="000080"/>
                  <w:sz w:val="16"/>
                  <w:szCs w:val="16"/>
                  <w:lang w:val="sv-SE"/>
                </w:rPr>
                <w:delText>0</w:delText>
              </w:r>
              <w:r w:rsidR="00D03EE4">
                <w:rPr>
                  <w:rFonts w:ascii="Arial" w:hAnsi="Arial" w:cs="Arial"/>
                  <w:color w:val="000080"/>
                  <w:sz w:val="16"/>
                  <w:szCs w:val="16"/>
                  <w:lang w:val="sv-SE"/>
                </w:rPr>
                <w:delText>2</w:delText>
              </w:r>
            </w:del>
            <w:proofErr w:type="gramStart"/>
            <w:ins w:id="23" w:author="Omer" w:date="2015-03-18T14:20:00Z">
              <w:r w:rsidR="007029E5">
                <w:rPr>
                  <w:rFonts w:ascii="Arial" w:hAnsi="Arial" w:cs="Arial"/>
                  <w:color w:val="000080"/>
                  <w:sz w:val="16"/>
                  <w:szCs w:val="16"/>
                  <w:lang w:val="sv-SE"/>
                </w:rPr>
                <w:t>2015/03/20</w:t>
              </w:r>
            </w:ins>
            <w:proofErr w:type="gramEnd"/>
            <w:r>
              <w:rPr>
                <w:color w:val="000080"/>
                <w:sz w:val="20"/>
                <w:szCs w:val="20"/>
                <w:lang w:val="sv-SE"/>
              </w:rPr>
              <w:tab/>
              <w:t xml:space="preserve">Namn: </w:t>
            </w:r>
            <w:del w:id="24" w:author="Omer" w:date="2015-03-18T14:20:00Z">
              <w:r w:rsidR="00822368">
                <w:rPr>
                  <w:rFonts w:ascii="Arial" w:hAnsi="Arial" w:cs="Arial"/>
                  <w:color w:val="000080"/>
                  <w:sz w:val="16"/>
                  <w:szCs w:val="16"/>
                  <w:lang w:val="sv-SE"/>
                </w:rPr>
                <w:delText>Ewert Bengtsson</w:delText>
              </w:r>
            </w:del>
            <w:ins w:id="25" w:author="Omer" w:date="2015-03-18T14:20:00Z">
              <w:r w:rsidR="007029E5">
                <w:rPr>
                  <w:rFonts w:ascii="Arial" w:hAnsi="Arial" w:cs="Arial"/>
                  <w:color w:val="000080"/>
                  <w:sz w:val="16"/>
                  <w:szCs w:val="16"/>
                  <w:lang w:val="sv-SE"/>
                </w:rPr>
                <w:t>Carolina Wählby</w:t>
              </w:r>
            </w:ins>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Slutkommentarsreferens"/>
                <w:color w:val="333399"/>
                <w:sz w:val="20"/>
                <w:szCs w:val="20"/>
                <w:lang w:val="sv-SE"/>
              </w:rPr>
              <w:endnoteReference w:id="13"/>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Pr>
                <w:color w:val="000080"/>
                <w:lang w:val="sv-SE"/>
              </w:rPr>
            </w:r>
            <w:r>
              <w:rPr>
                <w:color w:val="000080"/>
                <w:lang w:val="sv-SE"/>
              </w:rPr>
              <w:fldChar w:fldCharType="end"/>
            </w:r>
            <w:proofErr w:type="spellStart"/>
            <w:r w:rsidR="003613D3">
              <w:rPr>
                <w:i/>
                <w:iCs/>
                <w:color w:val="000080"/>
                <w:sz w:val="16"/>
                <w:szCs w:val="16"/>
                <w:lang w:val="sv-SE"/>
              </w:rPr>
              <w:t>nyantagning</w:t>
            </w:r>
            <w:proofErr w:type="spellEnd"/>
            <w:r w:rsidR="003613D3">
              <w:rPr>
                <w:i/>
                <w:iCs/>
                <w:color w:val="000080"/>
                <w:sz w:val="16"/>
                <w:szCs w:val="16"/>
                <w:lang w:val="sv-SE"/>
              </w:rPr>
              <w:t>:</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Pr>
                <w:lang w:val="sv-SE"/>
              </w:rPr>
            </w:r>
            <w:r>
              <w:rPr>
                <w:lang w:val="sv-SE"/>
              </w:rPr>
              <w:fldChar w:fldCharType="end"/>
            </w:r>
            <w:r w:rsidR="003613D3">
              <w:rPr>
                <w:i/>
                <w:iCs/>
                <w:sz w:val="16"/>
                <w:szCs w:val="16"/>
                <w:lang w:val="sv-SE"/>
              </w:rPr>
              <w:t xml:space="preserve">väsentliga </w:t>
            </w:r>
            <w:proofErr w:type="spellStart"/>
            <w:proofErr w:type="gramStart"/>
            <w:r w:rsidR="003613D3">
              <w:rPr>
                <w:i/>
                <w:iCs/>
                <w:sz w:val="16"/>
                <w:szCs w:val="16"/>
                <w:lang w:val="sv-SE"/>
              </w:rPr>
              <w:t>förändringar:</w:t>
            </w:r>
            <w:r w:rsidR="003613D3">
              <w:rPr>
                <w:sz w:val="16"/>
                <w:szCs w:val="16"/>
                <w:lang w:val="sv-SE"/>
              </w:rPr>
              <w:t>Undertecknad</w:t>
            </w:r>
            <w:proofErr w:type="spellEnd"/>
            <w:proofErr w:type="gramEnd"/>
            <w:r w:rsidR="003613D3">
              <w:rPr>
                <w:sz w:val="16"/>
                <w:szCs w:val="16"/>
                <w:lang w:val="sv-SE"/>
              </w:rPr>
              <w:t xml:space="preserve">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6D2E15"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w:t>
            </w:r>
            <w:proofErr w:type="spellStart"/>
            <w:r>
              <w:rPr>
                <w:b/>
                <w:bCs/>
                <w:color w:val="000080"/>
                <w:sz w:val="20"/>
                <w:szCs w:val="20"/>
                <w:lang w:val="sv-SE"/>
              </w:rPr>
              <w:t>lic</w:t>
            </w:r>
            <w:proofErr w:type="spellEnd"/>
            <w:r>
              <w:rPr>
                <w:b/>
                <w:bCs/>
                <w:color w:val="000080"/>
                <w:sz w:val="20"/>
                <w:szCs w:val="20"/>
                <w:lang w:val="sv-SE"/>
              </w:rPr>
              <w:t xml:space="preserve">-examen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 xml:space="preserve">Planeras </w:t>
            </w:r>
            <w:proofErr w:type="spellStart"/>
            <w:r>
              <w:rPr>
                <w:sz w:val="20"/>
                <w:szCs w:val="20"/>
                <w:lang w:val="sv-SE"/>
              </w:rPr>
              <w:t>lic</w:t>
            </w:r>
            <w:proofErr w:type="spellEnd"/>
            <w:r>
              <w:rPr>
                <w:sz w:val="20"/>
                <w:szCs w:val="20"/>
                <w:lang w:val="sv-SE"/>
              </w:rPr>
              <w:t>-examen som delmål?</w:t>
            </w:r>
            <w:r>
              <w:rPr>
                <w:rStyle w:val="Slutkommentarsreferens"/>
                <w:sz w:val="20"/>
                <w:szCs w:val="20"/>
                <w:lang w:val="sv-SE"/>
              </w:rPr>
              <w:endnoteReference w:id="14"/>
            </w:r>
          </w:p>
          <w:bookmarkStart w:id="26"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Pr>
                <w:color w:val="000080"/>
                <w:sz w:val="20"/>
                <w:szCs w:val="20"/>
                <w:lang w:val="sv-SE"/>
              </w:rPr>
            </w:r>
            <w:r>
              <w:rPr>
                <w:color w:val="000080"/>
                <w:sz w:val="20"/>
                <w:szCs w:val="20"/>
                <w:lang w:val="sv-SE"/>
              </w:rPr>
              <w:fldChar w:fldCharType="end"/>
            </w:r>
            <w:bookmarkEnd w:id="26"/>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6D2E15"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B271D77"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Slutkommentarsreferens"/>
                <w:color w:val="000080"/>
                <w:sz w:val="20"/>
                <w:szCs w:val="20"/>
                <w:lang w:val="sv-SE"/>
              </w:rPr>
              <w:endnoteReference w:id="15"/>
            </w:r>
            <w:r>
              <w:rPr>
                <w:color w:val="000080"/>
                <w:sz w:val="20"/>
                <w:szCs w:val="20"/>
                <w:lang w:val="sv-SE"/>
              </w:rPr>
              <w:t xml:space="preserve">: </w:t>
            </w:r>
            <w:proofErr w:type="gramStart"/>
            <w:r w:rsidR="009D187C">
              <w:rPr>
                <w:rFonts w:ascii="Arial" w:hAnsi="Arial" w:cs="Arial"/>
                <w:color w:val="000080"/>
                <w:sz w:val="16"/>
                <w:szCs w:val="16"/>
                <w:lang w:val="sv-SE"/>
              </w:rPr>
              <w:t>2016/0</w:t>
            </w:r>
            <w:r w:rsidR="00AC155B">
              <w:rPr>
                <w:rFonts w:ascii="Arial" w:hAnsi="Arial" w:cs="Arial"/>
                <w:color w:val="000080"/>
                <w:sz w:val="16"/>
                <w:szCs w:val="16"/>
                <w:lang w:val="sv-SE"/>
              </w:rPr>
              <w:t>4/01</w:t>
            </w:r>
            <w:proofErr w:type="gramEnd"/>
          </w:p>
        </w:tc>
        <w:tc>
          <w:tcPr>
            <w:tcW w:w="4965" w:type="dxa"/>
            <w:gridSpan w:val="3"/>
            <w:tcBorders>
              <w:top w:val="single" w:sz="4" w:space="0" w:color="auto"/>
              <w:left w:val="single" w:sz="4" w:space="0" w:color="auto"/>
              <w:bottom w:val="single" w:sz="4" w:space="0" w:color="auto"/>
              <w:right w:val="single" w:sz="4" w:space="0" w:color="auto"/>
            </w:tcBorders>
          </w:tcPr>
          <w:p w14:paraId="126B5B10" w14:textId="2CB10ECE" w:rsidR="003613D3" w:rsidRDefault="003613D3" w:rsidP="00560EDD">
            <w:pPr>
              <w:spacing w:line="360" w:lineRule="auto"/>
              <w:rPr>
                <w:color w:val="000080"/>
                <w:sz w:val="20"/>
                <w:szCs w:val="20"/>
                <w:lang w:val="sv-SE"/>
              </w:rPr>
            </w:pPr>
            <w:r>
              <w:rPr>
                <w:color w:val="000080"/>
                <w:sz w:val="20"/>
                <w:szCs w:val="20"/>
                <w:lang w:val="sv-SE"/>
              </w:rPr>
              <w:t>Revision av denna plan senast</w:t>
            </w:r>
            <w:r>
              <w:rPr>
                <w:rStyle w:val="Slutkommentarsreferens"/>
                <w:color w:val="000080"/>
                <w:sz w:val="20"/>
                <w:szCs w:val="20"/>
                <w:lang w:val="sv-SE"/>
              </w:rPr>
              <w:endnoteReference w:id="16"/>
            </w:r>
            <w:r>
              <w:rPr>
                <w:color w:val="000080"/>
                <w:sz w:val="20"/>
                <w:szCs w:val="20"/>
                <w:lang w:val="sv-SE"/>
              </w:rPr>
              <w:t xml:space="preserve">: </w:t>
            </w:r>
            <w:del w:id="27" w:author="Omer" w:date="2015-03-18T14:20:00Z">
              <w:r w:rsidR="009D187C">
                <w:rPr>
                  <w:rFonts w:ascii="Arial" w:hAnsi="Arial" w:cs="Arial"/>
                  <w:color w:val="000080"/>
                  <w:sz w:val="16"/>
                  <w:szCs w:val="16"/>
                  <w:lang w:val="sv-SE"/>
                </w:rPr>
                <w:delText>201</w:delText>
              </w:r>
              <w:r w:rsidR="005A056E">
                <w:rPr>
                  <w:rFonts w:ascii="Arial" w:hAnsi="Arial" w:cs="Arial"/>
                  <w:color w:val="000080"/>
                  <w:sz w:val="16"/>
                  <w:szCs w:val="16"/>
                  <w:lang w:val="sv-SE"/>
                </w:rPr>
                <w:delText>5</w:delText>
              </w:r>
              <w:r w:rsidR="00541FE9">
                <w:rPr>
                  <w:rFonts w:ascii="Arial" w:hAnsi="Arial" w:cs="Arial"/>
                  <w:color w:val="000080"/>
                  <w:sz w:val="16"/>
                  <w:szCs w:val="16"/>
                  <w:lang w:val="sv-SE"/>
                </w:rPr>
                <w:delText>/09/01</w:delText>
              </w:r>
            </w:del>
            <w:ins w:id="28" w:author="Omer" w:date="2015-03-18T14:20:00Z">
              <w:r w:rsidR="009D187C">
                <w:rPr>
                  <w:rFonts w:ascii="Arial" w:hAnsi="Arial" w:cs="Arial"/>
                  <w:color w:val="000080"/>
                  <w:sz w:val="16"/>
                  <w:szCs w:val="16"/>
                  <w:lang w:val="sv-SE"/>
                </w:rPr>
                <w:t>201</w:t>
              </w:r>
            </w:ins>
            <w:ins w:id="29" w:author="Carolina Wählby" w:date="2015-03-19T15:42:00Z">
              <w:r w:rsidR="00E76A9C">
                <w:rPr>
                  <w:rFonts w:ascii="Arial" w:hAnsi="Arial" w:cs="Arial"/>
                  <w:color w:val="000080"/>
                  <w:sz w:val="16"/>
                  <w:szCs w:val="16"/>
                  <w:lang w:val="sv-SE"/>
                </w:rPr>
                <w:t>5</w:t>
              </w:r>
            </w:ins>
            <w:ins w:id="30" w:author="Omer" w:date="2015-03-18T14:20:00Z">
              <w:del w:id="31" w:author="Carolina Wählby" w:date="2015-03-19T15:42:00Z">
                <w:r w:rsidR="00560EDD" w:rsidDel="00E76A9C">
                  <w:rPr>
                    <w:rFonts w:ascii="Arial" w:hAnsi="Arial" w:cs="Arial"/>
                    <w:color w:val="000080"/>
                    <w:sz w:val="16"/>
                    <w:szCs w:val="16"/>
                    <w:lang w:val="sv-SE"/>
                  </w:rPr>
                  <w:delText>6</w:delText>
                </w:r>
              </w:del>
              <w:r w:rsidR="00560EDD">
                <w:rPr>
                  <w:rFonts w:ascii="Arial" w:hAnsi="Arial" w:cs="Arial"/>
                  <w:color w:val="000080"/>
                  <w:sz w:val="16"/>
                  <w:szCs w:val="16"/>
                  <w:lang w:val="sv-SE"/>
                </w:rPr>
                <w:t>/0</w:t>
              </w:r>
            </w:ins>
            <w:ins w:id="32" w:author="Carolina Wählby" w:date="2015-03-19T15:42:00Z">
              <w:r w:rsidR="00E76A9C">
                <w:rPr>
                  <w:rFonts w:ascii="Arial" w:hAnsi="Arial" w:cs="Arial"/>
                  <w:color w:val="000080"/>
                  <w:sz w:val="16"/>
                  <w:szCs w:val="16"/>
                  <w:lang w:val="sv-SE"/>
                </w:rPr>
                <w:t>9</w:t>
              </w:r>
            </w:ins>
            <w:ins w:id="33" w:author="Omer" w:date="2015-03-18T14:20:00Z">
              <w:del w:id="34" w:author="Carolina Wählby" w:date="2015-03-19T15:42:00Z">
                <w:r w:rsidR="00560EDD" w:rsidDel="00E76A9C">
                  <w:rPr>
                    <w:rFonts w:ascii="Arial" w:hAnsi="Arial" w:cs="Arial"/>
                    <w:color w:val="000080"/>
                    <w:sz w:val="16"/>
                    <w:szCs w:val="16"/>
                    <w:lang w:val="sv-SE"/>
                  </w:rPr>
                  <w:delText>3</w:delText>
                </w:r>
              </w:del>
              <w:r w:rsidR="00541FE9">
                <w:rPr>
                  <w:rFonts w:ascii="Arial" w:hAnsi="Arial" w:cs="Arial"/>
                  <w:color w:val="000080"/>
                  <w:sz w:val="16"/>
                  <w:szCs w:val="16"/>
                  <w:lang w:val="sv-SE"/>
                </w:rPr>
                <w:t>/</w:t>
              </w:r>
            </w:ins>
            <w:ins w:id="35" w:author="Carolina Wählby" w:date="2015-03-19T15:43:00Z">
              <w:r w:rsidR="00E76A9C">
                <w:rPr>
                  <w:rFonts w:ascii="Arial" w:hAnsi="Arial" w:cs="Arial"/>
                  <w:color w:val="000080"/>
                  <w:sz w:val="16"/>
                  <w:szCs w:val="16"/>
                  <w:lang w:val="sv-SE"/>
                </w:rPr>
                <w:t>15</w:t>
              </w:r>
            </w:ins>
            <w:ins w:id="36" w:author="Omer" w:date="2015-03-18T14:20:00Z">
              <w:del w:id="37" w:author="Carolina Wählby" w:date="2015-03-19T15:43:00Z">
                <w:r w:rsidR="00560EDD" w:rsidDel="00E76A9C">
                  <w:rPr>
                    <w:rFonts w:ascii="Arial" w:hAnsi="Arial" w:cs="Arial"/>
                    <w:color w:val="000080"/>
                    <w:sz w:val="16"/>
                    <w:szCs w:val="16"/>
                    <w:lang w:val="sv-SE"/>
                  </w:rPr>
                  <w:delText>15</w:delText>
                </w:r>
              </w:del>
            </w:ins>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560EDD">
              <w:rPr>
                <w:lang w:val="sv-SE"/>
                <w:rPrChange w:id="38" w:author="Omer" w:date="2015-03-18T14:20:00Z">
                  <w:rPr>
                    <w:lang w:val="en-US"/>
                  </w:rPr>
                </w:rPrChange>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Slutkommentarsreferens"/>
                <w:color w:val="333399"/>
                <w:sz w:val="20"/>
                <w:szCs w:val="20"/>
                <w:lang w:val="sv-SE"/>
              </w:rPr>
              <w:endnoteReference w:id="17"/>
            </w:r>
            <w:proofErr w:type="gramStart"/>
            <w:r w:rsidRPr="003D6D53">
              <w:rPr>
                <w:lang w:val="en-US"/>
              </w:rPr>
              <w:t>:</w:t>
            </w:r>
            <w:r w:rsidR="00B6432D" w:rsidRPr="003D6D53">
              <w:rPr>
                <w:rFonts w:ascii="Arial" w:hAnsi="Arial" w:cs="Arial"/>
                <w:color w:val="000080"/>
                <w:sz w:val="16"/>
                <w:szCs w:val="16"/>
                <w:lang w:val="en-US"/>
              </w:rPr>
              <w:t>Digital</w:t>
            </w:r>
            <w:proofErr w:type="gramEnd"/>
            <w:r w:rsidR="00B6432D" w:rsidRPr="003D6D53">
              <w:rPr>
                <w:rFonts w:ascii="Arial" w:hAnsi="Arial" w:cs="Arial"/>
                <w:color w:val="000080"/>
                <w:sz w:val="16"/>
                <w:szCs w:val="16"/>
                <w:lang w:val="en-US"/>
              </w:rPr>
              <w:t xml:space="preserve">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t>Finansieringsplan för utbildningsperioden</w:t>
            </w:r>
            <w:r>
              <w:rPr>
                <w:rStyle w:val="Slutkommentarsreferens"/>
                <w:color w:val="000080"/>
                <w:sz w:val="20"/>
                <w:szCs w:val="20"/>
                <w:lang w:val="sv-SE"/>
              </w:rPr>
              <w:endnoteReference w:id="18"/>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proofErr w:type="gramStart"/>
            <w:r>
              <w:rPr>
                <w:color w:val="000080"/>
                <w:sz w:val="18"/>
                <w:szCs w:val="20"/>
                <w:lang w:val="sv-SE"/>
              </w:rPr>
              <w:t>x</w:t>
            </w:r>
            <w:r w:rsidR="003613D3">
              <w:rPr>
                <w:color w:val="000080"/>
                <w:sz w:val="18"/>
                <w:szCs w:val="20"/>
                <w:lang w:val="sv-SE"/>
              </w:rPr>
              <w:t xml:space="preserve">  Doktorandanställning</w:t>
            </w:r>
            <w:proofErr w:type="gramEnd"/>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Pr>
                <w:color w:val="000080"/>
                <w:sz w:val="18"/>
                <w:szCs w:val="20"/>
                <w:lang w:val="sv-SE"/>
              </w:rPr>
            </w:r>
            <w:r>
              <w:rPr>
                <w:color w:val="000080"/>
                <w:sz w:val="18"/>
                <w:szCs w:val="20"/>
                <w:lang w:val="sv-SE"/>
              </w:rPr>
              <w:fldChar w:fldCharType="end"/>
            </w:r>
            <w:r w:rsidR="003613D3">
              <w:rPr>
                <w:color w:val="000080"/>
                <w:sz w:val="18"/>
                <w:szCs w:val="20"/>
                <w:lang w:val="sv-SE"/>
              </w:rPr>
              <w:t xml:space="preserve">  </w:t>
            </w:r>
            <w:proofErr w:type="gramStart"/>
            <w:r w:rsidR="003613D3">
              <w:rPr>
                <w:color w:val="000080"/>
                <w:sz w:val="18"/>
                <w:szCs w:val="20"/>
                <w:lang w:val="sv-SE"/>
              </w:rPr>
              <w:t>Utbildningsbidrag</w:t>
            </w:r>
            <w:proofErr w:type="gramEnd"/>
            <w:r w:rsidR="003613D3">
              <w:rPr>
                <w:color w:val="000080"/>
                <w:sz w:val="18"/>
                <w:szCs w:val="20"/>
                <w:lang w:val="sv-SE"/>
              </w:rPr>
              <w:t xml:space="preserve">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Pr>
                <w:color w:val="000080"/>
                <w:sz w:val="18"/>
                <w:szCs w:val="20"/>
                <w:lang w:val="sv-SE"/>
              </w:rPr>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w:t>
            </w:r>
            <w:proofErr w:type="spellStart"/>
            <w:r>
              <w:rPr>
                <w:color w:val="000080"/>
                <w:sz w:val="18"/>
                <w:szCs w:val="20"/>
                <w:lang w:val="sv-SE"/>
              </w:rPr>
              <w:t>ev</w:t>
            </w:r>
            <w:proofErr w:type="spellEnd"/>
            <w:r>
              <w:rPr>
                <w:color w:val="000080"/>
                <w:sz w:val="18"/>
                <w:szCs w:val="20"/>
                <w:lang w:val="sv-SE"/>
              </w:rPr>
              <w:t xml:space="preserve">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32844DA"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ins w:id="39" w:author="Carolina Wählby" w:date="2015-03-19T15:44:00Z">
              <w:r w:rsidR="00E76A9C">
                <w:rPr>
                  <w:rFonts w:ascii="Arial" w:hAnsi="Arial" w:cs="Arial"/>
                  <w:color w:val="000080"/>
                  <w:sz w:val="16"/>
                  <w:szCs w:val="16"/>
                  <w:lang w:val="sv-SE"/>
                </w:rPr>
                <w:t>4</w:t>
              </w:r>
            </w:ins>
            <w:del w:id="40" w:author="Carolina Wählby" w:date="2015-03-19T15:44:00Z">
              <w:r w:rsidR="00D400BB" w:rsidDel="00E76A9C">
                <w:rPr>
                  <w:rFonts w:ascii="Arial" w:hAnsi="Arial" w:cs="Arial"/>
                  <w:color w:val="000080"/>
                  <w:sz w:val="16"/>
                  <w:szCs w:val="16"/>
                  <w:lang w:val="sv-SE"/>
                </w:rPr>
                <w:delText>9</w:delText>
              </w:r>
            </w:del>
            <w:r w:rsidR="00A841B4">
              <w:rPr>
                <w:rFonts w:ascii="Arial" w:hAnsi="Arial" w:cs="Arial"/>
                <w:color w:val="000080"/>
                <w:sz w:val="16"/>
                <w:szCs w:val="16"/>
                <w:lang w:val="sv-SE"/>
              </w:rPr>
              <w:t>/</w:t>
            </w:r>
            <w:ins w:id="41" w:author="Carolina Wählby" w:date="2015-03-19T15:44:00Z">
              <w:r w:rsidR="00E76A9C">
                <w:rPr>
                  <w:rFonts w:ascii="Arial" w:hAnsi="Arial" w:cs="Arial"/>
                  <w:color w:val="000080"/>
                  <w:sz w:val="16"/>
                  <w:szCs w:val="16"/>
                  <w:lang w:val="sv-SE"/>
                </w:rPr>
                <w:t>01</w:t>
              </w:r>
            </w:ins>
            <w:del w:id="42" w:author="Carolina Wählby" w:date="2015-03-19T15:44:00Z">
              <w:r w:rsidR="00D400BB" w:rsidDel="00E76A9C">
                <w:rPr>
                  <w:rFonts w:ascii="Arial" w:hAnsi="Arial" w:cs="Arial"/>
                  <w:color w:val="000080"/>
                  <w:sz w:val="16"/>
                  <w:szCs w:val="16"/>
                  <w:lang w:val="sv-SE"/>
                </w:rPr>
                <w:delText>10</w:delText>
              </w:r>
            </w:del>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0A50838" w:rsidR="003613D3" w:rsidRDefault="008C121B">
            <w:pPr>
              <w:tabs>
                <w:tab w:val="left" w:pos="3400"/>
                <w:tab w:val="left" w:pos="6220"/>
              </w:tabs>
              <w:spacing w:line="360" w:lineRule="auto"/>
              <w:rPr>
                <w:rFonts w:ascii="Arial" w:hAnsi="Arial" w:cs="Arial"/>
                <w:color w:val="000080"/>
                <w:sz w:val="16"/>
                <w:szCs w:val="16"/>
                <w:lang w:val="sv-SE"/>
              </w:rPr>
            </w:pPr>
            <w:proofErr w:type="spellStart"/>
            <w:r>
              <w:rPr>
                <w:rFonts w:ascii="Arial" w:hAnsi="Arial" w:cs="Arial"/>
                <w:color w:val="000080"/>
                <w:sz w:val="16"/>
                <w:szCs w:val="16"/>
                <w:lang w:val="sv-SE"/>
              </w:rPr>
              <w:t>SciLife</w:t>
            </w:r>
            <w:proofErr w:type="spellEnd"/>
            <w:r>
              <w:rPr>
                <w:rFonts w:ascii="Arial" w:hAnsi="Arial" w:cs="Arial"/>
                <w:color w:val="000080"/>
                <w:sz w:val="16"/>
                <w:szCs w:val="16"/>
                <w:lang w:val="sv-SE"/>
              </w:rPr>
              <w:t xml:space="preserve"> Uppsala</w:t>
            </w:r>
            <w:ins w:id="43" w:author="Carolina Wählby" w:date="2015-03-19T15:44:00Z">
              <w:r w:rsidR="00E76A9C">
                <w:rPr>
                  <w:rFonts w:ascii="Arial" w:hAnsi="Arial" w:cs="Arial"/>
                  <w:color w:val="000080"/>
                  <w:sz w:val="16"/>
                  <w:szCs w:val="16"/>
                  <w:lang w:val="sv-SE"/>
                </w:rPr>
                <w:t>/VR</w:t>
              </w:r>
            </w:ins>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6D2E15"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Slutkommentarsreferens"/>
                <w:color w:val="000080"/>
                <w:sz w:val="20"/>
                <w:szCs w:val="20"/>
                <w:lang w:val="sv-SE"/>
              </w:rPr>
              <w:endnoteReference w:id="19"/>
            </w:r>
            <w:r>
              <w:rPr>
                <w:color w:val="000080"/>
                <w:sz w:val="20"/>
                <w:szCs w:val="20"/>
                <w:lang w:val="sv-SE"/>
              </w:rPr>
              <w:t>:</w:t>
            </w:r>
          </w:p>
          <w:p w14:paraId="3A9EE518" w14:textId="77777777" w:rsidR="00A60904" w:rsidRPr="00A92DDF" w:rsidRDefault="00A92DDF" w:rsidP="00CC33AA">
            <w:pPr>
              <w:rPr>
                <w:del w:id="44" w:author="Omer" w:date="2015-03-18T14:20:00Z"/>
                <w:rFonts w:ascii="Arial" w:hAnsi="Arial" w:cs="Arial"/>
                <w:color w:val="000080"/>
                <w:sz w:val="20"/>
                <w:szCs w:val="16"/>
                <w:lang w:val="en-US"/>
              </w:rPr>
            </w:pPr>
            <w:del w:id="45" w:author="Omer" w:date="2015-03-18T14:20:00Z">
              <w:r w:rsidRPr="00A92DDF">
                <w:rPr>
                  <w:rFonts w:ascii="Arial" w:hAnsi="Arial" w:cs="Arial"/>
                  <w:color w:val="000080"/>
                  <w:sz w:val="20"/>
                  <w:szCs w:val="16"/>
                  <w:lang w:val="en-US"/>
                </w:rPr>
                <w:delText xml:space="preserve">Omer </w:delText>
              </w:r>
              <w:r w:rsidR="00541FE9">
                <w:rPr>
                  <w:rFonts w:ascii="Arial" w:hAnsi="Arial" w:cs="Arial"/>
                  <w:color w:val="000080"/>
                  <w:sz w:val="20"/>
                  <w:szCs w:val="16"/>
                  <w:lang w:val="en-US"/>
                </w:rPr>
                <w:delText>may</w:delText>
              </w:r>
              <w:r w:rsidRPr="00A92DDF">
                <w:rPr>
                  <w:rFonts w:ascii="Arial" w:hAnsi="Arial" w:cs="Arial"/>
                  <w:color w:val="000080"/>
                  <w:sz w:val="20"/>
                  <w:szCs w:val="16"/>
                  <w:lang w:val="en-US"/>
                </w:rPr>
                <w:delText xml:space="preserve"> </w:delText>
              </w:r>
              <w:r w:rsidR="00CC33AA">
                <w:rPr>
                  <w:rFonts w:ascii="Arial" w:hAnsi="Arial" w:cs="Arial"/>
                  <w:color w:val="000080"/>
                  <w:sz w:val="20"/>
                  <w:szCs w:val="16"/>
                  <w:lang w:val="en-US"/>
                </w:rPr>
                <w:delText>be teaching as a lab assistant for the Image Analysis II course during the fall 201</w:delText>
              </w:r>
              <w:r w:rsidR="00541FE9">
                <w:rPr>
                  <w:rFonts w:ascii="Arial" w:hAnsi="Arial" w:cs="Arial"/>
                  <w:color w:val="000080"/>
                  <w:sz w:val="20"/>
                  <w:szCs w:val="16"/>
                  <w:lang w:val="en-US"/>
                </w:rPr>
                <w:delText>5</w:delText>
              </w:r>
              <w:r w:rsidR="00CC33AA">
                <w:rPr>
                  <w:rFonts w:ascii="Arial" w:hAnsi="Arial" w:cs="Arial"/>
                  <w:color w:val="000080"/>
                  <w:sz w:val="20"/>
                  <w:szCs w:val="16"/>
                  <w:lang w:val="en-US"/>
                </w:rPr>
                <w:delText xml:space="preserve">. </w:delText>
              </w:r>
            </w:del>
          </w:p>
          <w:p w14:paraId="560F0EA4" w14:textId="5100EC35" w:rsidR="00A60904" w:rsidRPr="00A92DDF" w:rsidRDefault="00BF5510" w:rsidP="00CC33AA">
            <w:pPr>
              <w:rPr>
                <w:ins w:id="46" w:author="Omer" w:date="2015-03-18T14:20:00Z"/>
                <w:rFonts w:ascii="Arial" w:hAnsi="Arial" w:cs="Arial"/>
                <w:color w:val="000080"/>
                <w:sz w:val="20"/>
                <w:szCs w:val="16"/>
                <w:lang w:val="en-US"/>
              </w:rPr>
            </w:pPr>
            <w:ins w:id="47" w:author="Omer" w:date="2015-03-18T14:20:00Z">
              <w:r>
                <w:rPr>
                  <w:rFonts w:ascii="Arial" w:hAnsi="Arial" w:cs="Arial"/>
                  <w:color w:val="000080"/>
                  <w:sz w:val="20"/>
                  <w:szCs w:val="16"/>
                  <w:lang w:val="en-US"/>
                </w:rPr>
                <w:t>None</w:t>
              </w:r>
              <w:r w:rsidR="004E5D43">
                <w:rPr>
                  <w:rFonts w:ascii="Arial" w:hAnsi="Arial" w:cs="Arial"/>
                  <w:color w:val="000080"/>
                  <w:sz w:val="20"/>
                  <w:szCs w:val="16"/>
                  <w:lang w:val="en-US"/>
                </w:rPr>
                <w:t>.</w:t>
              </w:r>
            </w:ins>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Slutkommentarsreferens"/>
                <w:color w:val="000080"/>
                <w:sz w:val="20"/>
                <w:szCs w:val="20"/>
                <w:lang w:val="sv-SE"/>
              </w:rPr>
              <w:endnoteReference w:id="20"/>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 xml:space="preserve">Faktisk </w:t>
            </w:r>
            <w:proofErr w:type="spellStart"/>
            <w:r>
              <w:rPr>
                <w:b/>
                <w:bCs/>
                <w:sz w:val="20"/>
                <w:szCs w:val="20"/>
                <w:lang w:val="sv-SE"/>
              </w:rPr>
              <w:t>tidsfördelning</w:t>
            </w:r>
            <w:proofErr w:type="spellEnd"/>
            <w:r>
              <w:rPr>
                <w:rStyle w:val="Slutkommentarsreferens"/>
                <w:sz w:val="20"/>
                <w:szCs w:val="20"/>
                <w:lang w:val="sv-SE"/>
              </w:rPr>
              <w:endnoteReference w:id="21"/>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 xml:space="preserve">Med studietid avses </w:t>
            </w:r>
            <w:proofErr w:type="spellStart"/>
            <w:r>
              <w:rPr>
                <w:sz w:val="20"/>
                <w:szCs w:val="16"/>
                <w:lang w:val="sv-SE"/>
              </w:rPr>
              <w:t>nettotid</w:t>
            </w:r>
            <w:proofErr w:type="spellEnd"/>
            <w:r>
              <w:rPr>
                <w:sz w:val="20"/>
                <w:szCs w:val="16"/>
                <w:lang w:val="sv-SE"/>
              </w:rPr>
              <w:t xml:space="preserve"> för forskarutbildning (</w:t>
            </w:r>
            <w:r>
              <w:rPr>
                <w:sz w:val="20"/>
                <w:szCs w:val="20"/>
                <w:lang w:val="sv-SE"/>
              </w:rPr>
              <w:t>(forskning och FU-kurser)</w:t>
            </w:r>
            <w:r>
              <w:rPr>
                <w:sz w:val="20"/>
                <w:szCs w:val="16"/>
                <w:lang w:val="sv-SE"/>
              </w:rPr>
              <w:t xml:space="preserve">; </w:t>
            </w:r>
            <w:proofErr w:type="gramStart"/>
            <w:r>
              <w:rPr>
                <w:sz w:val="20"/>
                <w:szCs w:val="16"/>
                <w:lang w:val="sv-SE"/>
              </w:rPr>
              <w:t>dvs</w:t>
            </w:r>
            <w:proofErr w:type="gramEnd"/>
            <w:r>
              <w:rPr>
                <w:sz w:val="20"/>
                <w:szCs w:val="16"/>
                <w:lang w:val="sv-SE"/>
              </w:rPr>
              <w:t xml:space="preserve"> undervisning, föräldraledighet </w:t>
            </w:r>
            <w:proofErr w:type="spellStart"/>
            <w:r>
              <w:rPr>
                <w:sz w:val="20"/>
                <w:szCs w:val="16"/>
                <w:lang w:val="sv-SE"/>
              </w:rPr>
              <w:t>etc</w:t>
            </w:r>
            <w:proofErr w:type="spellEnd"/>
            <w:r>
              <w:rPr>
                <w:sz w:val="20"/>
                <w:szCs w:val="16"/>
                <w:lang w:val="sv-SE"/>
              </w:rPr>
              <w:t xml:space="preserve">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Slutkommentarsreferens"/>
                <w:sz w:val="20"/>
                <w:szCs w:val="20"/>
                <w:lang w:val="sv-SE"/>
              </w:rPr>
              <w:endnoteReference w:id="22"/>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ubbel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 xml:space="preserve">Undervisning, </w:t>
                  </w:r>
                  <w:proofErr w:type="spellStart"/>
                  <w:r>
                    <w:rPr>
                      <w:sz w:val="20"/>
                      <w:szCs w:val="20"/>
                      <w:lang w:val="sv-SE"/>
                    </w:rPr>
                    <w:t>inst.tjänstgöring</w:t>
                  </w:r>
                  <w:proofErr w:type="spellEnd"/>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proofErr w:type="gramStart"/>
                  <w:r>
                    <w:rPr>
                      <w:rFonts w:ascii="Arial" w:hAnsi="Arial" w:cs="Arial"/>
                      <w:sz w:val="18"/>
                      <w:szCs w:val="16"/>
                      <w:lang w:val="sv-SE"/>
                    </w:rPr>
                    <w:t>100%</w:t>
                  </w:r>
                  <w:proofErr w:type="gramEnd"/>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 xml:space="preserve">~6 </w:t>
                  </w:r>
                  <w:proofErr w:type="spellStart"/>
                  <w:r>
                    <w:rPr>
                      <w:rFonts w:ascii="Arial" w:hAnsi="Arial" w:cs="Arial"/>
                      <w:sz w:val="18"/>
                      <w:szCs w:val="16"/>
                      <w:lang w:val="sv-SE"/>
                    </w:rPr>
                    <w:t>months</w:t>
                  </w:r>
                  <w:proofErr w:type="spellEnd"/>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proofErr w:type="gramStart"/>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roofErr w:type="gramEnd"/>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w:t>
                  </w:r>
                  <w:proofErr w:type="spellStart"/>
                  <w:r>
                    <w:rPr>
                      <w:sz w:val="18"/>
                      <w:szCs w:val="20"/>
                      <w:lang w:val="sv-SE"/>
                    </w:rPr>
                    <w:t>months</w:t>
                  </w:r>
                  <w:proofErr w:type="spellEnd"/>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xml:space="preserve">% </w:t>
                  </w:r>
                  <w:proofErr w:type="spellStart"/>
                  <w:r w:rsidR="00A60904">
                    <w:rPr>
                      <w:rFonts w:ascii="Arial" w:hAnsi="Arial" w:cs="Arial"/>
                      <w:sz w:val="18"/>
                      <w:szCs w:val="16"/>
                      <w:lang w:val="sv-SE"/>
                    </w:rPr>
                    <w:t>teac</w:t>
                  </w:r>
                  <w:r w:rsidR="00ED0FC2">
                    <w:rPr>
                      <w:rFonts w:ascii="Arial" w:hAnsi="Arial" w:cs="Arial"/>
                      <w:sz w:val="18"/>
                      <w:szCs w:val="16"/>
                      <w:lang w:val="sv-SE"/>
                    </w:rPr>
                    <w:t>h</w:t>
                  </w:r>
                  <w:r w:rsidR="00A60904">
                    <w:rPr>
                      <w:rFonts w:ascii="Arial" w:hAnsi="Arial" w:cs="Arial"/>
                      <w:sz w:val="18"/>
                      <w:szCs w:val="16"/>
                      <w:lang w:val="sv-SE"/>
                    </w:rPr>
                    <w:t>ing</w:t>
                  </w:r>
                  <w:proofErr w:type="spellEnd"/>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w:t>
                  </w:r>
                  <w:proofErr w:type="spellStart"/>
                  <w:r>
                    <w:rPr>
                      <w:sz w:val="18"/>
                      <w:szCs w:val="20"/>
                      <w:lang w:val="sv-SE"/>
                    </w:rPr>
                    <w:t>months</w:t>
                  </w:r>
                  <w:proofErr w:type="spellEnd"/>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proofErr w:type="gramStart"/>
                  <w:r>
                    <w:rPr>
                      <w:rFonts w:ascii="Arial" w:hAnsi="Arial" w:cs="Arial"/>
                      <w:sz w:val="18"/>
                      <w:szCs w:val="16"/>
                      <w:lang w:val="sv-SE"/>
                    </w:rPr>
                    <w:t>100</w:t>
                  </w:r>
                  <w:r w:rsidR="00A60904">
                    <w:rPr>
                      <w:rFonts w:ascii="Arial" w:hAnsi="Arial" w:cs="Arial"/>
                      <w:sz w:val="18"/>
                      <w:szCs w:val="16"/>
                      <w:lang w:val="sv-SE"/>
                    </w:rPr>
                    <w:t>%</w:t>
                  </w:r>
                  <w:proofErr w:type="gramEnd"/>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 xml:space="preserve">~1.8 </w:t>
                  </w:r>
                  <w:proofErr w:type="spellStart"/>
                  <w:r>
                    <w:rPr>
                      <w:sz w:val="18"/>
                      <w:szCs w:val="20"/>
                      <w:lang w:val="sv-SE"/>
                    </w:rPr>
                    <w:t>months</w:t>
                  </w:r>
                  <w:proofErr w:type="spellEnd"/>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 xml:space="preserve">~0.7 </w:t>
                  </w:r>
                  <w:proofErr w:type="spellStart"/>
                  <w:r w:rsidR="00C807C8" w:rsidRPr="00C807C8">
                    <w:rPr>
                      <w:rFonts w:ascii="Arial" w:hAnsi="Arial" w:cs="Arial"/>
                      <w:sz w:val="16"/>
                      <w:szCs w:val="20"/>
                      <w:lang w:val="sv-SE"/>
                    </w:rPr>
                    <w:t>months</w:t>
                  </w:r>
                  <w:proofErr w:type="spellEnd"/>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proofErr w:type="gramStart"/>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roofErr w:type="gramEnd"/>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w:t>
                  </w:r>
                  <w:proofErr w:type="spellStart"/>
                  <w:r>
                    <w:rPr>
                      <w:sz w:val="18"/>
                      <w:szCs w:val="20"/>
                      <w:lang w:val="sv-SE"/>
                    </w:rPr>
                    <w:t>months</w:t>
                  </w:r>
                  <w:proofErr w:type="spellEnd"/>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proofErr w:type="gramStart"/>
                  <w:r>
                    <w:rPr>
                      <w:rFonts w:ascii="Arial" w:hAnsi="Arial" w:cs="Arial"/>
                      <w:sz w:val="18"/>
                      <w:szCs w:val="16"/>
                      <w:lang w:val="sv-SE"/>
                    </w:rPr>
                    <w:t>6</w:t>
                  </w:r>
                  <w:r w:rsidR="0000615C">
                    <w:rPr>
                      <w:rFonts w:ascii="Arial" w:hAnsi="Arial" w:cs="Arial"/>
                      <w:sz w:val="18"/>
                      <w:szCs w:val="16"/>
                      <w:lang w:val="sv-SE"/>
                    </w:rPr>
                    <w:t>%</w:t>
                  </w:r>
                  <w:proofErr w:type="gramEnd"/>
                  <w:r w:rsidR="0000615C">
                    <w:rPr>
                      <w:rFonts w:ascii="Arial" w:hAnsi="Arial" w:cs="Arial"/>
                      <w:sz w:val="18"/>
                      <w:szCs w:val="16"/>
                      <w:lang w:val="sv-SE"/>
                    </w:rPr>
                    <w:t xml:space="preserve"> </w:t>
                  </w:r>
                  <w:proofErr w:type="spellStart"/>
                  <w:r w:rsidR="0000615C">
                    <w:rPr>
                      <w:rFonts w:ascii="Arial" w:hAnsi="Arial" w:cs="Arial"/>
                      <w:sz w:val="18"/>
                      <w:szCs w:val="16"/>
                      <w:lang w:val="sv-SE"/>
                    </w:rPr>
                    <w:t>teaching</w:t>
                  </w:r>
                  <w:proofErr w:type="spellEnd"/>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w:t>
                  </w:r>
                  <w:proofErr w:type="spellStart"/>
                  <w:r>
                    <w:rPr>
                      <w:sz w:val="18"/>
                      <w:szCs w:val="20"/>
                      <w:lang w:val="sv-SE"/>
                    </w:rPr>
                    <w:t>months</w:t>
                  </w:r>
                  <w:proofErr w:type="spellEnd"/>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proofErr w:type="gramStart"/>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roofErr w:type="gramEnd"/>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7CC79FBC"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del w:id="48" w:author="Omer" w:date="2015-03-18T14:20:00Z">
                    <w:r>
                      <w:rPr>
                        <w:rFonts w:ascii="Arial" w:hAnsi="Arial" w:cs="Arial"/>
                        <w:sz w:val="18"/>
                        <w:szCs w:val="16"/>
                        <w:lang w:val="en-US"/>
                      </w:rPr>
                      <w:delText>09</w:delText>
                    </w:r>
                    <w:r w:rsidRPr="00ED0FC2">
                      <w:rPr>
                        <w:rFonts w:ascii="Arial" w:hAnsi="Arial" w:cs="Arial"/>
                        <w:sz w:val="18"/>
                        <w:szCs w:val="16"/>
                        <w:lang w:val="en-US"/>
                      </w:rPr>
                      <w:delText>-</w:delText>
                    </w:r>
                    <w:r>
                      <w:rPr>
                        <w:rFonts w:ascii="Arial" w:hAnsi="Arial" w:cs="Arial"/>
                        <w:sz w:val="18"/>
                        <w:szCs w:val="16"/>
                        <w:lang w:val="en-US"/>
                      </w:rPr>
                      <w:delText>01</w:delText>
                    </w:r>
                  </w:del>
                  <w:ins w:id="49" w:author="Omer" w:date="2015-03-18T14:20:00Z">
                    <w:r w:rsidR="00C47A35">
                      <w:rPr>
                        <w:rFonts w:ascii="Arial" w:hAnsi="Arial" w:cs="Arial"/>
                        <w:sz w:val="18"/>
                        <w:szCs w:val="16"/>
                        <w:lang w:val="en-US"/>
                      </w:rPr>
                      <w:t>08</w:t>
                    </w:r>
                    <w:r w:rsidRPr="00ED0FC2">
                      <w:rPr>
                        <w:rFonts w:ascii="Arial" w:hAnsi="Arial" w:cs="Arial"/>
                        <w:sz w:val="18"/>
                        <w:szCs w:val="16"/>
                        <w:lang w:val="en-US"/>
                      </w:rPr>
                      <w:t>-</w:t>
                    </w:r>
                    <w:r w:rsidR="00C47A35">
                      <w:rPr>
                        <w:rFonts w:ascii="Arial" w:hAnsi="Arial" w:cs="Arial"/>
                        <w:sz w:val="18"/>
                        <w:szCs w:val="16"/>
                        <w:lang w:val="en-US"/>
                      </w:rPr>
                      <w:t>31</w:t>
                    </w:r>
                  </w:ins>
                </w:p>
              </w:tc>
              <w:tc>
                <w:tcPr>
                  <w:tcW w:w="1531" w:type="dxa"/>
                  <w:vAlign w:val="center"/>
                </w:tcPr>
                <w:p w14:paraId="1DACD7E0" w14:textId="77777777" w:rsidR="003613D3" w:rsidRDefault="001B4BA3" w:rsidP="004F620D">
                  <w:pPr>
                    <w:tabs>
                      <w:tab w:val="left" w:pos="749"/>
                    </w:tabs>
                    <w:rPr>
                      <w:sz w:val="18"/>
                      <w:szCs w:val="20"/>
                      <w:lang w:val="sv-SE"/>
                    </w:rPr>
                  </w:pPr>
                  <w:proofErr w:type="gramStart"/>
                  <w:r>
                    <w:rPr>
                      <w:sz w:val="18"/>
                      <w:szCs w:val="20"/>
                      <w:lang w:val="sv-SE"/>
                    </w:rPr>
                    <w:t>100%</w:t>
                  </w:r>
                  <w:proofErr w:type="gramEnd"/>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1147DD38" w:rsidR="003613D3" w:rsidRPr="0016225C" w:rsidRDefault="00872342" w:rsidP="0016225C">
                  <w:pPr>
                    <w:tabs>
                      <w:tab w:val="left" w:pos="749"/>
                    </w:tabs>
                    <w:rPr>
                      <w:sz w:val="18"/>
                      <w:szCs w:val="20"/>
                      <w:lang w:val="sv-SE"/>
                    </w:rPr>
                  </w:pPr>
                  <w:del w:id="50" w:author="Omer" w:date="2015-03-18T14:20:00Z">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delInstrText xml:space="preserve"> FORMTEXT </w:del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delText> </w:delText>
                    </w:r>
                    <w:r w:rsidR="003613D3" w:rsidRPr="0016225C">
                      <w:rPr>
                        <w:rFonts w:ascii="Arial" w:cs="Arial"/>
                        <w:noProof/>
                        <w:sz w:val="18"/>
                        <w:szCs w:val="16"/>
                        <w:lang w:val="sv-SE"/>
                      </w:rPr>
                      <w:delText> </w:delText>
                    </w:r>
                    <w:r w:rsidR="003613D3" w:rsidRPr="0016225C">
                      <w:rPr>
                        <w:rFonts w:ascii="Arial" w:cs="Arial"/>
                        <w:noProof/>
                        <w:sz w:val="18"/>
                        <w:szCs w:val="16"/>
                        <w:lang w:val="sv-SE"/>
                      </w:rPr>
                      <w:delText> </w:delText>
                    </w:r>
                    <w:r w:rsidR="003613D3" w:rsidRPr="0016225C">
                      <w:rPr>
                        <w:rFonts w:ascii="Arial" w:cs="Arial"/>
                        <w:noProof/>
                        <w:sz w:val="18"/>
                        <w:szCs w:val="16"/>
                        <w:lang w:val="sv-SE"/>
                      </w:rPr>
                      <w:delText> </w:delText>
                    </w:r>
                    <w:r w:rsidR="003613D3" w:rsidRPr="0016225C">
                      <w:rPr>
                        <w:rFonts w:ascii="Arial" w:cs="Arial"/>
                        <w:noProof/>
                        <w:sz w:val="18"/>
                        <w:szCs w:val="16"/>
                        <w:lang w:val="sv-SE"/>
                      </w:rPr>
                      <w:delText> </w:delText>
                    </w:r>
                    <w:r w:rsidRPr="0016225C">
                      <w:rPr>
                        <w:rFonts w:ascii="Arial" w:hAnsi="Arial" w:cs="Arial"/>
                        <w:sz w:val="18"/>
                        <w:szCs w:val="16"/>
                        <w:lang w:val="sv-SE"/>
                      </w:rPr>
                      <w:fldChar w:fldCharType="end"/>
                    </w:r>
                  </w:del>
                  <w:ins w:id="51" w:author="Omer" w:date="2015-03-18T14:20:00Z">
                    <w:r w:rsidR="00C47A35">
                      <w:rPr>
                        <w:rFonts w:ascii="Arial" w:hAnsi="Arial" w:cs="Arial"/>
                        <w:sz w:val="18"/>
                        <w:szCs w:val="16"/>
                        <w:lang w:val="en-US"/>
                      </w:rPr>
                      <w:t>2014</w:t>
                    </w:r>
                    <w:r w:rsidR="00C47A35" w:rsidRPr="00ED0FC2">
                      <w:rPr>
                        <w:rFonts w:ascii="Arial" w:hAnsi="Arial" w:cs="Arial"/>
                        <w:sz w:val="18"/>
                        <w:szCs w:val="16"/>
                        <w:lang w:val="en-US"/>
                      </w:rPr>
                      <w:t>-0</w:t>
                    </w:r>
                    <w:r w:rsidR="00C47A35">
                      <w:rPr>
                        <w:rFonts w:ascii="Arial" w:hAnsi="Arial" w:cs="Arial"/>
                        <w:sz w:val="18"/>
                        <w:szCs w:val="16"/>
                        <w:lang w:val="en-US"/>
                      </w:rPr>
                      <w:t>9-01</w:t>
                    </w:r>
                    <w:r w:rsidR="00C47A35" w:rsidRPr="00ED0FC2">
                      <w:rPr>
                        <w:rFonts w:ascii="Arial" w:hAnsi="Arial" w:cs="Arial"/>
                        <w:sz w:val="18"/>
                        <w:szCs w:val="16"/>
                        <w:lang w:val="en-US"/>
                      </w:rPr>
                      <w:t>-201</w:t>
                    </w:r>
                    <w:r w:rsidR="00C47A35">
                      <w:rPr>
                        <w:rFonts w:ascii="Arial" w:hAnsi="Arial" w:cs="Arial"/>
                        <w:sz w:val="18"/>
                        <w:szCs w:val="16"/>
                        <w:lang w:val="en-US"/>
                      </w:rPr>
                      <w:t>4</w:t>
                    </w:r>
                    <w:r w:rsidR="00C47A35" w:rsidRPr="00ED0FC2">
                      <w:rPr>
                        <w:rFonts w:ascii="Arial" w:hAnsi="Arial" w:cs="Arial"/>
                        <w:sz w:val="18"/>
                        <w:szCs w:val="16"/>
                        <w:lang w:val="en-US"/>
                      </w:rPr>
                      <w:t>-</w:t>
                    </w:r>
                    <w:r w:rsidR="00C47A35">
                      <w:rPr>
                        <w:rFonts w:ascii="Arial" w:hAnsi="Arial" w:cs="Arial"/>
                        <w:sz w:val="18"/>
                        <w:szCs w:val="16"/>
                        <w:lang w:val="en-US"/>
                      </w:rPr>
                      <w:t>03</w:t>
                    </w:r>
                    <w:r w:rsidR="00C47A35" w:rsidRPr="00ED0FC2">
                      <w:rPr>
                        <w:rFonts w:ascii="Arial" w:hAnsi="Arial" w:cs="Arial"/>
                        <w:sz w:val="18"/>
                        <w:szCs w:val="16"/>
                        <w:lang w:val="en-US"/>
                      </w:rPr>
                      <w:t>-</w:t>
                    </w:r>
                    <w:r w:rsidR="00C47A35">
                      <w:rPr>
                        <w:rFonts w:ascii="Arial" w:hAnsi="Arial" w:cs="Arial"/>
                        <w:sz w:val="18"/>
                        <w:szCs w:val="16"/>
                        <w:lang w:val="en-US"/>
                      </w:rPr>
                      <w:t>20</w:t>
                    </w:r>
                  </w:ins>
                </w:p>
              </w:tc>
              <w:tc>
                <w:tcPr>
                  <w:tcW w:w="1531" w:type="dxa"/>
                  <w:vAlign w:val="center"/>
                </w:tcPr>
                <w:p w14:paraId="43464BEE" w14:textId="0CFE72CE" w:rsidR="00C47A35" w:rsidRDefault="001B4BA3" w:rsidP="00C47A35">
                  <w:pPr>
                    <w:tabs>
                      <w:tab w:val="left" w:pos="749"/>
                    </w:tabs>
                    <w:rPr>
                      <w:ins w:id="52" w:author="Omer" w:date="2015-03-18T14:20:00Z"/>
                      <w:sz w:val="18"/>
                      <w:szCs w:val="20"/>
                      <w:lang w:val="sv-SE"/>
                    </w:rPr>
                  </w:pPr>
                  <w:del w:id="53" w:author="Omer" w:date="2015-03-18T14:20:00Z">
                    <w:r>
                      <w:rPr>
                        <w:rFonts w:ascii="Arial" w:hAnsi="Arial" w:cs="Arial"/>
                        <w:sz w:val="18"/>
                        <w:szCs w:val="16"/>
                        <w:lang w:val="sv-SE"/>
                      </w:rPr>
                      <w:delText>Total: 28.4</w:delText>
                    </w:r>
                  </w:del>
                  <w:proofErr w:type="gramStart"/>
                  <w:ins w:id="54" w:author="Omer" w:date="2015-03-18T14:20:00Z">
                    <w:r w:rsidR="00C47A35">
                      <w:rPr>
                        <w:sz w:val="18"/>
                        <w:szCs w:val="20"/>
                        <w:lang w:val="sv-SE"/>
                      </w:rPr>
                      <w:t>100%</w:t>
                    </w:r>
                    <w:proofErr w:type="gramEnd"/>
                  </w:ins>
                </w:p>
                <w:p w14:paraId="6FDC1BB5" w14:textId="750C588B" w:rsidR="003613D3" w:rsidRPr="0016225C" w:rsidRDefault="00C47A35" w:rsidP="00C47A35">
                  <w:pPr>
                    <w:tabs>
                      <w:tab w:val="left" w:pos="749"/>
                    </w:tabs>
                    <w:rPr>
                      <w:sz w:val="18"/>
                      <w:szCs w:val="20"/>
                      <w:lang w:val="sv-SE"/>
                    </w:rPr>
                  </w:pPr>
                  <w:ins w:id="55" w:author="Omer" w:date="2015-03-18T14:20:00Z">
                    <w:r w:rsidRPr="004F620D">
                      <w:rPr>
                        <w:color w:val="000000" w:themeColor="text1"/>
                        <w:sz w:val="18"/>
                        <w:szCs w:val="20"/>
                        <w:lang w:val="en-US"/>
                      </w:rPr>
                      <w:t>~</w:t>
                    </w:r>
                    <w:r>
                      <w:rPr>
                        <w:color w:val="000000" w:themeColor="text1"/>
                        <w:sz w:val="18"/>
                        <w:szCs w:val="20"/>
                        <w:lang w:val="en-US"/>
                      </w:rPr>
                      <w:t>6.66</w:t>
                    </w:r>
                  </w:ins>
                  <w:r w:rsidRPr="004F620D">
                    <w:rPr>
                      <w:color w:val="000000" w:themeColor="text1"/>
                      <w:sz w:val="18"/>
                      <w:lang w:val="en-US"/>
                      <w:rPrChange w:id="56" w:author="Omer" w:date="2015-03-18T14:20:00Z">
                        <w:rPr>
                          <w:rFonts w:ascii="Arial" w:hAnsi="Arial"/>
                          <w:sz w:val="18"/>
                          <w:lang w:val="sv-SE"/>
                        </w:rPr>
                      </w:rPrChange>
                    </w:rPr>
                    <w:t xml:space="preserve">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2ECC68" w14:textId="18870AED" w:rsidR="004B2174" w:rsidRDefault="00872342" w:rsidP="00E129ED">
                  <w:pPr>
                    <w:tabs>
                      <w:tab w:val="left" w:pos="749"/>
                    </w:tabs>
                    <w:rPr>
                      <w:ins w:id="57" w:author="Omer" w:date="2015-03-18T14:20:00Z"/>
                      <w:rFonts w:ascii="Arial" w:hAnsi="Arial" w:cs="Arial"/>
                      <w:sz w:val="18"/>
                      <w:szCs w:val="16"/>
                      <w:lang w:val="sv-SE"/>
                    </w:rPr>
                  </w:pPr>
                  <w:del w:id="58" w:author="Omer" w:date="2015-03-18T14:20:00Z">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delInstrText xml:space="preserve"> FORMTEXT </w:del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delText> </w:delText>
                    </w:r>
                    <w:r w:rsidR="0016225C" w:rsidRPr="0016225C">
                      <w:rPr>
                        <w:rFonts w:ascii="Arial" w:cs="Arial"/>
                        <w:noProof/>
                        <w:sz w:val="18"/>
                        <w:szCs w:val="16"/>
                        <w:lang w:val="sv-SE"/>
                      </w:rPr>
                      <w:delText> </w:delText>
                    </w:r>
                    <w:r w:rsidR="0016225C" w:rsidRPr="0016225C">
                      <w:rPr>
                        <w:rFonts w:ascii="Arial" w:cs="Arial"/>
                        <w:noProof/>
                        <w:sz w:val="18"/>
                        <w:szCs w:val="16"/>
                        <w:lang w:val="sv-SE"/>
                      </w:rPr>
                      <w:delText> </w:delText>
                    </w:r>
                    <w:r w:rsidR="0016225C" w:rsidRPr="0016225C">
                      <w:rPr>
                        <w:rFonts w:ascii="Arial" w:cs="Arial"/>
                        <w:noProof/>
                        <w:sz w:val="18"/>
                        <w:szCs w:val="16"/>
                        <w:lang w:val="sv-SE"/>
                      </w:rPr>
                      <w:delText> </w:delText>
                    </w:r>
                    <w:r w:rsidR="0016225C" w:rsidRPr="0016225C">
                      <w:rPr>
                        <w:rFonts w:ascii="Arial" w:cs="Arial"/>
                        <w:noProof/>
                        <w:sz w:val="18"/>
                        <w:szCs w:val="16"/>
                        <w:lang w:val="sv-SE"/>
                      </w:rPr>
                      <w:delText> </w:delText>
                    </w:r>
                    <w:r w:rsidRPr="0016225C">
                      <w:rPr>
                        <w:rFonts w:ascii="Arial" w:hAnsi="Arial" w:cs="Arial"/>
                        <w:sz w:val="18"/>
                        <w:szCs w:val="16"/>
                        <w:lang w:val="sv-SE"/>
                      </w:rPr>
                      <w:fldChar w:fldCharType="end"/>
                    </w:r>
                  </w:del>
                  <w:ins w:id="59" w:author="Omer" w:date="2015-03-18T14:20:00Z">
                    <w:r w:rsidR="00C47A35">
                      <w:rPr>
                        <w:rFonts w:ascii="Arial" w:hAnsi="Arial" w:cs="Arial"/>
                        <w:sz w:val="18"/>
                        <w:szCs w:val="16"/>
                        <w:lang w:val="sv-SE"/>
                      </w:rPr>
                      <w:t xml:space="preserve">Total: </w:t>
                    </w:r>
                    <w:r w:rsidR="00E129ED">
                      <w:rPr>
                        <w:rFonts w:ascii="Arial" w:hAnsi="Arial" w:cs="Arial"/>
                        <w:sz w:val="18"/>
                        <w:szCs w:val="16"/>
                        <w:lang w:val="sv-SE"/>
                      </w:rPr>
                      <w:t>~35</w:t>
                    </w:r>
                  </w:ins>
                </w:p>
                <w:p w14:paraId="56E7AF0A" w14:textId="5C6496DC" w:rsidR="0016225C" w:rsidRPr="0016225C" w:rsidRDefault="00C47A35" w:rsidP="00E129ED">
                  <w:pPr>
                    <w:tabs>
                      <w:tab w:val="left" w:pos="749"/>
                    </w:tabs>
                    <w:rPr>
                      <w:sz w:val="18"/>
                      <w:szCs w:val="20"/>
                      <w:lang w:val="sv-SE"/>
                    </w:rPr>
                  </w:pPr>
                  <w:proofErr w:type="spellStart"/>
                  <w:ins w:id="60" w:author="Omer" w:date="2015-03-18T14:20:00Z">
                    <w:r>
                      <w:rPr>
                        <w:rFonts w:ascii="Arial" w:hAnsi="Arial" w:cs="Arial"/>
                        <w:sz w:val="18"/>
                        <w:szCs w:val="16"/>
                        <w:lang w:val="sv-SE"/>
                      </w:rPr>
                      <w:t>months</w:t>
                    </w:r>
                  </w:ins>
                  <w:proofErr w:type="spellEnd"/>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Slutkommentarsreferens"/>
                <w:sz w:val="20"/>
                <w:szCs w:val="20"/>
                <w:lang w:val="sv-SE"/>
              </w:rPr>
              <w:endnoteReference w:id="23"/>
            </w:r>
          </w:p>
          <w:p w14:paraId="6D53F083" w14:textId="77777777" w:rsidR="003613D3" w:rsidRDefault="003613D3">
            <w:pPr>
              <w:pStyle w:val="Slutkommentar"/>
              <w:rPr>
                <w:lang w:val="sv-SE"/>
              </w:rPr>
            </w:pPr>
          </w:p>
          <w:p w14:paraId="483ED1A4" w14:textId="0F6A605E" w:rsidR="003613D3" w:rsidRDefault="003613D3">
            <w:pPr>
              <w:rPr>
                <w:sz w:val="20"/>
                <w:szCs w:val="20"/>
                <w:lang w:val="sv-SE"/>
              </w:rPr>
            </w:pPr>
            <w:r>
              <w:rPr>
                <w:sz w:val="20"/>
                <w:szCs w:val="20"/>
                <w:lang w:val="sv-SE"/>
              </w:rPr>
              <w:t>Totalt genomförd nettostudietid (mån).</w:t>
            </w:r>
            <w:r>
              <w:rPr>
                <w:rStyle w:val="Slutkommentarsreferens"/>
                <w:sz w:val="20"/>
                <w:szCs w:val="20"/>
                <w:lang w:val="sv-SE"/>
              </w:rPr>
              <w:endnoteReference w:id="24"/>
            </w:r>
            <w:r>
              <w:rPr>
                <w:sz w:val="20"/>
                <w:szCs w:val="20"/>
                <w:lang w:val="sv-SE"/>
              </w:rPr>
              <w:t xml:space="preserve">: </w:t>
            </w:r>
            <w:del w:id="61" w:author="Omer" w:date="2015-03-18T14:20:00Z">
              <w:r w:rsidR="00AC155B">
                <w:rPr>
                  <w:rFonts w:ascii="Arial" w:hAnsi="Arial" w:cs="Arial"/>
                  <w:sz w:val="16"/>
                  <w:szCs w:val="16"/>
                  <w:lang w:val="sv-SE"/>
                </w:rPr>
                <w:delText>28.4</w:delText>
              </w:r>
            </w:del>
            <w:ins w:id="62" w:author="Omer" w:date="2015-03-18T14:20:00Z">
              <w:r w:rsidR="004B2174">
                <w:rPr>
                  <w:rFonts w:ascii="Arial" w:hAnsi="Arial" w:cs="Arial"/>
                  <w:sz w:val="16"/>
                  <w:szCs w:val="16"/>
                  <w:lang w:val="sv-SE"/>
                </w:rPr>
                <w:t>35</w:t>
              </w:r>
            </w:ins>
            <w:r>
              <w:rPr>
                <w:sz w:val="20"/>
                <w:szCs w:val="20"/>
                <w:lang w:val="sv-SE"/>
              </w:rPr>
              <w:tab/>
              <w:t xml:space="preserve">per den </w:t>
            </w:r>
            <w:del w:id="63" w:author="Omer" w:date="2015-03-18T14:20:00Z">
              <w:r w:rsidR="00AC155B">
                <w:rPr>
                  <w:rFonts w:ascii="Arial" w:hAnsi="Arial" w:cs="Arial"/>
                  <w:sz w:val="16"/>
                  <w:szCs w:val="16"/>
                  <w:lang w:val="sv-SE"/>
                </w:rPr>
                <w:delText>2014</w:delText>
              </w:r>
              <w:r w:rsidR="00692E5C">
                <w:rPr>
                  <w:rFonts w:ascii="Arial" w:hAnsi="Arial" w:cs="Arial"/>
                  <w:sz w:val="16"/>
                  <w:szCs w:val="16"/>
                  <w:lang w:val="sv-SE"/>
                </w:rPr>
                <w:delText>-09-</w:delText>
              </w:r>
              <w:r w:rsidR="006C779B">
                <w:rPr>
                  <w:rFonts w:ascii="Arial" w:hAnsi="Arial" w:cs="Arial"/>
                  <w:sz w:val="16"/>
                  <w:szCs w:val="16"/>
                  <w:lang w:val="sv-SE"/>
                </w:rPr>
                <w:delText>01</w:delText>
              </w:r>
            </w:del>
            <w:ins w:id="64" w:author="Omer" w:date="2015-03-18T14:20:00Z">
              <w:r w:rsidR="002B552F">
                <w:rPr>
                  <w:rFonts w:ascii="Arial" w:hAnsi="Arial" w:cs="Arial"/>
                  <w:sz w:val="16"/>
                  <w:szCs w:val="16"/>
                  <w:lang w:val="sv-SE"/>
                </w:rPr>
                <w:t>2015-03</w:t>
              </w:r>
              <w:r w:rsidR="00692E5C">
                <w:rPr>
                  <w:rFonts w:ascii="Arial" w:hAnsi="Arial" w:cs="Arial"/>
                  <w:sz w:val="16"/>
                  <w:szCs w:val="16"/>
                  <w:lang w:val="sv-SE"/>
                </w:rPr>
                <w:t>-</w:t>
              </w:r>
              <w:r w:rsidR="002B552F">
                <w:rPr>
                  <w:rFonts w:ascii="Arial" w:hAnsi="Arial" w:cs="Arial"/>
                  <w:sz w:val="16"/>
                  <w:szCs w:val="16"/>
                  <w:lang w:val="sv-SE"/>
                </w:rPr>
                <w:t>20</w:t>
              </w:r>
            </w:ins>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proofErr w:type="gramStart"/>
            <w:r w:rsidRPr="00AD3082">
              <w:rPr>
                <w:color w:val="000080"/>
                <w:sz w:val="20"/>
                <w:szCs w:val="20"/>
                <w:lang w:val="sv-SE"/>
              </w:rPr>
              <w:t>beräknas</w:t>
            </w:r>
            <w:proofErr w:type="gramEnd"/>
            <w:r w:rsidRPr="00AD3082">
              <w:rPr>
                <w:color w:val="000080"/>
                <w:sz w:val="20"/>
                <w:szCs w:val="20"/>
                <w:lang w:val="sv-SE"/>
              </w:rPr>
              <w:t xml:space="preserve"> </w:t>
            </w:r>
            <w:proofErr w:type="gramStart"/>
            <w:r w:rsidRPr="00AD3082">
              <w:rPr>
                <w:color w:val="000080"/>
                <w:sz w:val="20"/>
                <w:szCs w:val="20"/>
                <w:lang w:val="sv-SE"/>
              </w:rPr>
              <w:t>nås</w:t>
            </w:r>
            <w:proofErr w:type="gramEnd"/>
            <w:r w:rsidRPr="00AD3082">
              <w:rPr>
                <w:color w:val="000080"/>
                <w:sz w:val="20"/>
                <w:szCs w:val="20"/>
                <w:lang w:val="sv-SE"/>
              </w:rPr>
              <w:t xml:space="preserve">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w:t>
            </w:r>
            <w:proofErr w:type="gramStart"/>
            <w:r w:rsidRPr="006C779B">
              <w:rPr>
                <w:color w:val="1F497D" w:themeColor="text2"/>
                <w:sz w:val="20"/>
                <w:szCs w:val="20"/>
                <w:lang w:val="sv-SE"/>
              </w:rPr>
              <w:t>beräknas</w:t>
            </w:r>
            <w:proofErr w:type="gramEnd"/>
            <w:r w:rsidRPr="006C779B">
              <w:rPr>
                <w:color w:val="1F497D" w:themeColor="text2"/>
                <w:sz w:val="20"/>
                <w:szCs w:val="20"/>
                <w:lang w:val="sv-SE"/>
              </w:rPr>
              <w:t xml:space="preserve"> </w:t>
            </w:r>
            <w:proofErr w:type="gramStart"/>
            <w:r w:rsidRPr="006C779B">
              <w:rPr>
                <w:color w:val="1F497D" w:themeColor="text2"/>
                <w:sz w:val="20"/>
                <w:szCs w:val="20"/>
                <w:lang w:val="sv-SE"/>
              </w:rPr>
              <w:t>nås</w:t>
            </w:r>
            <w:proofErr w:type="gramEnd"/>
            <w:r w:rsidRPr="006C779B">
              <w:rPr>
                <w:color w:val="1F497D" w:themeColor="text2"/>
                <w:sz w:val="20"/>
                <w:szCs w:val="20"/>
                <w:lang w:val="sv-SE"/>
              </w:rPr>
              <w:t xml:space="preserve">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w:t>
            </w:r>
            <w:proofErr w:type="gramStart"/>
            <w:r>
              <w:rPr>
                <w:sz w:val="16"/>
                <w:szCs w:val="16"/>
                <w:lang w:val="sv-SE"/>
              </w:rPr>
              <w:t>50%</w:t>
            </w:r>
            <w:proofErr w:type="gramEnd"/>
            <w:r>
              <w:rPr>
                <w:sz w:val="16"/>
                <w:szCs w:val="16"/>
                <w:lang w:val="sv-SE"/>
              </w:rPr>
              <w:t xml:space="preserve">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um"/>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Change w:id="65" w:author="Omer" w:date="2015-03-18T14:20:00Z">
          <w:tblPr>
            <w:tblW w:w="0" w:type="auto"/>
            <w:tblInd w:w="-40" w:type="dxa"/>
            <w:tblLayout w:type="fixed"/>
            <w:tblCellMar>
              <w:left w:w="80" w:type="dxa"/>
              <w:right w:w="80" w:type="dxa"/>
            </w:tblCellMar>
            <w:tblLook w:val="0000" w:firstRow="0" w:lastRow="0" w:firstColumn="0" w:lastColumn="0" w:noHBand="0" w:noVBand="0"/>
          </w:tblPr>
        </w:tblPrChange>
      </w:tblPr>
      <w:tblGrid>
        <w:gridCol w:w="9762"/>
        <w:gridCol w:w="24"/>
        <w:gridCol w:w="28"/>
        <w:tblGridChange w:id="66">
          <w:tblGrid>
            <w:gridCol w:w="80"/>
            <w:gridCol w:w="9682"/>
            <w:gridCol w:w="24"/>
            <w:gridCol w:w="56"/>
            <w:gridCol w:w="24"/>
            <w:gridCol w:w="28"/>
          </w:tblGrid>
        </w:tblGridChange>
      </w:tblGrid>
      <w:tr w:rsidR="003613D3" w:rsidRPr="006D2E15" w14:paraId="2AACB736" w14:textId="77777777" w:rsidTr="001F7DD5">
        <w:trPr>
          <w:gridAfter w:val="1"/>
          <w:wAfter w:w="28" w:type="dxa"/>
          <w:trHeight w:val="428"/>
          <w:trPrChange w:id="67" w:author="Omer" w:date="2015-03-18T14:20:00Z">
            <w:trPr>
              <w:gridBefore w:val="1"/>
              <w:gridAfter w:val="1"/>
              <w:wAfter w:w="24" w:type="dxa"/>
              <w:trHeight w:val="428"/>
            </w:trPr>
          </w:trPrChange>
        </w:trPr>
        <w:tc>
          <w:tcPr>
            <w:tcW w:w="9786" w:type="dxa"/>
            <w:gridSpan w:val="2"/>
            <w:tcBorders>
              <w:top w:val="single" w:sz="4" w:space="0" w:color="auto"/>
              <w:left w:val="single" w:sz="4" w:space="0" w:color="auto"/>
              <w:right w:val="single" w:sz="4" w:space="0" w:color="auto"/>
            </w:tcBorders>
            <w:tcPrChange w:id="68" w:author="Omer" w:date="2015-03-18T14:20:00Z">
              <w:tcPr>
                <w:tcW w:w="9762" w:type="dxa"/>
                <w:gridSpan w:val="4"/>
                <w:tcBorders>
                  <w:top w:val="single" w:sz="4" w:space="0" w:color="auto"/>
                  <w:left w:val="single" w:sz="4" w:space="0" w:color="auto"/>
                  <w:right w:val="single" w:sz="4" w:space="0" w:color="auto"/>
                </w:tcBorders>
              </w:tcPr>
            </w:tcPrChange>
          </w:tcPr>
          <w:p w14:paraId="6BC2282E" w14:textId="77777777" w:rsidR="003613D3" w:rsidRDefault="003613D3">
            <w:pPr>
              <w:rPr>
                <w:b/>
                <w:bCs/>
                <w:color w:val="000080"/>
                <w:sz w:val="20"/>
                <w:szCs w:val="20"/>
                <w:lang w:val="sv-SE"/>
              </w:rPr>
            </w:pPr>
            <w:r>
              <w:rPr>
                <w:b/>
                <w:bCs/>
                <w:color w:val="000080"/>
                <w:sz w:val="20"/>
                <w:szCs w:val="20"/>
                <w:lang w:val="sv-SE"/>
              </w:rPr>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w:t>
            </w:r>
            <w:proofErr w:type="spellStart"/>
            <w:r>
              <w:rPr>
                <w:b/>
                <w:bCs/>
                <w:color w:val="000080"/>
                <w:sz w:val="20"/>
                <w:szCs w:val="20"/>
                <w:lang w:val="sv-SE"/>
              </w:rPr>
              <w:t>ev</w:t>
            </w:r>
            <w:proofErr w:type="spellEnd"/>
            <w:r>
              <w:rPr>
                <w:b/>
                <w:bCs/>
                <w:color w:val="000080"/>
                <w:sz w:val="20"/>
                <w:szCs w:val="20"/>
                <w:lang w:val="sv-SE"/>
              </w:rPr>
              <w:t xml:space="preserve"> med hjälp av bilaga)</w:t>
            </w:r>
            <w:r>
              <w:rPr>
                <w:rStyle w:val="Slutkommentarsreferens"/>
                <w:color w:val="000080"/>
                <w:sz w:val="20"/>
                <w:szCs w:val="20"/>
                <w:lang w:val="sv-SE"/>
              </w:rPr>
              <w:endnoteReference w:id="25"/>
            </w:r>
          </w:p>
        </w:tc>
      </w:tr>
      <w:tr w:rsidR="003613D3" w:rsidRPr="00C5663E" w14:paraId="0E25ED94" w14:textId="77777777" w:rsidTr="001F7DD5">
        <w:trPr>
          <w:gridAfter w:val="1"/>
          <w:wAfter w:w="28" w:type="dxa"/>
          <w:trHeight w:val="1614"/>
          <w:trPrChange w:id="69" w:author="Omer" w:date="2015-03-18T14:20:00Z">
            <w:trPr>
              <w:gridBefore w:val="1"/>
              <w:gridAfter w:val="1"/>
              <w:wAfter w:w="24" w:type="dxa"/>
              <w:trHeight w:val="1614"/>
            </w:trPr>
          </w:trPrChange>
        </w:trPr>
        <w:tc>
          <w:tcPr>
            <w:tcW w:w="9786" w:type="dxa"/>
            <w:gridSpan w:val="2"/>
            <w:tcBorders>
              <w:left w:val="single" w:sz="4" w:space="0" w:color="auto"/>
              <w:right w:val="single" w:sz="4" w:space="0" w:color="auto"/>
            </w:tcBorders>
            <w:tcPrChange w:id="70" w:author="Omer" w:date="2015-03-18T14:20:00Z">
              <w:tcPr>
                <w:tcW w:w="9762" w:type="dxa"/>
                <w:gridSpan w:val="4"/>
                <w:tcBorders>
                  <w:left w:val="single" w:sz="4" w:space="0" w:color="auto"/>
                  <w:right w:val="single" w:sz="4" w:space="0" w:color="auto"/>
                </w:tcBorders>
              </w:tcPr>
            </w:tcPrChange>
          </w:tcPr>
          <w:p w14:paraId="3EFD51EF" w14:textId="4ACACCD2" w:rsidR="003613D3" w:rsidRDefault="003613D3">
            <w:pPr>
              <w:numPr>
                <w:ilvl w:val="0"/>
                <w:numId w:val="2"/>
              </w:numPr>
              <w:rPr>
                <w:b/>
                <w:bCs/>
                <w:color w:val="000080"/>
                <w:sz w:val="20"/>
                <w:szCs w:val="20"/>
                <w:lang w:val="sv-SE"/>
              </w:rPr>
            </w:pPr>
            <w:r>
              <w:rPr>
                <w:b/>
                <w:bCs/>
                <w:color w:val="000080"/>
                <w:sz w:val="20"/>
                <w:szCs w:val="20"/>
                <w:lang w:val="sv-SE"/>
              </w:rPr>
              <w:t xml:space="preserve">Individuella kunskaps- och </w:t>
            </w:r>
            <w:proofErr w:type="spellStart"/>
            <w:r>
              <w:rPr>
                <w:b/>
                <w:bCs/>
                <w:color w:val="000080"/>
                <w:sz w:val="20"/>
                <w:szCs w:val="20"/>
                <w:lang w:val="sv-SE"/>
              </w:rPr>
              <w:t>färdighetsmål</w:t>
            </w:r>
            <w:proofErr w:type="spellEnd"/>
            <w:r>
              <w:rPr>
                <w:b/>
                <w:bCs/>
                <w:color w:val="000080"/>
                <w:sz w:val="20"/>
                <w:szCs w:val="20"/>
                <w:lang w:val="sv-SE"/>
              </w:rPr>
              <w:t>. Hur målen ska nås anges under “kurser mm”</w:t>
            </w:r>
            <w:r>
              <w:rPr>
                <w:rStyle w:val="Slutkommentarsreferens"/>
                <w:color w:val="000080"/>
                <w:sz w:val="20"/>
                <w:szCs w:val="20"/>
                <w:lang w:val="sv-SE"/>
              </w:rPr>
              <w:endnoteReference w:id="26"/>
            </w:r>
          </w:p>
          <w:p w14:paraId="173D03F6" w14:textId="77777777" w:rsidR="003613D3" w:rsidRDefault="003613D3">
            <w:pPr>
              <w:ind w:left="360"/>
              <w:rPr>
                <w:rFonts w:ascii="Verdana" w:hAnsi="Verdana"/>
                <w:color w:val="000080"/>
                <w:sz w:val="16"/>
                <w:szCs w:val="16"/>
                <w:lang w:val="sv-SE"/>
              </w:rPr>
            </w:pPr>
          </w:p>
          <w:p w14:paraId="1ACDA872" w14:textId="7EFFC0B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 xml:space="preserve">tative microsocpy, including </w:t>
            </w:r>
            <w:del w:id="71" w:author="Omer" w:date="2015-03-18T14:20:00Z">
              <w:r w:rsidRPr="003D6D53">
                <w:rPr>
                  <w:rFonts w:ascii="Arial" w:cs="Arial"/>
                  <w:noProof/>
                  <w:color w:val="000080"/>
                  <w:sz w:val="20"/>
                  <w:szCs w:val="16"/>
                  <w:lang w:val="en-US"/>
                </w:rPr>
                <w:delText>the ability to use a microscope</w:delText>
              </w:r>
            </w:del>
            <w:ins w:id="72" w:author="Omer" w:date="2015-03-18T14:20:00Z">
              <w:r w:rsidR="00973696">
                <w:rPr>
                  <w:rFonts w:ascii="Arial" w:cs="Arial"/>
                  <w:noProof/>
                  <w:color w:val="000080"/>
                  <w:sz w:val="20"/>
                  <w:szCs w:val="16"/>
                  <w:lang w:val="en-US"/>
                </w:rPr>
                <w:t>general familiarity with the different types of acquisition modalities</w:t>
              </w:r>
            </w:ins>
            <w:r w:rsidRPr="003D6D53">
              <w:rPr>
                <w:rFonts w:ascii="Arial" w:cs="Arial"/>
                <w:noProof/>
                <w:color w:val="000080"/>
                <w:sz w:val="20"/>
                <w:szCs w:val="16"/>
                <w:lang w:val="en-US"/>
              </w:rPr>
              <w:t>.</w:t>
            </w:r>
          </w:p>
          <w:p w14:paraId="5EC3DA1B" w14:textId="349088F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2. Familiarity with domain specific knowledge such as </w:t>
            </w:r>
            <w:del w:id="73" w:author="Omer" w:date="2015-03-18T14:20:00Z">
              <w:r w:rsidRPr="003D6D53">
                <w:rPr>
                  <w:rFonts w:ascii="Arial" w:cs="Arial"/>
                  <w:noProof/>
                  <w:color w:val="000080"/>
                  <w:sz w:val="20"/>
                  <w:szCs w:val="16"/>
                  <w:lang w:val="en-US"/>
                </w:rPr>
                <w:delText>the research process in</w:delText>
              </w:r>
            </w:del>
            <w:ins w:id="74" w:author="Omer" w:date="2015-03-18T14:20:00Z">
              <w:r w:rsidR="00973696">
                <w:rPr>
                  <w:rFonts w:ascii="Arial" w:cs="Arial"/>
                  <w:noProof/>
                  <w:color w:val="000080"/>
                  <w:sz w:val="20"/>
                  <w:szCs w:val="16"/>
                  <w:lang w:val="en-US"/>
                </w:rPr>
                <w:t>overview of</w:t>
              </w:r>
            </w:ins>
            <w:r w:rsidR="00973696">
              <w:rPr>
                <w:rFonts w:ascii="Arial" w:cs="Arial"/>
                <w:noProof/>
                <w:color w:val="000080"/>
                <w:sz w:val="20"/>
                <w:szCs w:val="16"/>
                <w:lang w:val="en-US"/>
              </w:rPr>
              <w:t xml:space="preserve"> drug development</w:t>
            </w:r>
            <w:ins w:id="75" w:author="Omer" w:date="2015-03-18T14:20:00Z">
              <w:r w:rsidR="00973696">
                <w:rPr>
                  <w:rFonts w:ascii="Arial" w:cs="Arial"/>
                  <w:noProof/>
                  <w:color w:val="000080"/>
                  <w:sz w:val="20"/>
                  <w:szCs w:val="16"/>
                  <w:lang w:val="en-US"/>
                </w:rPr>
                <w:t xml:space="preserve"> and microbiology</w:t>
              </w:r>
            </w:ins>
            <w:r w:rsidRPr="003D6D53">
              <w:rPr>
                <w:rFonts w:ascii="Arial" w:cs="Arial"/>
                <w:noProof/>
                <w:color w:val="000080"/>
                <w:sz w:val="20"/>
                <w:szCs w:val="16"/>
                <w:lang w:val="en-US"/>
              </w:rPr>
              <w: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29726B97" w14:textId="259637D4" w:rsidR="00C5663E" w:rsidRPr="003D6D53" w:rsidRDefault="008C121B" w:rsidP="00C5663E">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ins w:id="76" w:author="Omer" w:date="2015-03-18T14:20:00Z">
              <w:r w:rsidR="00C5663E">
                <w:rPr>
                  <w:rFonts w:ascii="Arial" w:cs="Arial"/>
                  <w:noProof/>
                  <w:color w:val="000080"/>
                  <w:sz w:val="20"/>
                  <w:szCs w:val="16"/>
                  <w:lang w:val="en-US"/>
                </w:rPr>
                <w:t xml:space="preserve"> including, but not limited to, monthly paper discussion seminars</w:t>
              </w:r>
            </w:ins>
            <w:r w:rsidRPr="003D6D53">
              <w:rPr>
                <w:rFonts w:ascii="Arial" w:cs="Arial"/>
                <w:noProof/>
                <w:color w:val="000080"/>
                <w:sz w:val="20"/>
                <w:szCs w:val="16"/>
                <w:lang w:val="en-US"/>
              </w:rPr>
              <w:t>.</w:t>
            </w:r>
          </w:p>
          <w:p w14:paraId="0EE88DCB" w14:textId="5466C9EB" w:rsidR="00C5663E"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w:t>
            </w:r>
            <w:del w:id="77" w:author="Omer" w:date="2015-03-18T14:20:00Z">
              <w:r w:rsidRPr="003D6D53">
                <w:rPr>
                  <w:rFonts w:ascii="Arial" w:cs="Arial"/>
                  <w:noProof/>
                  <w:color w:val="000080"/>
                  <w:sz w:val="20"/>
                  <w:szCs w:val="16"/>
                  <w:lang w:val="en-US"/>
                </w:rPr>
                <w:delText xml:space="preserve">statisitcs and </w:delText>
              </w:r>
            </w:del>
            <w:ins w:id="78" w:author="Omer" w:date="2015-03-18T14:20:00Z">
              <w:r w:rsidR="00C5663E">
                <w:rPr>
                  <w:rFonts w:ascii="Arial" w:cs="Arial"/>
                  <w:noProof/>
                  <w:color w:val="000080"/>
                  <w:sz w:val="20"/>
                  <w:szCs w:val="16"/>
                  <w:lang w:val="en-US"/>
                </w:rPr>
                <w:t xml:space="preserve">optimization, applied mathematics, </w:t>
              </w:r>
            </w:ins>
            <w:r w:rsidRPr="003D6D53">
              <w:rPr>
                <w:rFonts w:ascii="Arial" w:cs="Arial"/>
                <w:noProof/>
                <w:color w:val="000080"/>
                <w:sz w:val="20"/>
                <w:szCs w:val="16"/>
                <w:lang w:val="en-US"/>
              </w:rPr>
              <w:t>research methodologies</w:t>
            </w:r>
            <w:del w:id="79" w:author="Omer" w:date="2015-03-18T14:20:00Z">
              <w:r w:rsidRPr="003D6D53">
                <w:rPr>
                  <w:rFonts w:ascii="Arial" w:cs="Arial"/>
                  <w:noProof/>
                  <w:color w:val="000080"/>
                  <w:sz w:val="20"/>
                  <w:szCs w:val="16"/>
                  <w:lang w:val="en-US"/>
                </w:rPr>
                <w:delText xml:space="preserve">. </w:delText>
              </w:r>
            </w:del>
            <w:ins w:id="80" w:author="Omer" w:date="2015-03-18T14:20:00Z">
              <w:r w:rsidR="00C5663E">
                <w:rPr>
                  <w:rFonts w:ascii="Arial" w:cs="Arial"/>
                  <w:noProof/>
                  <w:color w:val="000080"/>
                  <w:sz w:val="20"/>
                  <w:szCs w:val="16"/>
                  <w:lang w:val="en-US"/>
                </w:rPr>
                <w:t xml:space="preserve"> and visualizing and presenting research</w:t>
              </w:r>
              <w:r w:rsidRPr="003D6D53">
                <w:rPr>
                  <w:rFonts w:ascii="Arial" w:cs="Arial"/>
                  <w:noProof/>
                  <w:color w:val="000080"/>
                  <w:sz w:val="20"/>
                  <w:szCs w:val="16"/>
                  <w:lang w:val="en-US"/>
                </w:rPr>
                <w:t>.</w:t>
              </w:r>
            </w:ins>
            <w:r w:rsidRPr="003D6D53">
              <w:rPr>
                <w:rFonts w:ascii="Arial" w:cs="Arial"/>
                <w:noProof/>
                <w:color w:val="000080"/>
                <w:sz w:val="20"/>
                <w:szCs w:val="16"/>
                <w:lang w:val="en-US"/>
              </w:rPr>
              <w:t xml:space="preserve"> </w:t>
            </w:r>
          </w:p>
          <w:p w14:paraId="1CC8F8FF" w14:textId="3FEA0D38" w:rsidR="003613D3" w:rsidRDefault="00C5663E" w:rsidP="008C121B">
            <w:pPr>
              <w:ind w:left="360"/>
              <w:rPr>
                <w:ins w:id="81" w:author="Omer" w:date="2015-03-18T14:20:00Z"/>
                <w:rFonts w:ascii="Arial" w:cs="Arial"/>
                <w:noProof/>
                <w:color w:val="000080"/>
                <w:sz w:val="20"/>
                <w:szCs w:val="16"/>
                <w:lang w:val="en-US"/>
              </w:rPr>
            </w:pPr>
            <w:ins w:id="82" w:author="Omer" w:date="2015-03-18T14:20:00Z">
              <w:r w:rsidRPr="00C5663E">
                <w:rPr>
                  <w:rFonts w:ascii="Arial" w:cs="Arial"/>
                  <w:noProof/>
                  <w:color w:val="000080"/>
                  <w:sz w:val="20"/>
                  <w:szCs w:val="16"/>
                  <w:lang w:val="en-US"/>
                </w:rPr>
                <w:t xml:space="preserve">6. </w:t>
              </w:r>
              <w:r w:rsidR="0080021C">
                <w:rPr>
                  <w:rFonts w:ascii="Arial" w:cs="Arial"/>
                  <w:noProof/>
                  <w:color w:val="000080"/>
                  <w:sz w:val="20"/>
                  <w:szCs w:val="16"/>
                  <w:lang w:val="en-US"/>
                </w:rPr>
                <w:t>Attend w</w:t>
              </w:r>
              <w:r w:rsidRPr="00C5663E">
                <w:rPr>
                  <w:rFonts w:ascii="Arial" w:cs="Arial"/>
                  <w:noProof/>
                  <w:color w:val="000080"/>
                  <w:sz w:val="20"/>
                  <w:szCs w:val="16"/>
                  <w:lang w:val="en-US"/>
                </w:rPr>
                <w:t>eekly research meetings</w:t>
              </w:r>
              <w:r w:rsidR="0080021C">
                <w:rPr>
                  <w:rFonts w:ascii="Arial" w:cs="Arial"/>
                  <w:noProof/>
                  <w:color w:val="000080"/>
                  <w:sz w:val="20"/>
                  <w:szCs w:val="16"/>
                  <w:lang w:val="en-US"/>
                </w:rPr>
                <w:t>,</w:t>
              </w:r>
              <w:r w:rsidRPr="00C5663E">
                <w:rPr>
                  <w:rFonts w:ascii="Arial" w:cs="Arial"/>
                  <w:noProof/>
                  <w:color w:val="000080"/>
                  <w:sz w:val="20"/>
                  <w:szCs w:val="16"/>
                  <w:lang w:val="en-US"/>
                </w:rPr>
                <w:t xml:space="preserve"> including meetings targeting specific research </w:t>
              </w:r>
              <w:r>
                <w:rPr>
                  <w:rFonts w:ascii="Arial" w:cs="Arial"/>
                  <w:noProof/>
                  <w:color w:val="000080"/>
                  <w:sz w:val="20"/>
                  <w:szCs w:val="16"/>
                  <w:lang w:val="en-US"/>
                </w:rPr>
                <w:t>topics</w:t>
              </w:r>
              <w:r w:rsidRPr="00C5663E">
                <w:rPr>
                  <w:rFonts w:ascii="Arial" w:cs="Arial"/>
                  <w:noProof/>
                  <w:color w:val="000080"/>
                  <w:sz w:val="20"/>
                  <w:szCs w:val="16"/>
                  <w:lang w:val="en-US"/>
                </w:rPr>
                <w:t>.</w:t>
              </w:r>
              <w:r w:rsidR="008C121B" w:rsidRPr="00C5663E">
                <w:rPr>
                  <w:rFonts w:ascii="Arial" w:cs="Arial"/>
                  <w:noProof/>
                  <w:color w:val="000080"/>
                  <w:sz w:val="20"/>
                  <w:szCs w:val="16"/>
                  <w:lang w:val="en-US"/>
                </w:rPr>
                <w:t xml:space="preserve"> </w:t>
              </w:r>
            </w:ins>
          </w:p>
          <w:p w14:paraId="13EB73EB" w14:textId="65526CEE" w:rsidR="0080021C" w:rsidRPr="00C5663E" w:rsidRDefault="005B7C18" w:rsidP="0080021C">
            <w:pPr>
              <w:ind w:left="360"/>
              <w:rPr>
                <w:ins w:id="83" w:author="Omer" w:date="2015-03-18T14:20:00Z"/>
                <w:rFonts w:ascii="Arial" w:cs="Arial"/>
                <w:noProof/>
                <w:color w:val="000080"/>
                <w:sz w:val="20"/>
                <w:szCs w:val="16"/>
                <w:lang w:val="en-US"/>
              </w:rPr>
            </w:pPr>
            <w:ins w:id="84" w:author="Omer" w:date="2015-03-18T14:20:00Z">
              <w:r>
                <w:rPr>
                  <w:rFonts w:ascii="Arial" w:cs="Arial"/>
                  <w:noProof/>
                  <w:color w:val="000080"/>
                  <w:sz w:val="20"/>
                  <w:szCs w:val="16"/>
                  <w:lang w:val="en-US"/>
                </w:rPr>
                <w:t xml:space="preserve">7. </w:t>
              </w:r>
              <w:r w:rsidR="0080021C">
                <w:rPr>
                  <w:rFonts w:ascii="Arial" w:cs="Arial"/>
                  <w:noProof/>
                  <w:color w:val="000080"/>
                  <w:sz w:val="20"/>
                  <w:szCs w:val="16"/>
                  <w:lang w:val="en-US"/>
                </w:rPr>
                <w:t>Act as a reviewer/sub-reviewer for conference manuscripts.</w:t>
              </w:r>
            </w:ins>
          </w:p>
          <w:p w14:paraId="65050F39" w14:textId="77777777" w:rsidR="00A92DDF" w:rsidRPr="00C5663E" w:rsidRDefault="00A92DDF" w:rsidP="008C121B">
            <w:pPr>
              <w:ind w:left="360"/>
              <w:rPr>
                <w:color w:val="000080"/>
                <w:lang w:val="en-US"/>
              </w:rPr>
            </w:pPr>
          </w:p>
        </w:tc>
      </w:tr>
      <w:tr w:rsidR="003613D3" w14:paraId="50E7593B" w14:textId="77777777" w:rsidTr="001F7DD5">
        <w:trPr>
          <w:gridAfter w:val="1"/>
          <w:wAfter w:w="28" w:type="dxa"/>
          <w:trHeight w:val="1674"/>
          <w:trPrChange w:id="85" w:author="Omer" w:date="2015-03-18T14:20:00Z">
            <w:trPr>
              <w:gridBefore w:val="1"/>
              <w:gridAfter w:val="1"/>
              <w:wAfter w:w="24" w:type="dxa"/>
              <w:trHeight w:val="1674"/>
            </w:trPr>
          </w:trPrChange>
        </w:trPr>
        <w:tc>
          <w:tcPr>
            <w:tcW w:w="9786" w:type="dxa"/>
            <w:gridSpan w:val="2"/>
            <w:tcBorders>
              <w:left w:val="single" w:sz="4" w:space="0" w:color="auto"/>
              <w:right w:val="single" w:sz="4" w:space="0" w:color="auto"/>
            </w:tcBorders>
            <w:tcPrChange w:id="86" w:author="Omer" w:date="2015-03-18T14:20:00Z">
              <w:tcPr>
                <w:tcW w:w="9762" w:type="dxa"/>
                <w:gridSpan w:val="4"/>
                <w:tcBorders>
                  <w:left w:val="single" w:sz="4" w:space="0" w:color="auto"/>
                  <w:right w:val="single" w:sz="4" w:space="0" w:color="auto"/>
                </w:tcBorders>
              </w:tcPr>
            </w:tcPrChange>
          </w:tcPr>
          <w:p w14:paraId="60180182" w14:textId="3C7D355B"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Slutkommentarsreferens"/>
                <w:color w:val="000080"/>
                <w:sz w:val="20"/>
                <w:szCs w:val="20"/>
                <w:lang w:val="sv-SE"/>
              </w:rPr>
              <w:endnoteReference w:id="27"/>
            </w:r>
          </w:p>
          <w:p w14:paraId="13FEC1A7" w14:textId="77777777" w:rsidR="003613D3" w:rsidRDefault="003613D3">
            <w:pPr>
              <w:ind w:left="360"/>
              <w:rPr>
                <w:rFonts w:ascii="Verdana" w:hAnsi="Verdana"/>
                <w:color w:val="000080"/>
                <w:sz w:val="16"/>
                <w:szCs w:val="16"/>
                <w:lang w:val="sv-SE"/>
              </w:rPr>
            </w:pPr>
          </w:p>
          <w:p w14:paraId="7348281B" w14:textId="70D82A46"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ins w:id="87" w:author="Omer" w:date="2015-03-18T14:20:00Z">
              <w:r w:rsidR="002A61E9">
                <w:rPr>
                  <w:rFonts w:ascii="Arial" w:cs="Arial"/>
                  <w:noProof/>
                  <w:color w:val="000080"/>
                  <w:sz w:val="20"/>
                  <w:szCs w:val="16"/>
                  <w:lang w:val="en-US"/>
                </w:rPr>
                <w:t xml:space="preserve"> and scripts</w:t>
              </w:r>
            </w:ins>
            <w:r w:rsidR="008C121B" w:rsidRPr="003D6D53">
              <w:rPr>
                <w:rFonts w:ascii="Arial" w:cs="Arial"/>
                <w:noProof/>
                <w:color w:val="000080"/>
                <w:sz w:val="20"/>
                <w:szCs w:val="16"/>
                <w:lang w:val="en-US"/>
              </w:rPr>
              <w:t>.</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08B7981D" w14:textId="190A5A59" w:rsidR="0089147C" w:rsidRDefault="0089147C" w:rsidP="00A00E8D">
            <w:pPr>
              <w:ind w:left="360"/>
              <w:rPr>
                <w:ins w:id="88" w:author="Omer" w:date="2015-03-18T14:20:00Z"/>
                <w:rFonts w:ascii="Arial" w:hAnsi="Arial" w:cs="Arial"/>
                <w:color w:val="000080"/>
                <w:sz w:val="20"/>
                <w:szCs w:val="20"/>
                <w:lang w:val="en-US"/>
              </w:rPr>
            </w:pPr>
            <w:ins w:id="89" w:author="Omer" w:date="2015-03-18T14:20:00Z">
              <w:r>
                <w:rPr>
                  <w:rFonts w:ascii="Arial" w:hAnsi="Arial" w:cs="Arial"/>
                  <w:color w:val="000080"/>
                  <w:sz w:val="20"/>
                  <w:szCs w:val="20"/>
                  <w:lang w:val="en-US"/>
                </w:rPr>
                <w:t xml:space="preserve">4. Evaluation of morphological changes in </w:t>
              </w:r>
              <w:proofErr w:type="spellStart"/>
              <w:r>
                <w:rPr>
                  <w:rFonts w:ascii="Arial" w:hAnsi="Arial" w:cs="Arial"/>
                  <w:color w:val="000080"/>
                  <w:sz w:val="20"/>
                  <w:szCs w:val="20"/>
                  <w:lang w:val="en-US"/>
                </w:rPr>
                <w:t>zebrafish</w:t>
              </w:r>
              <w:proofErr w:type="spellEnd"/>
              <w:r>
                <w:rPr>
                  <w:rFonts w:ascii="Arial" w:hAnsi="Arial" w:cs="Arial"/>
                  <w:color w:val="000080"/>
                  <w:sz w:val="20"/>
                  <w:szCs w:val="20"/>
                  <w:lang w:val="en-US"/>
                </w:rPr>
                <w:t xml:space="preserve">. </w:t>
              </w:r>
            </w:ins>
          </w:p>
          <w:p w14:paraId="2FDAAB54" w14:textId="36FC3958" w:rsidR="002A61E9" w:rsidRDefault="0089147C" w:rsidP="00A00E8D">
            <w:pPr>
              <w:ind w:left="360"/>
              <w:rPr>
                <w:ins w:id="90" w:author="Omer" w:date="2015-03-18T14:20:00Z"/>
                <w:rFonts w:ascii="Arial" w:hAnsi="Arial" w:cs="Arial"/>
                <w:color w:val="000080"/>
                <w:sz w:val="20"/>
                <w:szCs w:val="20"/>
                <w:lang w:val="en-US"/>
              </w:rPr>
            </w:pPr>
            <w:ins w:id="91" w:author="Omer" w:date="2015-03-18T14:20:00Z">
              <w:r>
                <w:rPr>
                  <w:rFonts w:ascii="Arial" w:hAnsi="Arial" w:cs="Arial"/>
                  <w:color w:val="000080"/>
                  <w:sz w:val="20"/>
                  <w:szCs w:val="20"/>
                  <w:lang w:val="en-US"/>
                </w:rPr>
                <w:t>5</w:t>
              </w:r>
              <w:r w:rsidR="002A61E9">
                <w:rPr>
                  <w:rFonts w:ascii="Arial" w:hAnsi="Arial" w:cs="Arial"/>
                  <w:color w:val="000080"/>
                  <w:sz w:val="20"/>
                  <w:szCs w:val="20"/>
                  <w:lang w:val="en-US"/>
                </w:rPr>
                <w:t xml:space="preserve">. Development and evaluation of machine learning pipelines for detection and classification of fluorescent markers in microscopy. Eventually, the classified </w:t>
              </w:r>
              <w:proofErr w:type="spellStart"/>
              <w:r w:rsidR="002A61E9">
                <w:rPr>
                  <w:rFonts w:ascii="Arial" w:hAnsi="Arial" w:cs="Arial"/>
                  <w:color w:val="000080"/>
                  <w:sz w:val="20"/>
                  <w:szCs w:val="20"/>
                  <w:lang w:val="en-US"/>
                </w:rPr>
                <w:t>fluorophores</w:t>
              </w:r>
              <w:proofErr w:type="spellEnd"/>
              <w:r w:rsidR="002A61E9">
                <w:rPr>
                  <w:rFonts w:ascii="Arial" w:hAnsi="Arial" w:cs="Arial"/>
                  <w:color w:val="000080"/>
                  <w:sz w:val="20"/>
                  <w:szCs w:val="20"/>
                  <w:lang w:val="en-US"/>
                </w:rPr>
                <w:t xml:space="preserve"> may be used for object tracking applications.</w:t>
              </w:r>
            </w:ins>
          </w:p>
          <w:p w14:paraId="75AB021E" w14:textId="36210A65" w:rsidR="002A61E9" w:rsidRPr="00A20D5B" w:rsidRDefault="0089147C" w:rsidP="00A00E8D">
            <w:pPr>
              <w:ind w:left="360"/>
              <w:rPr>
                <w:ins w:id="92" w:author="Omer" w:date="2015-03-18T14:20:00Z"/>
                <w:rFonts w:ascii="Arial" w:hAnsi="Arial" w:cs="Arial"/>
                <w:color w:val="000080"/>
                <w:sz w:val="20"/>
                <w:szCs w:val="20"/>
                <w:lang w:val="en-US"/>
              </w:rPr>
            </w:pPr>
            <w:ins w:id="93" w:author="Omer" w:date="2015-03-18T14:20:00Z">
              <w:r>
                <w:rPr>
                  <w:rFonts w:ascii="Arial" w:hAnsi="Arial" w:cs="Arial"/>
                  <w:color w:val="000080"/>
                  <w:sz w:val="20"/>
                  <w:szCs w:val="20"/>
                  <w:lang w:val="en-US"/>
                </w:rPr>
                <w:t>6</w:t>
              </w:r>
              <w:r w:rsidR="002A61E9">
                <w:rPr>
                  <w:rFonts w:ascii="Arial" w:hAnsi="Arial" w:cs="Arial"/>
                  <w:color w:val="000080"/>
                  <w:sz w:val="20"/>
                  <w:szCs w:val="20"/>
                  <w:lang w:val="en-US"/>
                </w:rPr>
                <w:t>. Quantitative measurement of different characteristics (e.g., area, percentage overlap etc.) of fluorescent signals.</w:t>
              </w:r>
            </w:ins>
          </w:p>
          <w:p w14:paraId="2D271F45" w14:textId="7E98DE67" w:rsidR="00213EE3" w:rsidRPr="00213EE3" w:rsidRDefault="00213EE3" w:rsidP="00A00E8D">
            <w:pPr>
              <w:ind w:left="360"/>
              <w:rPr>
                <w:color w:val="000080"/>
                <w:lang w:val="en-US"/>
              </w:rPr>
            </w:pPr>
          </w:p>
        </w:tc>
      </w:tr>
      <w:tr w:rsidR="003613D3" w:rsidRPr="00F81AF2" w14:paraId="23E4CED0" w14:textId="77777777" w:rsidTr="001F7DD5">
        <w:trPr>
          <w:gridAfter w:val="1"/>
          <w:wAfter w:w="28" w:type="dxa"/>
          <w:trHeight w:val="1698"/>
          <w:trPrChange w:id="94" w:author="Omer" w:date="2015-03-18T14:20:00Z">
            <w:trPr>
              <w:gridBefore w:val="1"/>
              <w:gridAfter w:val="1"/>
              <w:wAfter w:w="24" w:type="dxa"/>
              <w:trHeight w:val="1698"/>
            </w:trPr>
          </w:trPrChange>
        </w:trPr>
        <w:tc>
          <w:tcPr>
            <w:tcW w:w="9786" w:type="dxa"/>
            <w:gridSpan w:val="2"/>
            <w:tcBorders>
              <w:left w:val="single" w:sz="4" w:space="0" w:color="auto"/>
              <w:bottom w:val="single" w:sz="4" w:space="0" w:color="auto"/>
              <w:right w:val="single" w:sz="4" w:space="0" w:color="auto"/>
            </w:tcBorders>
            <w:tcPrChange w:id="95" w:author="Omer" w:date="2015-03-18T14:20:00Z">
              <w:tcPr>
                <w:tcW w:w="9762" w:type="dxa"/>
                <w:gridSpan w:val="4"/>
                <w:tcBorders>
                  <w:left w:val="single" w:sz="4" w:space="0" w:color="auto"/>
                  <w:bottom w:val="single" w:sz="4" w:space="0" w:color="auto"/>
                  <w:right w:val="single" w:sz="4" w:space="0" w:color="auto"/>
                </w:tcBorders>
              </w:tcPr>
            </w:tcPrChange>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Slutkommentarsreferens"/>
                <w:color w:val="000080"/>
                <w:sz w:val="20"/>
                <w:szCs w:val="20"/>
                <w:lang w:val="sv-SE"/>
              </w:rPr>
              <w:endnoteReference w:id="28"/>
            </w:r>
          </w:p>
          <w:p w14:paraId="644D94F4" w14:textId="77777777" w:rsidR="003613D3" w:rsidRDefault="003613D3">
            <w:pPr>
              <w:ind w:left="360"/>
              <w:rPr>
                <w:rFonts w:ascii="Verdana" w:hAnsi="Verdana"/>
                <w:color w:val="000080"/>
                <w:sz w:val="16"/>
                <w:szCs w:val="16"/>
                <w:lang w:val="sv-SE"/>
              </w:rPr>
            </w:pPr>
          </w:p>
          <w:p w14:paraId="065D1BC2" w14:textId="77777777" w:rsidR="008C121B" w:rsidRPr="003D6D53" w:rsidRDefault="008C121B" w:rsidP="008C121B">
            <w:pPr>
              <w:ind w:left="360"/>
              <w:rPr>
                <w:del w:id="96" w:author="Omer" w:date="2015-03-18T14:20:00Z"/>
                <w:rFonts w:ascii="Arial" w:cs="Arial"/>
                <w:noProof/>
                <w:color w:val="000080"/>
                <w:sz w:val="20"/>
                <w:szCs w:val="16"/>
                <w:lang w:val="en-US"/>
              </w:rPr>
            </w:pPr>
            <w:del w:id="97" w:author="Omer" w:date="2015-03-18T14:20:00Z">
              <w:r w:rsidRPr="003D6D53">
                <w:rPr>
                  <w:rFonts w:ascii="Arial" w:cs="Arial"/>
                  <w:noProof/>
                  <w:color w:val="000080"/>
                  <w:sz w:val="20"/>
                  <w:szCs w:val="16"/>
                  <w:lang w:val="en-US"/>
                </w:rPr>
                <w:delText>1. Effective collaboartion with researchers at the Science for Life Labor</w:delText>
              </w:r>
              <w:r w:rsidR="000B5080" w:rsidRPr="003D6D53">
                <w:rPr>
                  <w:rFonts w:ascii="Arial" w:cs="Arial"/>
                  <w:noProof/>
                  <w:color w:val="000080"/>
                  <w:sz w:val="20"/>
                  <w:szCs w:val="16"/>
                  <w:lang w:val="en-US"/>
                </w:rPr>
                <w:delText>a</w:delText>
              </w:r>
              <w:r w:rsidRPr="003D6D53">
                <w:rPr>
                  <w:rFonts w:ascii="Arial" w:cs="Arial"/>
                  <w:noProof/>
                  <w:color w:val="000080"/>
                  <w:sz w:val="20"/>
                  <w:szCs w:val="16"/>
                  <w:lang w:val="en-US"/>
                </w:rPr>
                <w:delText>tory.</w:delText>
              </w:r>
            </w:del>
          </w:p>
          <w:p w14:paraId="3CFE9DB8" w14:textId="77777777" w:rsidR="008C121B" w:rsidRPr="003D6D53" w:rsidRDefault="008C121B" w:rsidP="008C121B">
            <w:pPr>
              <w:ind w:left="360"/>
              <w:rPr>
                <w:del w:id="98" w:author="Omer" w:date="2015-03-18T14:20:00Z"/>
                <w:rFonts w:ascii="Arial" w:cs="Arial"/>
                <w:noProof/>
                <w:color w:val="000080"/>
                <w:sz w:val="20"/>
                <w:szCs w:val="16"/>
                <w:lang w:val="en-US"/>
              </w:rPr>
            </w:pPr>
            <w:del w:id="99" w:author="Omer" w:date="2015-03-18T14:20:00Z">
              <w:r w:rsidRPr="003D6D53">
                <w:rPr>
                  <w:rFonts w:ascii="Arial" w:cs="Arial"/>
                  <w:noProof/>
                  <w:color w:val="000080"/>
                  <w:sz w:val="20"/>
                  <w:szCs w:val="16"/>
                  <w:lang w:val="en-US"/>
                </w:rPr>
                <w:delText>2. Teaching courses</w:delText>
              </w:r>
              <w:r w:rsidR="0018415C" w:rsidRPr="003D6D53">
                <w:rPr>
                  <w:rFonts w:ascii="Arial" w:cs="Arial"/>
                  <w:noProof/>
                  <w:color w:val="000080"/>
                  <w:sz w:val="20"/>
                  <w:szCs w:val="16"/>
                  <w:lang w:val="en-US"/>
                </w:rPr>
                <w:delText xml:space="preserve"> (initially primarily workshops for collaborators within Science for Life Labor</w:delText>
              </w:r>
              <w:r w:rsidR="00DC2E46" w:rsidRPr="003D6D53">
                <w:rPr>
                  <w:rFonts w:ascii="Arial" w:cs="Arial"/>
                  <w:noProof/>
                  <w:color w:val="000080"/>
                  <w:sz w:val="20"/>
                  <w:szCs w:val="16"/>
                  <w:lang w:val="en-US"/>
                </w:rPr>
                <w:delText>a</w:delText>
              </w:r>
              <w:r w:rsidR="0018415C" w:rsidRPr="003D6D53">
                <w:rPr>
                  <w:rFonts w:ascii="Arial" w:cs="Arial"/>
                  <w:noProof/>
                  <w:color w:val="000080"/>
                  <w:sz w:val="20"/>
                  <w:szCs w:val="16"/>
                  <w:lang w:val="en-US"/>
                </w:rPr>
                <w:delText>tory)</w:delText>
              </w:r>
              <w:r w:rsidRPr="003D6D53">
                <w:rPr>
                  <w:rFonts w:ascii="Arial" w:cs="Arial"/>
                  <w:noProof/>
                  <w:color w:val="000080"/>
                  <w:sz w:val="20"/>
                  <w:szCs w:val="16"/>
                  <w:lang w:val="en-US"/>
                </w:rPr>
                <w:delText>.</w:delText>
              </w:r>
            </w:del>
          </w:p>
          <w:p w14:paraId="0EF5772F" w14:textId="77777777" w:rsidR="008C121B" w:rsidRPr="003D6D53" w:rsidRDefault="008C121B" w:rsidP="008C121B">
            <w:pPr>
              <w:ind w:left="360"/>
              <w:rPr>
                <w:del w:id="100" w:author="Omer" w:date="2015-03-18T14:20:00Z"/>
                <w:rFonts w:ascii="Arial" w:cs="Arial"/>
                <w:noProof/>
                <w:color w:val="000080"/>
                <w:sz w:val="20"/>
                <w:szCs w:val="16"/>
                <w:lang w:val="en-US"/>
              </w:rPr>
            </w:pPr>
            <w:del w:id="101" w:author="Omer" w:date="2015-03-18T14:20:00Z">
              <w:r w:rsidRPr="003D6D53">
                <w:rPr>
                  <w:rFonts w:ascii="Arial" w:cs="Arial"/>
                  <w:noProof/>
                  <w:color w:val="000080"/>
                  <w:sz w:val="20"/>
                  <w:szCs w:val="16"/>
                  <w:lang w:val="en-US"/>
                </w:rPr>
                <w:delText>3. Improving the presentation and paper writing skills.</w:delText>
              </w:r>
            </w:del>
          </w:p>
          <w:p w14:paraId="5F27B63B" w14:textId="79EA09A8" w:rsidR="00F81AF2" w:rsidRDefault="008C121B" w:rsidP="00F81AF2">
            <w:pPr>
              <w:ind w:left="360"/>
              <w:rPr>
                <w:ins w:id="102" w:author="Omer" w:date="2015-03-18T14:20:00Z"/>
                <w:rFonts w:ascii="Arial" w:cs="Arial"/>
                <w:noProof/>
                <w:color w:val="000080"/>
                <w:sz w:val="20"/>
                <w:szCs w:val="16"/>
                <w:lang w:val="en-US"/>
              </w:rPr>
            </w:pPr>
            <w:del w:id="103" w:author="Omer" w:date="2015-03-18T14:20:00Z">
              <w:r w:rsidRPr="003D6D53">
                <w:rPr>
                  <w:rFonts w:ascii="Arial" w:cs="Arial"/>
                  <w:noProof/>
                  <w:color w:val="000080"/>
                  <w:sz w:val="20"/>
                  <w:szCs w:val="16"/>
                  <w:lang w:val="en-US"/>
                </w:rPr>
                <w:delText>4. Any other departmental responsibities</w:delText>
              </w:r>
              <w:r w:rsidR="00103A91" w:rsidRPr="003D6D53">
                <w:rPr>
                  <w:rFonts w:ascii="Arial" w:cs="Arial"/>
                  <w:noProof/>
                  <w:color w:val="000080"/>
                  <w:sz w:val="20"/>
                  <w:szCs w:val="16"/>
                  <w:lang w:val="en-US"/>
                </w:rPr>
                <w:delText xml:space="preserve"> (e.g., </w:delText>
              </w:r>
              <w:r w:rsidR="00A00E8D">
                <w:rPr>
                  <w:rFonts w:ascii="Arial" w:cs="Arial"/>
                  <w:noProof/>
                  <w:color w:val="000080"/>
                  <w:sz w:val="20"/>
                  <w:szCs w:val="16"/>
                  <w:lang w:val="en-US"/>
                </w:rPr>
                <w:delText>producing the annual report</w:delText>
              </w:r>
              <w:r w:rsidR="00103A91" w:rsidRPr="003D6D53">
                <w:rPr>
                  <w:rFonts w:ascii="Arial" w:cs="Arial"/>
                  <w:noProof/>
                  <w:color w:val="000080"/>
                  <w:sz w:val="20"/>
                  <w:szCs w:val="16"/>
                  <w:lang w:val="en-US"/>
                </w:rPr>
                <w:delText>)</w:delText>
              </w:r>
              <w:r w:rsidRPr="003D6D53">
                <w:rPr>
                  <w:rFonts w:ascii="Arial" w:cs="Arial"/>
                  <w:noProof/>
                  <w:color w:val="000080"/>
                  <w:sz w:val="20"/>
                  <w:szCs w:val="16"/>
                  <w:lang w:val="en-US"/>
                </w:rPr>
                <w:delText xml:space="preserve"> at the Centre for Image Analysis.  </w:delText>
              </w:r>
            </w:del>
            <w:ins w:id="104" w:author="Omer" w:date="2015-03-18T14:20:00Z">
              <w:r w:rsidR="00F81AF2" w:rsidRPr="00F81AF2">
                <w:rPr>
                  <w:rFonts w:ascii="Arial" w:cs="Arial"/>
                  <w:noProof/>
                  <w:color w:val="000080"/>
                  <w:sz w:val="20"/>
                  <w:szCs w:val="16"/>
                  <w:lang w:val="en-US"/>
                </w:rPr>
                <w:t xml:space="preserve">1. Took a course in </w:t>
              </w:r>
              <w:r w:rsidR="00F81AF2">
                <w:rPr>
                  <w:rFonts w:ascii="Arial" w:cs="Arial"/>
                  <w:noProof/>
                  <w:color w:val="000080"/>
                  <w:sz w:val="20"/>
                  <w:szCs w:val="16"/>
                  <w:lang w:val="en-US"/>
                </w:rPr>
                <w:t>biology/</w:t>
              </w:r>
              <w:r w:rsidR="00F81AF2" w:rsidRPr="00F81AF2">
                <w:rPr>
                  <w:rFonts w:ascii="Arial" w:cs="Arial"/>
                  <w:noProof/>
                  <w:color w:val="000080"/>
                  <w:sz w:val="20"/>
                  <w:szCs w:val="16"/>
                  <w:lang w:val="en-US"/>
                </w:rPr>
                <w:t xml:space="preserve">microbiology to develop a better understanding of the </w:t>
              </w:r>
              <w:r w:rsidR="00F81AF2">
                <w:rPr>
                  <w:rFonts w:ascii="Arial" w:cs="Arial"/>
                  <w:noProof/>
                  <w:color w:val="000080"/>
                  <w:sz w:val="20"/>
                  <w:szCs w:val="16"/>
                  <w:lang w:val="en-US"/>
                </w:rPr>
                <w:t>application domain.</w:t>
              </w:r>
            </w:ins>
          </w:p>
          <w:p w14:paraId="0F46A2EB" w14:textId="7762C7EE" w:rsidR="003613D3" w:rsidRPr="00F81AF2" w:rsidRDefault="00F81AF2" w:rsidP="00F81AF2">
            <w:pPr>
              <w:keepNext/>
              <w:spacing w:before="240" w:after="60"/>
              <w:ind w:left="360"/>
              <w:outlineLvl w:val="2"/>
              <w:rPr>
                <w:rFonts w:ascii="Arial" w:hAnsi="Arial"/>
                <w:b/>
                <w:color w:val="000080"/>
                <w:sz w:val="16"/>
                <w:lang w:val="sv-SE"/>
                <w:rPrChange w:id="105" w:author="Omer" w:date="2015-03-18T14:20:00Z">
                  <w:rPr>
                    <w:rFonts w:ascii="Arial" w:hAnsi="Arial" w:cs="Arial"/>
                    <w:b/>
                    <w:bCs/>
                    <w:color w:val="000080"/>
                    <w:sz w:val="16"/>
                    <w:szCs w:val="26"/>
                  </w:rPr>
                </w:rPrChange>
              </w:rPr>
            </w:pPr>
            <w:ins w:id="106" w:author="Omer" w:date="2015-03-18T14:20:00Z">
              <w:r w:rsidRPr="00F81AF2">
                <w:rPr>
                  <w:rFonts w:ascii="Arial" w:cs="Arial"/>
                  <w:noProof/>
                  <w:color w:val="000080"/>
                  <w:sz w:val="20"/>
                  <w:szCs w:val="16"/>
                  <w:lang w:val="sv-SE"/>
                </w:rPr>
                <w:t xml:space="preserve"> </w:t>
              </w:r>
              <w:r w:rsidR="008C121B" w:rsidRPr="00F81AF2">
                <w:rPr>
                  <w:rFonts w:ascii="Arial" w:cs="Arial"/>
                  <w:noProof/>
                  <w:color w:val="000080"/>
                  <w:sz w:val="20"/>
                  <w:szCs w:val="16"/>
                  <w:lang w:val="sv-SE"/>
                </w:rPr>
                <w:t xml:space="preserve">  </w:t>
              </w:r>
            </w:ins>
          </w:p>
        </w:tc>
      </w:tr>
      <w:tr w:rsidR="003613D3" w:rsidRPr="004322A2" w14:paraId="1E83D121" w14:textId="77777777" w:rsidTr="001F7D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55EBE026"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Slutkommentarsreferens"/>
                <w:color w:val="000080"/>
                <w:sz w:val="20"/>
                <w:szCs w:val="20"/>
                <w:lang w:val="sv-SE"/>
              </w:rPr>
              <w:endnoteReference w:id="29"/>
            </w:r>
          </w:p>
          <w:p w14:paraId="4F4353B6" w14:textId="77777777" w:rsidR="003613D3" w:rsidRDefault="003613D3">
            <w:pPr>
              <w:rPr>
                <w:color w:val="000080"/>
                <w:sz w:val="20"/>
                <w:szCs w:val="20"/>
                <w:lang w:val="sv-SE"/>
              </w:rPr>
            </w:pPr>
            <w:r>
              <w:rPr>
                <w:color w:val="000080"/>
                <w:sz w:val="20"/>
                <w:lang w:val="sv-SE"/>
              </w:rPr>
              <w:t xml:space="preserve">Här anges </w:t>
            </w:r>
            <w:proofErr w:type="spellStart"/>
            <w:proofErr w:type="gramStart"/>
            <w:r>
              <w:rPr>
                <w:color w:val="000080"/>
                <w:sz w:val="20"/>
                <w:lang w:val="sv-SE"/>
              </w:rPr>
              <w:t>bla</w:t>
            </w:r>
            <w:proofErr w:type="spellEnd"/>
            <w:r>
              <w:rPr>
                <w:color w:val="000080"/>
                <w:sz w:val="20"/>
                <w:lang w:val="sv-SE"/>
              </w:rPr>
              <w:t>.</w:t>
            </w:r>
            <w:proofErr w:type="gramEnd"/>
            <w:r>
              <w:rPr>
                <w:color w:val="000080"/>
                <w:sz w:val="20"/>
                <w:lang w:val="sv-SE"/>
              </w:rPr>
              <w:t xml:space="preserve">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5091315E" w14:textId="1630AEBB" w:rsidR="004322A2" w:rsidRDefault="000F7265" w:rsidP="001D0C79">
            <w:pPr>
              <w:rPr>
                <w:rFonts w:ascii="Arial"/>
                <w:color w:val="000080"/>
                <w:sz w:val="20"/>
                <w:lang w:val="en-US"/>
                <w:rPrChange w:id="107" w:author="Omer" w:date="2015-03-18T14:20:00Z">
                  <w:rPr>
                    <w:rFonts w:ascii="Arial" w:hAnsi="Arial"/>
                  </w:rPr>
                </w:rPrChange>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 xml:space="preserve">In particular we are working on methods for classifying and localizing </w:t>
            </w:r>
            <w:del w:id="108" w:author="Carolina Wählby" w:date="2015-03-19T15:55:00Z">
              <w:r w:rsidR="001D0C79" w:rsidDel="00E56E98">
                <w:rPr>
                  <w:rFonts w:ascii="Arial" w:cs="Arial"/>
                  <w:noProof/>
                  <w:color w:val="000080"/>
                  <w:sz w:val="20"/>
                  <w:szCs w:val="16"/>
                  <w:lang w:val="en-US"/>
                </w:rPr>
                <w:delText xml:space="preserve">the </w:delText>
              </w:r>
            </w:del>
            <w:r w:rsidR="001D0C79">
              <w:rPr>
                <w:rFonts w:ascii="Arial" w:cs="Arial"/>
                <w:noProof/>
                <w:color w:val="000080"/>
                <w:sz w:val="20"/>
                <w:szCs w:val="16"/>
                <w:lang w:val="en-US"/>
              </w:rPr>
              <w:t>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w:t>
            </w:r>
            <w:ins w:id="109" w:author="Carolina Wählby" w:date="2015-03-19T15:55:00Z">
              <w:r w:rsidR="00E56E98">
                <w:rPr>
                  <w:rFonts w:ascii="Arial" w:cs="Arial"/>
                  <w:noProof/>
                  <w:color w:val="000080"/>
                  <w:sz w:val="20"/>
                  <w:szCs w:val="16"/>
                  <w:lang w:val="en-US"/>
                </w:rPr>
                <w:t>rom</w:t>
              </w:r>
            </w:ins>
            <w:del w:id="110" w:author="Carolina Wählby" w:date="2015-03-19T15:55:00Z">
              <w:r w:rsidR="001D0C79" w:rsidDel="00E56E98">
                <w:rPr>
                  <w:rFonts w:ascii="Arial" w:cs="Arial"/>
                  <w:noProof/>
                  <w:color w:val="000080"/>
                  <w:sz w:val="20"/>
                  <w:szCs w:val="16"/>
                  <w:lang w:val="en-US"/>
                </w:rPr>
                <w:delText>or</w:delText>
              </w:r>
            </w:del>
            <w:r w:rsidR="001D0C79">
              <w:rPr>
                <w:rFonts w:ascii="Arial" w:cs="Arial"/>
                <w:noProof/>
                <w:color w:val="000080"/>
                <w:sz w:val="20"/>
                <w:szCs w:val="16"/>
                <w:lang w:val="en-US"/>
              </w:rPr>
              <w:t xml:space="preserve"> both short and </w:t>
            </w:r>
            <w:ins w:id="111" w:author="Carolina Wählby" w:date="2015-03-19T15:55:00Z">
              <w:r w:rsidR="00E56E98">
                <w:rPr>
                  <w:rFonts w:ascii="Arial" w:cs="Arial"/>
                  <w:noProof/>
                  <w:color w:val="000080"/>
                  <w:sz w:val="20"/>
                  <w:szCs w:val="16"/>
                  <w:lang w:val="en-US"/>
                </w:rPr>
                <w:t xml:space="preserve">long </w:t>
              </w:r>
            </w:ins>
            <w:r w:rsidR="001D0C79">
              <w:rPr>
                <w:rFonts w:ascii="Arial" w:cs="Arial"/>
                <w:noProof/>
                <w:color w:val="000080"/>
                <w:sz w:val="20"/>
                <w:szCs w:val="16"/>
                <w:lang w:val="en-US"/>
              </w:rPr>
              <w:t>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ins w:id="112" w:author="Omer" w:date="2015-03-18T14:20:00Z">
              <w:r w:rsidR="00801770">
                <w:rPr>
                  <w:rFonts w:ascii="Arial" w:cs="Arial"/>
                  <w:noProof/>
                  <w:color w:val="000080"/>
                  <w:sz w:val="20"/>
                  <w:szCs w:val="16"/>
                  <w:lang w:val="en-US"/>
                </w:rPr>
                <w:t xml:space="preserve"> We are exploring deep learning convolutional networks for better detection of these fluoresent signals. </w:t>
              </w:r>
            </w:ins>
            <w:ins w:id="113" w:author="Carolina Wählby" w:date="2015-03-19T15:56:00Z">
              <w:r w:rsidR="00E56E98">
                <w:rPr>
                  <w:rFonts w:ascii="Arial" w:cs="Arial"/>
                  <w:noProof/>
                  <w:color w:val="000080"/>
                  <w:sz w:val="20"/>
                  <w:szCs w:val="16"/>
                  <w:lang w:val="en-US"/>
                </w:rPr>
                <w:t xml:space="preserve">We are planning to compare methods trained on manually annotated data with those trained on synthetic data and evaluate the potential of </w:t>
              </w:r>
              <w:r w:rsidR="004E73DE">
                <w:rPr>
                  <w:rFonts w:ascii="Arial" w:cs="Arial"/>
                  <w:noProof/>
                  <w:color w:val="000080"/>
                  <w:sz w:val="20"/>
                  <w:szCs w:val="16"/>
                  <w:lang w:val="en-US"/>
                </w:rPr>
                <w:t>using deep learning for this ty</w:t>
              </w:r>
              <w:r w:rsidR="00E56E98">
                <w:rPr>
                  <w:rFonts w:ascii="Arial" w:cs="Arial"/>
                  <w:noProof/>
                  <w:color w:val="000080"/>
                  <w:sz w:val="20"/>
                  <w:szCs w:val="16"/>
                  <w:lang w:val="en-US"/>
                </w:rPr>
                <w:t>pe of ap</w:t>
              </w:r>
            </w:ins>
            <w:ins w:id="114" w:author="Carolina Wählby" w:date="2015-03-19T15:57:00Z">
              <w:r w:rsidR="00E56E98">
                <w:rPr>
                  <w:rFonts w:ascii="Arial" w:cs="Arial"/>
                  <w:noProof/>
                  <w:color w:val="000080"/>
                  <w:sz w:val="20"/>
                  <w:szCs w:val="16"/>
                  <w:lang w:val="en-US"/>
                </w:rPr>
                <w:t>p</w:t>
              </w:r>
            </w:ins>
            <w:ins w:id="115" w:author="Carolina Wählby" w:date="2015-03-19T15:56:00Z">
              <w:r w:rsidR="00E56E98">
                <w:rPr>
                  <w:rFonts w:ascii="Arial" w:cs="Arial"/>
                  <w:noProof/>
                  <w:color w:val="000080"/>
                  <w:sz w:val="20"/>
                  <w:szCs w:val="16"/>
                  <w:lang w:val="en-US"/>
                </w:rPr>
                <w:t xml:space="preserve">lications. </w:t>
              </w:r>
            </w:ins>
            <w:ins w:id="116" w:author="Omer" w:date="2015-03-18T14:20:00Z">
              <w:del w:id="117" w:author="Carolina Wählby" w:date="2015-03-19T15:58:00Z">
                <w:r w:rsidR="00801770" w:rsidDel="00E56E98">
                  <w:rPr>
                    <w:rFonts w:ascii="Arial" w:cs="Arial"/>
                    <w:noProof/>
                    <w:color w:val="000080"/>
                    <w:sz w:val="20"/>
                    <w:szCs w:val="16"/>
                    <w:lang w:val="en-US"/>
                  </w:rPr>
                  <w:delText xml:space="preserve">Depending on the detection results we may explore the application of our method as an input for subsequent signals tracking applications. </w:delText>
                </w:r>
              </w:del>
              <w:r w:rsidR="00801770">
                <w:rPr>
                  <w:rFonts w:ascii="Arial" w:cs="Arial"/>
                  <w:noProof/>
                  <w:color w:val="000080"/>
                  <w:sz w:val="20"/>
                  <w:szCs w:val="16"/>
                  <w:lang w:val="en-US"/>
                </w:rPr>
                <w:t>Previously we have worked on quantitive evaluation of novel fluoro</w:t>
              </w:r>
              <w:r w:rsidR="0015669B">
                <w:rPr>
                  <w:rFonts w:ascii="Arial" w:cs="Arial"/>
                  <w:noProof/>
                  <w:color w:val="000080"/>
                  <w:sz w:val="20"/>
                  <w:szCs w:val="16"/>
                  <w:lang w:val="en-US"/>
                </w:rPr>
                <w:t>rescent biomarkers as well as the evaluation of morphological changes in whole organisms.</w:t>
              </w:r>
            </w:ins>
            <w:ins w:id="118" w:author="Carolina Wählby" w:date="2015-03-19T15:58:00Z">
              <w:r w:rsidR="007B0D1E">
                <w:rPr>
                  <w:rFonts w:ascii="Arial" w:cs="Arial"/>
                  <w:noProof/>
                  <w:color w:val="000080"/>
                  <w:sz w:val="20"/>
                  <w:szCs w:val="16"/>
                  <w:lang w:val="en-US"/>
                </w:rPr>
                <w:t xml:space="preserve"> We are planning to</w:t>
              </w:r>
              <w:r w:rsidR="00E56E98">
                <w:rPr>
                  <w:rFonts w:ascii="Arial" w:cs="Arial"/>
                  <w:noProof/>
                  <w:color w:val="000080"/>
                  <w:sz w:val="20"/>
                  <w:szCs w:val="16"/>
                  <w:lang w:val="en-US"/>
                </w:rPr>
                <w:t xml:space="preserve"> extend the deep learning to exploring its usability for analysis of </w:t>
              </w:r>
            </w:ins>
            <w:ins w:id="119" w:author="Carolina Wählby" w:date="2015-03-20T13:41:00Z">
              <w:r w:rsidR="007B0D1E">
                <w:rPr>
                  <w:rFonts w:ascii="Arial" w:cs="Arial"/>
                  <w:noProof/>
                  <w:color w:val="000080"/>
                  <w:sz w:val="20"/>
                  <w:szCs w:val="16"/>
                  <w:lang w:val="en-US"/>
                </w:rPr>
                <w:t xml:space="preserve">cultured cells and </w:t>
              </w:r>
            </w:ins>
            <w:ins w:id="120" w:author="Carolina Wählby" w:date="2015-03-19T15:58:00Z">
              <w:r w:rsidR="00E56E98">
                <w:rPr>
                  <w:rFonts w:ascii="Arial" w:cs="Arial"/>
                  <w:noProof/>
                  <w:color w:val="000080"/>
                  <w:sz w:val="20"/>
                  <w:szCs w:val="16"/>
                  <w:lang w:val="en-US"/>
                </w:rPr>
                <w:t xml:space="preserve">cells </w:t>
              </w:r>
            </w:ins>
            <w:ins w:id="121" w:author="Carolina Wählby" w:date="2015-03-20T13:41:00Z">
              <w:r w:rsidR="007B0D1E">
                <w:rPr>
                  <w:rFonts w:ascii="Arial" w:cs="Arial"/>
                  <w:noProof/>
                  <w:color w:val="000080"/>
                  <w:sz w:val="20"/>
                  <w:szCs w:val="16"/>
                  <w:lang w:val="en-US"/>
                </w:rPr>
                <w:t xml:space="preserve">in tissue, where image background is structured rather than random. </w:t>
              </w:r>
            </w:ins>
          </w:p>
          <w:p w14:paraId="36486ADA" w14:textId="741E9C0E" w:rsidR="004322A2" w:rsidRPr="004322A2" w:rsidRDefault="004322A2" w:rsidP="001D0C79">
            <w:pPr>
              <w:rPr>
                <w:ins w:id="122" w:author="Omer" w:date="2015-03-18T14:20:00Z"/>
                <w:rFonts w:ascii="Arial" w:cs="Arial"/>
                <w:noProof/>
                <w:color w:val="000080"/>
                <w:sz w:val="20"/>
                <w:szCs w:val="16"/>
                <w:lang w:val="en-US"/>
              </w:rPr>
            </w:pPr>
            <w:ins w:id="123" w:author="Omer" w:date="2015-03-18T14:20:00Z">
              <w:r w:rsidRPr="004322A2">
                <w:rPr>
                  <w:rFonts w:ascii="Arial" w:cs="Arial"/>
                  <w:noProof/>
                  <w:color w:val="000080"/>
                  <w:sz w:val="20"/>
                  <w:szCs w:val="16"/>
                  <w:lang w:val="en-US"/>
                </w:rPr>
                <w:t>Competence of the supervisors:</w:t>
              </w:r>
            </w:ins>
          </w:p>
          <w:p w14:paraId="5555C177" w14:textId="6D17C527" w:rsidR="004322A2" w:rsidRPr="004322A2" w:rsidRDefault="004322A2" w:rsidP="001D0C79">
            <w:pPr>
              <w:rPr>
                <w:ins w:id="124" w:author="Omer" w:date="2015-03-18T14:20:00Z"/>
                <w:rFonts w:ascii="Arial" w:cs="Arial"/>
                <w:noProof/>
                <w:color w:val="000080"/>
                <w:sz w:val="20"/>
                <w:szCs w:val="16"/>
                <w:lang w:val="en-US"/>
              </w:rPr>
            </w:pPr>
            <w:ins w:id="125" w:author="Omer" w:date="2015-03-18T14:20:00Z">
              <w:r w:rsidRPr="004322A2">
                <w:rPr>
                  <w:rFonts w:ascii="Arial" w:cs="Arial"/>
                  <w:noProof/>
                  <w:color w:val="000080"/>
                  <w:sz w:val="20"/>
                  <w:szCs w:val="16"/>
                  <w:lang w:val="en-US"/>
                </w:rPr>
                <w:t>All supervisors are active quantitive image analysis</w:t>
              </w:r>
              <w:r>
                <w:rPr>
                  <w:rFonts w:ascii="Arial" w:cs="Arial"/>
                  <w:noProof/>
                  <w:color w:val="000080"/>
                  <w:sz w:val="20"/>
                  <w:szCs w:val="16"/>
                  <w:lang w:val="en-US"/>
                </w:rPr>
                <w:t xml:space="preserve"> researchers and </w:t>
              </w:r>
              <w:r w:rsidR="00A508B9">
                <w:rPr>
                  <w:rFonts w:ascii="Arial" w:cs="Arial"/>
                  <w:noProof/>
                  <w:color w:val="000080"/>
                  <w:sz w:val="20"/>
                  <w:szCs w:val="16"/>
                  <w:lang w:val="en-US"/>
                </w:rPr>
                <w:t>cognizant of the research problems and potential research directions in the field/topic.</w:t>
              </w:r>
            </w:ins>
          </w:p>
          <w:p w14:paraId="59334250" w14:textId="1E3F7EE3" w:rsidR="00611414" w:rsidRPr="004322A2" w:rsidRDefault="00611414" w:rsidP="00FA4505">
            <w:pPr>
              <w:rPr>
                <w:rFonts w:ascii="Arial" w:hAnsi="Arial"/>
                <w:lang w:val="en-US"/>
                <w:rPrChange w:id="126" w:author="Omer" w:date="2015-03-18T14:20:00Z">
                  <w:rPr>
                    <w:rFonts w:ascii="Arial" w:hAnsi="Arial"/>
                  </w:rPr>
                </w:rPrChange>
              </w:rPr>
            </w:pPr>
          </w:p>
        </w:tc>
      </w:tr>
      <w:tr w:rsidR="003613D3" w14:paraId="10EECCC4" w14:textId="77777777" w:rsidTr="001F7D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9F1EA11" w:rsidR="003613D3" w:rsidRDefault="003613D3">
            <w:pPr>
              <w:rPr>
                <w:b/>
                <w:bCs/>
                <w:color w:val="000080"/>
                <w:sz w:val="20"/>
                <w:szCs w:val="20"/>
                <w:lang w:val="sv-SE"/>
              </w:rPr>
            </w:pPr>
            <w:r>
              <w:rPr>
                <w:b/>
                <w:bCs/>
                <w:color w:val="000080"/>
                <w:sz w:val="20"/>
                <w:szCs w:val="20"/>
                <w:lang w:val="sv-SE"/>
              </w:rPr>
              <w:t>Individuell forskningsplan</w:t>
            </w:r>
            <w:r>
              <w:rPr>
                <w:rStyle w:val="Slutkommentarsreferens"/>
                <w:color w:val="000080"/>
                <w:sz w:val="20"/>
                <w:szCs w:val="20"/>
                <w:lang w:val="sv-SE"/>
              </w:rPr>
              <w:endnoteReference w:id="30"/>
            </w:r>
          </w:p>
          <w:p w14:paraId="46BA5AEB" w14:textId="77777777" w:rsidR="003613D3" w:rsidRDefault="003613D3">
            <w:pPr>
              <w:rPr>
                <w:color w:val="000080"/>
                <w:sz w:val="20"/>
                <w:szCs w:val="20"/>
                <w:lang w:val="sv-SE"/>
              </w:rPr>
            </w:pPr>
            <w:r>
              <w:rPr>
                <w:color w:val="000080"/>
                <w:sz w:val="20"/>
                <w:lang w:val="sv-SE"/>
              </w:rPr>
              <w:t>En sammanfattande preliminär plan, översiktligt för hela utbildningen och mer preciserad för det första året (</w:t>
            </w:r>
            <w:proofErr w:type="spellStart"/>
            <w:r>
              <w:rPr>
                <w:color w:val="000080"/>
                <w:sz w:val="20"/>
                <w:lang w:val="sv-SE"/>
              </w:rPr>
              <w:t>ev</w:t>
            </w:r>
            <w:proofErr w:type="spellEnd"/>
            <w:r>
              <w:rPr>
                <w:color w:val="000080"/>
                <w:sz w:val="20"/>
                <w:lang w:val="sv-SE"/>
              </w:rPr>
              <w:t xml:space="preserve"> som </w:t>
            </w:r>
            <w:r w:rsidR="00BD56FB">
              <w:rPr>
                <w:color w:val="000080"/>
                <w:sz w:val="20"/>
                <w:lang w:val="sv-SE"/>
              </w:rPr>
              <w:t xml:space="preserve">särskild bilaga). Ange även </w:t>
            </w:r>
            <w:proofErr w:type="spellStart"/>
            <w:r w:rsidR="00BD56FB">
              <w:rPr>
                <w:color w:val="000080"/>
                <w:sz w:val="20"/>
                <w:lang w:val="sv-SE"/>
              </w:rPr>
              <w:t>ev</w:t>
            </w:r>
            <w:proofErr w:type="spellEnd"/>
            <w:r w:rsidR="00BD56FB">
              <w:rPr>
                <w:color w:val="000080"/>
                <w:sz w:val="20"/>
                <w:lang w:val="sv-SE"/>
              </w:rPr>
              <w:t xml:space="preserve"> </w:t>
            </w:r>
            <w:r>
              <w:rPr>
                <w:color w:val="000080"/>
                <w:sz w:val="20"/>
                <w:szCs w:val="20"/>
                <w:lang w:val="sv-SE"/>
              </w:rPr>
              <w:t xml:space="preserve">planerade vistelser vid andra akademiska eller icke-akademiska institutioner (plats, tidpunkt, vistelsens längd). </w:t>
            </w:r>
            <w:r>
              <w:rPr>
                <w:rStyle w:val="Slutkommentarsreferens"/>
                <w:color w:val="000080"/>
                <w:sz w:val="20"/>
                <w:szCs w:val="20"/>
                <w:lang w:val="sv-SE"/>
              </w:rPr>
              <w:endnoteReference w:id="31"/>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rd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The results of this work were published at the International Symposium on Biomedical Imaging (</w:t>
            </w:r>
            <w:proofErr w:type="spellStart"/>
            <w:r w:rsidR="00CB47A0">
              <w:rPr>
                <w:rFonts w:ascii="Arial" w:hAnsi="Arial" w:cs="Arial"/>
                <w:color w:val="000080"/>
                <w:sz w:val="20"/>
                <w:szCs w:val="16"/>
                <w:lang w:val="en-US"/>
              </w:rPr>
              <w:t>ISBI</w:t>
            </w:r>
            <w:proofErr w:type="spellEnd"/>
            <w:r w:rsidR="00CB47A0">
              <w:rPr>
                <w:rFonts w:ascii="Arial" w:hAnsi="Arial" w:cs="Arial"/>
                <w:color w:val="000080"/>
                <w:sz w:val="20"/>
                <w:szCs w:val="16"/>
                <w:lang w:val="en-US"/>
              </w:rPr>
              <w:t xml:space="preserve">)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 xml:space="preserve">nces/seminars such as the </w:t>
            </w:r>
            <w:proofErr w:type="spellStart"/>
            <w:r w:rsidR="005A6141">
              <w:rPr>
                <w:rFonts w:ascii="Arial" w:hAnsi="Arial" w:cs="Arial"/>
                <w:bCs/>
                <w:color w:val="000080"/>
                <w:sz w:val="20"/>
                <w:szCs w:val="16"/>
                <w:lang w:val="en-US"/>
              </w:rPr>
              <w:t>SSBA</w:t>
            </w:r>
            <w:proofErr w:type="spellEnd"/>
            <w:r w:rsidR="005A6141">
              <w:rPr>
                <w:rFonts w:ascii="Arial" w:hAnsi="Arial" w:cs="Arial"/>
                <w:bCs/>
                <w:color w:val="000080"/>
                <w:sz w:val="20"/>
                <w:szCs w:val="16"/>
                <w:lang w:val="en-US"/>
              </w:rPr>
              <w:t xml:space="preserve">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5A1C8426" w:rsidR="00A20D5B" w:rsidRDefault="00A93BAC">
            <w:pPr>
              <w:rPr>
                <w:rFonts w:ascii="Arial" w:hAnsi="Arial" w:cs="Arial"/>
                <w:bCs/>
                <w:color w:val="000080"/>
                <w:sz w:val="20"/>
                <w:szCs w:val="16"/>
                <w:lang w:val="en-US"/>
              </w:rPr>
            </w:pPr>
            <w:del w:id="127" w:author="Omer" w:date="2015-03-18T14:20:00Z">
              <w:r>
                <w:rPr>
                  <w:rFonts w:ascii="Arial" w:hAnsi="Arial" w:cs="Arial"/>
                  <w:bCs/>
                  <w:color w:val="000080"/>
                  <w:sz w:val="20"/>
                  <w:szCs w:val="16"/>
                  <w:lang w:val="en-US"/>
                </w:rPr>
                <w:delText>More recently</w:delText>
              </w:r>
            </w:del>
            <w:ins w:id="128" w:author="Omer" w:date="2015-03-18T14:20:00Z">
              <w:r w:rsidR="004D0905">
                <w:rPr>
                  <w:rFonts w:ascii="Arial" w:hAnsi="Arial" w:cs="Arial"/>
                  <w:bCs/>
                  <w:color w:val="000080"/>
                  <w:sz w:val="20"/>
                  <w:szCs w:val="16"/>
                  <w:lang w:val="en-US"/>
                </w:rPr>
                <w:t>In 2013</w:t>
              </w:r>
            </w:ins>
            <w:r>
              <w:rPr>
                <w:rFonts w:ascii="Arial" w:hAnsi="Arial" w:cs="Arial"/>
                <w:bCs/>
                <w:color w:val="000080"/>
                <w:sz w:val="20"/>
                <w:szCs w:val="16"/>
                <w:lang w:val="en-US"/>
              </w:rPr>
              <w:t xml:space="preserve">,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w:t>
            </w:r>
            <w:del w:id="129" w:author="Omer" w:date="2015-03-18T14:20:00Z">
              <w:r w:rsidR="00F37FFB">
                <w:rPr>
                  <w:rFonts w:ascii="Arial" w:hAnsi="Arial" w:cs="Arial"/>
                  <w:bCs/>
                  <w:color w:val="000080"/>
                  <w:sz w:val="20"/>
                  <w:szCs w:val="16"/>
                  <w:lang w:val="en-US"/>
                </w:rPr>
                <w:delText>have been accepted for publication in the</w:delText>
              </w:r>
            </w:del>
            <w:ins w:id="130" w:author="Omer" w:date="2015-03-18T14:20:00Z">
              <w:r w:rsidR="004D0905">
                <w:rPr>
                  <w:rFonts w:ascii="Arial" w:hAnsi="Arial" w:cs="Arial"/>
                  <w:bCs/>
                  <w:color w:val="000080"/>
                  <w:sz w:val="20"/>
                  <w:szCs w:val="16"/>
                  <w:lang w:val="en-US"/>
                </w:rPr>
                <w:t>were disseminated as an oral presentation at the 22</w:t>
              </w:r>
              <w:r w:rsidR="004D0905" w:rsidRPr="004D0905">
                <w:rPr>
                  <w:rFonts w:ascii="Arial" w:hAnsi="Arial" w:cs="Arial"/>
                  <w:bCs/>
                  <w:color w:val="000080"/>
                  <w:sz w:val="20"/>
                  <w:szCs w:val="16"/>
                  <w:vertAlign w:val="superscript"/>
                  <w:lang w:val="en-US"/>
                </w:rPr>
                <w:t>nd</w:t>
              </w:r>
            </w:ins>
            <w:r w:rsidR="001E277B">
              <w:rPr>
                <w:rFonts w:ascii="Arial" w:hAnsi="Arial" w:cs="Arial"/>
                <w:bCs/>
                <w:color w:val="000080"/>
                <w:sz w:val="20"/>
                <w:szCs w:val="16"/>
                <w:lang w:val="en-US"/>
              </w:rPr>
              <w:t xml:space="preserve"> International Conference on Pattern Recognition (</w:t>
            </w:r>
            <w:proofErr w:type="spellStart"/>
            <w:r w:rsidR="001E277B">
              <w:rPr>
                <w:rFonts w:ascii="Arial" w:hAnsi="Arial" w:cs="Arial"/>
                <w:bCs/>
                <w:color w:val="000080"/>
                <w:sz w:val="20"/>
                <w:szCs w:val="16"/>
                <w:lang w:val="en-US"/>
              </w:rPr>
              <w:t>ICPR</w:t>
            </w:r>
            <w:proofErr w:type="spellEnd"/>
            <w:r w:rsidR="001E277B">
              <w:rPr>
                <w:rFonts w:ascii="Arial" w:hAnsi="Arial" w:cs="Arial"/>
                <w:bCs/>
                <w:color w:val="000080"/>
                <w:sz w:val="20"/>
                <w:szCs w:val="16"/>
                <w:lang w:val="en-US"/>
              </w:rPr>
              <w:t>).</w:t>
            </w:r>
            <w:ins w:id="131" w:author="Omer" w:date="2015-03-18T14:20:00Z">
              <w:r w:rsidR="001E277B">
                <w:rPr>
                  <w:rFonts w:ascii="Arial" w:hAnsi="Arial" w:cs="Arial"/>
                  <w:bCs/>
                  <w:color w:val="000080"/>
                  <w:sz w:val="20"/>
                  <w:szCs w:val="16"/>
                  <w:lang w:val="en-US"/>
                </w:rPr>
                <w:t xml:space="preserve"> In addition, during late 2013 and 2014 we worked on developing methods for quantification of different visual characteristics</w:t>
              </w:r>
              <w:r w:rsidR="004D0905">
                <w:rPr>
                  <w:rFonts w:ascii="Arial" w:hAnsi="Arial" w:cs="Arial"/>
                  <w:bCs/>
                  <w:color w:val="000080"/>
                  <w:sz w:val="20"/>
                  <w:szCs w:val="16"/>
                  <w:lang w:val="en-US"/>
                </w:rPr>
                <w:t xml:space="preserve"> </w:t>
              </w:r>
              <w:r w:rsidR="001E277B">
                <w:rPr>
                  <w:rFonts w:ascii="Arial" w:hAnsi="Arial" w:cs="Arial"/>
                  <w:bCs/>
                  <w:color w:val="000080"/>
                  <w:sz w:val="20"/>
                  <w:szCs w:val="16"/>
                  <w:lang w:val="en-US"/>
                </w:rPr>
                <w:t>(percentage overlap, area, intensity and signal to noise ratio) of rolling circle amplification (RCA) products/signals in microscopy images. A manuscript with results has been submitted for journal publication.</w:t>
              </w:r>
            </w:ins>
            <w:r w:rsidR="001E277B">
              <w:rPr>
                <w:rFonts w:ascii="Arial" w:hAnsi="Arial" w:cs="Arial"/>
                <w:bCs/>
                <w:color w:val="000080"/>
                <w:sz w:val="20"/>
                <w:szCs w:val="16"/>
                <w:lang w:val="en-US"/>
              </w:rPr>
              <w:t xml:space="preserve"> </w:t>
            </w:r>
          </w:p>
          <w:p w14:paraId="5AA1B435" w14:textId="77777777" w:rsidR="00A20D5B" w:rsidRDefault="00A20D5B">
            <w:pPr>
              <w:rPr>
                <w:rFonts w:ascii="Arial" w:hAnsi="Arial" w:cs="Arial"/>
                <w:bCs/>
                <w:color w:val="000080"/>
                <w:sz w:val="20"/>
                <w:szCs w:val="16"/>
                <w:lang w:val="en-US"/>
              </w:rPr>
            </w:pPr>
          </w:p>
          <w:p w14:paraId="4124DEF5" w14:textId="122A38B1" w:rsidR="00A93BAC" w:rsidRDefault="00A20D5B">
            <w:pPr>
              <w:rPr>
                <w:rFonts w:ascii="Arial" w:hAnsi="Arial" w:cs="Arial"/>
                <w:bCs/>
                <w:color w:val="000080"/>
                <w:sz w:val="20"/>
                <w:szCs w:val="16"/>
                <w:lang w:val="en-US"/>
              </w:rPr>
            </w:pPr>
            <w:del w:id="132" w:author="Omer" w:date="2015-03-18T14:20:00Z">
              <w:r>
                <w:rPr>
                  <w:rFonts w:ascii="Arial" w:hAnsi="Arial" w:cs="Arial"/>
                  <w:bCs/>
                  <w:color w:val="000080"/>
                  <w:sz w:val="20"/>
                  <w:szCs w:val="16"/>
                  <w:lang w:val="en-US"/>
                </w:rPr>
                <w:delText>Currently</w:delText>
              </w:r>
            </w:del>
            <w:ins w:id="133" w:author="Omer" w:date="2015-03-18T14:20:00Z">
              <w:r w:rsidR="001E277B">
                <w:rPr>
                  <w:rFonts w:ascii="Arial" w:hAnsi="Arial" w:cs="Arial"/>
                  <w:bCs/>
                  <w:color w:val="000080"/>
                  <w:sz w:val="20"/>
                  <w:szCs w:val="16"/>
                  <w:lang w:val="en-US"/>
                </w:rPr>
                <w:t>In the second half of 2014</w:t>
              </w:r>
            </w:ins>
            <w:r>
              <w:rPr>
                <w:rFonts w:ascii="Arial" w:hAnsi="Arial" w:cs="Arial"/>
                <w:bCs/>
                <w:color w:val="000080"/>
                <w:sz w:val="20"/>
                <w:szCs w:val="16"/>
                <w:lang w:val="en-US"/>
              </w:rPr>
              <w:t>, w</w:t>
            </w:r>
            <w:r w:rsidR="00A93BAC">
              <w:rPr>
                <w:rFonts w:ascii="Arial" w:hAnsi="Arial" w:cs="Arial"/>
                <w:bCs/>
                <w:color w:val="000080"/>
                <w:sz w:val="20"/>
                <w:szCs w:val="16"/>
                <w:lang w:val="en-US"/>
              </w:rPr>
              <w:t xml:space="preserve">e </w:t>
            </w:r>
            <w:del w:id="134" w:author="Omer" w:date="2015-03-18T14:20:00Z">
              <w:r w:rsidR="00A93BAC">
                <w:rPr>
                  <w:rFonts w:ascii="Arial" w:hAnsi="Arial" w:cs="Arial"/>
                  <w:bCs/>
                  <w:color w:val="000080"/>
                  <w:sz w:val="20"/>
                  <w:szCs w:val="16"/>
                  <w:lang w:val="en-US"/>
                </w:rPr>
                <w:delText>are focusing</w:delText>
              </w:r>
            </w:del>
            <w:ins w:id="135" w:author="Omer" w:date="2015-03-18T14:20:00Z">
              <w:r w:rsidR="001E277B">
                <w:rPr>
                  <w:rFonts w:ascii="Arial" w:hAnsi="Arial" w:cs="Arial"/>
                  <w:bCs/>
                  <w:color w:val="000080"/>
                  <w:sz w:val="20"/>
                  <w:szCs w:val="16"/>
                  <w:lang w:val="en-US"/>
                </w:rPr>
                <w:t>focused</w:t>
              </w:r>
            </w:ins>
            <w:r w:rsidR="00A93BAC">
              <w:rPr>
                <w:rFonts w:ascii="Arial" w:hAnsi="Arial" w:cs="Arial"/>
                <w:bCs/>
                <w:color w:val="000080"/>
                <w:sz w:val="20"/>
                <w:szCs w:val="16"/>
                <w:lang w:val="en-US"/>
              </w:rPr>
              <w:t xml:space="preserve">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xml:space="preserve">. In particular, </w:t>
            </w:r>
            <w:r>
              <w:rPr>
                <w:rFonts w:ascii="Arial" w:hAnsi="Arial" w:cs="Arial"/>
                <w:bCs/>
                <w:color w:val="000080"/>
                <w:sz w:val="20"/>
                <w:szCs w:val="16"/>
                <w:lang w:val="en-US"/>
              </w:rPr>
              <w:t xml:space="preserve">we </w:t>
            </w:r>
            <w:del w:id="136" w:author="Omer" w:date="2015-03-18T14:20:00Z">
              <w:r w:rsidR="00104317">
                <w:rPr>
                  <w:rFonts w:ascii="Arial" w:hAnsi="Arial" w:cs="Arial"/>
                  <w:bCs/>
                  <w:color w:val="000080"/>
                  <w:sz w:val="20"/>
                  <w:szCs w:val="16"/>
                  <w:lang w:val="en-US"/>
                </w:rPr>
                <w:delText>foresee a need for better signal detection methods in image data produced using novel molecular detection approaches, such as padlock probing and in situ sequencing</w:delText>
              </w:r>
              <w:r w:rsidR="00A93BAC">
                <w:rPr>
                  <w:rFonts w:ascii="Arial" w:hAnsi="Arial" w:cs="Arial"/>
                  <w:bCs/>
                  <w:color w:val="000080"/>
                  <w:sz w:val="20"/>
                  <w:szCs w:val="16"/>
                  <w:lang w:val="en-US"/>
                </w:rPr>
                <w:delText>.</w:delText>
              </w:r>
              <w:r>
                <w:rPr>
                  <w:rFonts w:ascii="Arial" w:hAnsi="Arial" w:cs="Arial"/>
                  <w:bCs/>
                  <w:color w:val="000080"/>
                  <w:sz w:val="20"/>
                  <w:szCs w:val="16"/>
                  <w:lang w:val="en-US"/>
                </w:rPr>
                <w:delText xml:space="preserve"> In addition we are focusing</w:delText>
              </w:r>
            </w:del>
            <w:ins w:id="137" w:author="Omer" w:date="2015-03-18T14:20:00Z">
              <w:r w:rsidR="001E277B">
                <w:rPr>
                  <w:rFonts w:ascii="Arial" w:hAnsi="Arial" w:cs="Arial"/>
                  <w:bCs/>
                  <w:color w:val="000080"/>
                  <w:sz w:val="20"/>
                  <w:szCs w:val="16"/>
                  <w:lang w:val="en-US"/>
                </w:rPr>
                <w:t>focused</w:t>
              </w:r>
            </w:ins>
            <w:r>
              <w:rPr>
                <w:rFonts w:ascii="Arial" w:hAnsi="Arial" w:cs="Arial"/>
                <w:bCs/>
                <w:color w:val="000080"/>
                <w:sz w:val="20"/>
                <w:szCs w:val="16"/>
                <w:lang w:val="en-US"/>
              </w:rPr>
              <w:t xml:space="preserve"> on development of tools for assisting human observers in the annotation of a ground truth datasets for fluorescent </w:t>
            </w:r>
            <w:del w:id="138" w:author="Carolina Wählby" w:date="2015-03-19T16:02:00Z">
              <w:r w:rsidDel="006E3DD8">
                <w:rPr>
                  <w:rFonts w:ascii="Arial" w:hAnsi="Arial" w:cs="Arial"/>
                  <w:bCs/>
                  <w:color w:val="000080"/>
                  <w:sz w:val="20"/>
                  <w:szCs w:val="16"/>
                  <w:lang w:val="en-US"/>
                </w:rPr>
                <w:delText>signals which</w:delText>
              </w:r>
            </w:del>
            <w:ins w:id="139" w:author="Carolina Wählby" w:date="2015-03-19T16:02:00Z">
              <w:r w:rsidR="006E3DD8">
                <w:rPr>
                  <w:rFonts w:ascii="Arial" w:hAnsi="Arial" w:cs="Arial"/>
                  <w:bCs/>
                  <w:color w:val="000080"/>
                  <w:sz w:val="20"/>
                  <w:szCs w:val="16"/>
                  <w:lang w:val="en-US"/>
                </w:rPr>
                <w:t>signals that</w:t>
              </w:r>
            </w:ins>
            <w:r>
              <w:rPr>
                <w:rFonts w:ascii="Arial" w:hAnsi="Arial" w:cs="Arial"/>
                <w:bCs/>
                <w:color w:val="000080"/>
                <w:sz w:val="20"/>
                <w:szCs w:val="16"/>
                <w:lang w:val="en-US"/>
              </w:rPr>
              <w:t xml:space="preserve"> can subsequently be used for training machine learning methods for signal identification. </w:t>
            </w:r>
            <w:ins w:id="140" w:author="Omer" w:date="2015-03-18T14:20:00Z">
              <w:r w:rsidR="001E277B">
                <w:rPr>
                  <w:rFonts w:ascii="Arial" w:hAnsi="Arial" w:cs="Arial"/>
                  <w:bCs/>
                  <w:color w:val="000080"/>
                  <w:sz w:val="20"/>
                  <w:szCs w:val="16"/>
                  <w:lang w:val="en-US"/>
                </w:rPr>
                <w:t>A manuscript detailing the developed tool has been submitted for publication at a journal.</w:t>
              </w:r>
            </w:ins>
          </w:p>
          <w:p w14:paraId="44BAA4C9" w14:textId="77777777" w:rsidR="001E277B" w:rsidRDefault="001E277B">
            <w:pPr>
              <w:rPr>
                <w:rFonts w:ascii="Arial" w:hAnsi="Arial" w:cs="Arial"/>
                <w:bCs/>
                <w:color w:val="000080"/>
                <w:sz w:val="20"/>
                <w:szCs w:val="16"/>
                <w:lang w:val="en-US"/>
              </w:rPr>
            </w:pPr>
          </w:p>
          <w:p w14:paraId="37343D9F" w14:textId="77777777" w:rsidR="008A13FA" w:rsidRDefault="008A13FA">
            <w:pPr>
              <w:rPr>
                <w:del w:id="141" w:author="Omer" w:date="2015-03-18T14:20:00Z"/>
                <w:rFonts w:ascii="Arial" w:hAnsi="Arial" w:cs="Arial"/>
                <w:bCs/>
                <w:color w:val="000080"/>
                <w:sz w:val="20"/>
                <w:szCs w:val="16"/>
                <w:lang w:val="en-US"/>
              </w:rPr>
            </w:pPr>
            <w:del w:id="142" w:author="Omer" w:date="2015-03-18T14:20:00Z">
              <w:r>
                <w:rPr>
                  <w:rFonts w:ascii="Arial" w:hAnsi="Arial" w:cs="Arial"/>
                  <w:bCs/>
                  <w:color w:val="000080"/>
                  <w:sz w:val="20"/>
                  <w:szCs w:val="16"/>
                  <w:lang w:val="en-US"/>
                </w:rPr>
                <w:delText>We are planning</w:delText>
              </w:r>
            </w:del>
            <w:ins w:id="143" w:author="Omer" w:date="2015-03-18T14:20:00Z">
              <w:r w:rsidR="001E277B">
                <w:rPr>
                  <w:rFonts w:ascii="Arial" w:hAnsi="Arial" w:cs="Arial"/>
                  <w:bCs/>
                  <w:color w:val="000080"/>
                  <w:sz w:val="20"/>
                  <w:szCs w:val="16"/>
                  <w:lang w:val="en-US"/>
                </w:rPr>
                <w:t>In early 2015, we intend</w:t>
              </w:r>
            </w:ins>
            <w:r w:rsidR="001E277B">
              <w:rPr>
                <w:rFonts w:ascii="Arial" w:hAnsi="Arial" w:cs="Arial"/>
                <w:bCs/>
                <w:color w:val="000080"/>
                <w:sz w:val="20"/>
                <w:szCs w:val="16"/>
                <w:lang w:val="en-US"/>
              </w:rPr>
              <w:t xml:space="preserve"> to </w:t>
            </w:r>
            <w:del w:id="144" w:author="Omer" w:date="2015-03-18T14:20:00Z">
              <w:r>
                <w:rPr>
                  <w:rFonts w:ascii="Arial" w:hAnsi="Arial" w:cs="Arial"/>
                  <w:bCs/>
                  <w:color w:val="000080"/>
                  <w:sz w:val="20"/>
                  <w:szCs w:val="16"/>
                  <w:lang w:val="en-US"/>
                </w:rPr>
                <w:delText>publish a journal paper on</w:delText>
              </w:r>
            </w:del>
            <w:ins w:id="145" w:author="Omer" w:date="2015-03-18T14:20:00Z">
              <w:r w:rsidR="001E277B">
                <w:rPr>
                  <w:rFonts w:ascii="Arial" w:hAnsi="Arial" w:cs="Arial"/>
                  <w:bCs/>
                  <w:color w:val="000080"/>
                  <w:sz w:val="20"/>
                  <w:szCs w:val="16"/>
                  <w:lang w:val="en-US"/>
                </w:rPr>
                <w:t>combine</w:t>
              </w:r>
            </w:ins>
            <w:r w:rsidR="001E277B">
              <w:rPr>
                <w:rFonts w:ascii="Arial" w:hAnsi="Arial" w:cs="Arial"/>
                <w:bCs/>
                <w:color w:val="000080"/>
                <w:sz w:val="20"/>
                <w:szCs w:val="16"/>
                <w:lang w:val="en-US"/>
              </w:rPr>
              <w:t xml:space="preserve"> our </w:t>
            </w:r>
            <w:del w:id="146" w:author="Omer" w:date="2015-03-18T14:20:00Z">
              <w:r>
                <w:rPr>
                  <w:rFonts w:ascii="Arial" w:hAnsi="Arial" w:cs="Arial"/>
                  <w:bCs/>
                  <w:color w:val="000080"/>
                  <w:sz w:val="20"/>
                  <w:szCs w:val="16"/>
                  <w:lang w:val="en-US"/>
                </w:rPr>
                <w:delText>tool development</w:delText>
              </w:r>
            </w:del>
            <w:ins w:id="147" w:author="Omer" w:date="2015-03-18T14:20:00Z">
              <w:r w:rsidR="001E277B">
                <w:rPr>
                  <w:rFonts w:ascii="Arial" w:hAnsi="Arial" w:cs="Arial"/>
                  <w:bCs/>
                  <w:color w:val="000080"/>
                  <w:sz w:val="20"/>
                  <w:szCs w:val="16"/>
                  <w:lang w:val="en-US"/>
                </w:rPr>
                <w:t>tools</w:t>
              </w:r>
            </w:ins>
            <w:r w:rsidR="001E277B">
              <w:rPr>
                <w:rFonts w:ascii="Arial" w:hAnsi="Arial" w:cs="Arial"/>
                <w:bCs/>
                <w:color w:val="000080"/>
                <w:sz w:val="20"/>
                <w:szCs w:val="16"/>
                <w:lang w:val="en-US"/>
              </w:rPr>
              <w:t xml:space="preserve"> for manual annotation </w:t>
            </w:r>
            <w:del w:id="148" w:author="Omer" w:date="2015-03-18T14:20:00Z">
              <w:r>
                <w:rPr>
                  <w:rFonts w:ascii="Arial" w:hAnsi="Arial" w:cs="Arial"/>
                  <w:bCs/>
                  <w:color w:val="000080"/>
                  <w:sz w:val="20"/>
                  <w:szCs w:val="16"/>
                  <w:lang w:val="en-US"/>
                </w:rPr>
                <w:delText xml:space="preserve">of point signals using </w:delText>
              </w:r>
            </w:del>
            <w:ins w:id="149" w:author="Omer" w:date="2015-03-18T14:20:00Z">
              <w:r w:rsidR="001E277B">
                <w:rPr>
                  <w:rFonts w:ascii="Arial" w:hAnsi="Arial" w:cs="Arial"/>
                  <w:bCs/>
                  <w:color w:val="000080"/>
                  <w:sz w:val="20"/>
                  <w:szCs w:val="16"/>
                  <w:lang w:val="en-US"/>
                </w:rPr>
                <w:t xml:space="preserve">(and </w:t>
              </w:r>
            </w:ins>
            <w:r w:rsidR="001E277B">
              <w:rPr>
                <w:rFonts w:ascii="Arial" w:hAnsi="Arial" w:cs="Arial"/>
                <w:bCs/>
                <w:color w:val="000080"/>
                <w:sz w:val="20"/>
                <w:szCs w:val="16"/>
                <w:lang w:val="en-US"/>
              </w:rPr>
              <w:t xml:space="preserve">the </w:t>
            </w:r>
            <w:del w:id="150" w:author="Omer" w:date="2015-03-18T14:20:00Z">
              <w:r>
                <w:rPr>
                  <w:rFonts w:ascii="Arial" w:hAnsi="Arial" w:cs="Arial"/>
                  <w:bCs/>
                  <w:color w:val="000080"/>
                  <w:sz w:val="20"/>
                  <w:szCs w:val="16"/>
                  <w:lang w:val="en-US"/>
                </w:rPr>
                <w:delText>‘Two alternative forced choice’ method’. The</w:delText>
              </w:r>
            </w:del>
            <w:ins w:id="151" w:author="Omer" w:date="2015-03-18T14:20:00Z">
              <w:r w:rsidR="001E277B">
                <w:rPr>
                  <w:rFonts w:ascii="Arial" w:hAnsi="Arial" w:cs="Arial"/>
                  <w:bCs/>
                  <w:color w:val="000080"/>
                  <w:sz w:val="20"/>
                  <w:szCs w:val="16"/>
                  <w:lang w:val="en-US"/>
                </w:rPr>
                <w:t>resultant</w:t>
              </w:r>
            </w:ins>
            <w:r w:rsidR="001E277B">
              <w:rPr>
                <w:rFonts w:ascii="Arial" w:hAnsi="Arial" w:cs="Arial"/>
                <w:bCs/>
                <w:color w:val="000080"/>
                <w:sz w:val="20"/>
                <w:szCs w:val="16"/>
                <w:lang w:val="en-US"/>
              </w:rPr>
              <w:t xml:space="preserve"> annotated data</w:t>
            </w:r>
            <w:del w:id="152" w:author="Omer" w:date="2015-03-18T14:20:00Z">
              <w:r>
                <w:rPr>
                  <w:rFonts w:ascii="Arial" w:hAnsi="Arial" w:cs="Arial"/>
                  <w:bCs/>
                  <w:color w:val="000080"/>
                  <w:sz w:val="20"/>
                  <w:szCs w:val="16"/>
                  <w:lang w:val="en-US"/>
                </w:rPr>
                <w:delText xml:space="preserve"> set will subsequently be used for training a </w:delText>
              </w:r>
            </w:del>
            <w:ins w:id="153" w:author="Omer" w:date="2015-03-18T14:20:00Z">
              <w:r w:rsidR="001E277B">
                <w:rPr>
                  <w:rFonts w:ascii="Arial" w:hAnsi="Arial" w:cs="Arial"/>
                  <w:bCs/>
                  <w:color w:val="000080"/>
                  <w:sz w:val="20"/>
                  <w:szCs w:val="16"/>
                  <w:lang w:val="en-US"/>
                </w:rPr>
                <w:t xml:space="preserve">) with deep learning approaches for evaluating the potential of </w:t>
              </w:r>
            </w:ins>
            <w:r w:rsidR="001E277B">
              <w:rPr>
                <w:rFonts w:ascii="Arial" w:hAnsi="Arial" w:cs="Arial"/>
                <w:bCs/>
                <w:color w:val="000080"/>
                <w:sz w:val="20"/>
                <w:szCs w:val="16"/>
                <w:lang w:val="en-US"/>
              </w:rPr>
              <w:t xml:space="preserve">machine learning based </w:t>
            </w:r>
            <w:del w:id="154" w:author="Omer" w:date="2015-03-18T14:20:00Z">
              <w:r>
                <w:rPr>
                  <w:rFonts w:ascii="Arial" w:hAnsi="Arial" w:cs="Arial"/>
                  <w:bCs/>
                  <w:color w:val="000080"/>
                  <w:sz w:val="20"/>
                  <w:szCs w:val="16"/>
                  <w:lang w:val="en-US"/>
                </w:rPr>
                <w:delText>classifier</w:delText>
              </w:r>
            </w:del>
            <w:ins w:id="155" w:author="Omer" w:date="2015-03-18T14:20:00Z">
              <w:r w:rsidR="001E277B">
                <w:rPr>
                  <w:rFonts w:ascii="Arial" w:hAnsi="Arial" w:cs="Arial"/>
                  <w:bCs/>
                  <w:color w:val="000080"/>
                  <w:sz w:val="20"/>
                  <w:szCs w:val="16"/>
                  <w:lang w:val="en-US"/>
                </w:rPr>
                <w:t>solutions</w:t>
              </w:r>
            </w:ins>
            <w:r w:rsidR="001E277B">
              <w:rPr>
                <w:rFonts w:ascii="Arial" w:hAnsi="Arial" w:cs="Arial"/>
                <w:bCs/>
                <w:color w:val="000080"/>
                <w:sz w:val="20"/>
                <w:szCs w:val="16"/>
                <w:lang w:val="en-US"/>
              </w:rPr>
              <w:t xml:space="preserve"> for </w:t>
            </w:r>
            <w:ins w:id="156" w:author="Omer" w:date="2015-03-18T14:20:00Z">
              <w:r w:rsidR="001E277B">
                <w:rPr>
                  <w:rFonts w:ascii="Arial" w:hAnsi="Arial" w:cs="Arial"/>
                  <w:bCs/>
                  <w:color w:val="000080"/>
                  <w:sz w:val="20"/>
                  <w:szCs w:val="16"/>
                  <w:lang w:val="en-US"/>
                </w:rPr>
                <w:t xml:space="preserve">signal </w:t>
              </w:r>
            </w:ins>
            <w:r w:rsidR="001E277B">
              <w:rPr>
                <w:rFonts w:ascii="Arial" w:hAnsi="Arial" w:cs="Arial"/>
                <w:bCs/>
                <w:color w:val="000080"/>
                <w:sz w:val="20"/>
                <w:szCs w:val="16"/>
                <w:lang w:val="en-US"/>
              </w:rPr>
              <w:t xml:space="preserve">detection </w:t>
            </w:r>
            <w:del w:id="157" w:author="Omer" w:date="2015-03-18T14:20:00Z">
              <w:r>
                <w:rPr>
                  <w:rFonts w:ascii="Arial" w:hAnsi="Arial" w:cs="Arial"/>
                  <w:bCs/>
                  <w:color w:val="000080"/>
                  <w:sz w:val="20"/>
                  <w:szCs w:val="16"/>
                  <w:lang w:val="en-US"/>
                </w:rPr>
                <w:delText>of signals in real images and compared with the current state of</w:delText>
              </w:r>
            </w:del>
            <w:ins w:id="158" w:author="Omer" w:date="2015-03-18T14:20:00Z">
              <w:r w:rsidR="001E277B">
                <w:rPr>
                  <w:rFonts w:ascii="Arial" w:hAnsi="Arial" w:cs="Arial"/>
                  <w:bCs/>
                  <w:color w:val="000080"/>
                  <w:sz w:val="20"/>
                  <w:szCs w:val="16"/>
                  <w:lang w:val="en-US"/>
                </w:rPr>
                <w:t>and classification. In particular, it would be interesting to see if a multi feature</w:t>
              </w:r>
              <w:r w:rsidR="00ED6D48">
                <w:rPr>
                  <w:rFonts w:ascii="Arial" w:hAnsi="Arial" w:cs="Arial"/>
                  <w:bCs/>
                  <w:color w:val="000080"/>
                  <w:sz w:val="20"/>
                  <w:szCs w:val="16"/>
                  <w:lang w:val="en-US"/>
                </w:rPr>
                <w:t>/metric</w:t>
              </w:r>
              <w:r w:rsidR="001E277B">
                <w:rPr>
                  <w:rFonts w:ascii="Arial" w:hAnsi="Arial" w:cs="Arial"/>
                  <w:bCs/>
                  <w:color w:val="000080"/>
                  <w:sz w:val="20"/>
                  <w:szCs w:val="16"/>
                  <w:lang w:val="en-US"/>
                </w:rPr>
                <w:t xml:space="preserve"> machine learning approach outperforms</w:t>
              </w:r>
            </w:ins>
            <w:r w:rsidR="001E277B">
              <w:rPr>
                <w:rFonts w:ascii="Arial" w:hAnsi="Arial" w:cs="Arial"/>
                <w:bCs/>
                <w:color w:val="000080"/>
                <w:sz w:val="20"/>
                <w:szCs w:val="16"/>
                <w:lang w:val="en-US"/>
              </w:rPr>
              <w:t xml:space="preserve"> the </w:t>
            </w:r>
            <w:del w:id="159" w:author="Omer" w:date="2015-03-18T14:20:00Z">
              <w:r>
                <w:rPr>
                  <w:rFonts w:ascii="Arial" w:hAnsi="Arial" w:cs="Arial"/>
                  <w:bCs/>
                  <w:color w:val="000080"/>
                  <w:sz w:val="20"/>
                  <w:szCs w:val="16"/>
                  <w:lang w:val="en-US"/>
                </w:rPr>
                <w:delText>art</w:delText>
              </w:r>
            </w:del>
            <w:ins w:id="160" w:author="Omer" w:date="2015-03-18T14:20:00Z">
              <w:r w:rsidR="001E277B">
                <w:rPr>
                  <w:rFonts w:ascii="Arial" w:hAnsi="Arial" w:cs="Arial"/>
                  <w:bCs/>
                  <w:color w:val="000080"/>
                  <w:sz w:val="20"/>
                  <w:szCs w:val="16"/>
                  <w:lang w:val="en-US"/>
                </w:rPr>
                <w:t xml:space="preserve">traditional </w:t>
              </w:r>
              <w:r w:rsidR="00ED6D48">
                <w:rPr>
                  <w:rFonts w:ascii="Arial" w:hAnsi="Arial" w:cs="Arial"/>
                  <w:bCs/>
                  <w:color w:val="000080"/>
                  <w:sz w:val="20"/>
                  <w:szCs w:val="16"/>
                  <w:lang w:val="en-US"/>
                </w:rPr>
                <w:t xml:space="preserve">single-metric </w:t>
              </w:r>
              <w:proofErr w:type="spellStart"/>
              <w:r w:rsidR="00ED6D48">
                <w:rPr>
                  <w:rFonts w:ascii="Arial" w:hAnsi="Arial" w:cs="Arial"/>
                  <w:bCs/>
                  <w:color w:val="000080"/>
                  <w:sz w:val="20"/>
                  <w:szCs w:val="16"/>
                  <w:lang w:val="en-US"/>
                </w:rPr>
                <w:t>thresholding</w:t>
              </w:r>
              <w:proofErr w:type="spellEnd"/>
              <w:r w:rsidR="00ED6D48">
                <w:rPr>
                  <w:rFonts w:ascii="Arial" w:hAnsi="Arial" w:cs="Arial"/>
                  <w:bCs/>
                  <w:color w:val="000080"/>
                  <w:sz w:val="20"/>
                  <w:szCs w:val="16"/>
                  <w:lang w:val="en-US"/>
                </w:rPr>
                <w:t xml:space="preserve"> based</w:t>
              </w:r>
            </w:ins>
            <w:r w:rsidR="00ED6D48">
              <w:rPr>
                <w:rFonts w:ascii="Arial" w:hAnsi="Arial" w:cs="Arial"/>
                <w:bCs/>
                <w:color w:val="000080"/>
                <w:sz w:val="20"/>
                <w:szCs w:val="16"/>
                <w:lang w:val="en-US"/>
              </w:rPr>
              <w:t xml:space="preserve"> methods. </w:t>
            </w:r>
            <w:del w:id="161" w:author="Omer" w:date="2015-03-18T14:20:00Z">
              <w:r>
                <w:rPr>
                  <w:rFonts w:ascii="Arial" w:hAnsi="Arial" w:cs="Arial"/>
                  <w:bCs/>
                  <w:color w:val="000080"/>
                  <w:sz w:val="20"/>
                  <w:szCs w:val="16"/>
                  <w:lang w:val="en-US"/>
                </w:rPr>
                <w:delText>We plan to use our method on live cell tracking biomedical image data produced at</w:delText>
              </w:r>
            </w:del>
            <w:ins w:id="162" w:author="Omer" w:date="2015-03-18T14:20:00Z">
              <w:r w:rsidR="00ED6D48">
                <w:rPr>
                  <w:rFonts w:ascii="Arial" w:hAnsi="Arial" w:cs="Arial"/>
                  <w:bCs/>
                  <w:color w:val="000080"/>
                  <w:sz w:val="20"/>
                  <w:szCs w:val="16"/>
                  <w:lang w:val="en-US"/>
                </w:rPr>
                <w:t>In</w:t>
              </w:r>
            </w:ins>
            <w:r w:rsidR="00ED6D48">
              <w:rPr>
                <w:rFonts w:ascii="Arial" w:hAnsi="Arial" w:cs="Arial"/>
                <w:bCs/>
                <w:color w:val="000080"/>
                <w:sz w:val="20"/>
                <w:szCs w:val="16"/>
                <w:lang w:val="en-US"/>
              </w:rPr>
              <w:t xml:space="preserve"> the </w:t>
            </w:r>
            <w:del w:id="163" w:author="Omer" w:date="2015-03-18T14:20:00Z">
              <w:r>
                <w:rPr>
                  <w:rFonts w:ascii="Arial" w:hAnsi="Arial" w:cs="Arial"/>
                  <w:bCs/>
                  <w:color w:val="000080"/>
                  <w:sz w:val="20"/>
                  <w:szCs w:val="16"/>
                  <w:lang w:val="en-US"/>
                </w:rPr>
                <w:delText>Elf lab at Uppsala university.</w:delText>
              </w:r>
            </w:del>
          </w:p>
          <w:p w14:paraId="6A2CD433" w14:textId="77777777" w:rsidR="00D64F9C" w:rsidRDefault="00D64F9C">
            <w:pPr>
              <w:rPr>
                <w:del w:id="164" w:author="Omer" w:date="2015-03-18T14:20:00Z"/>
                <w:rFonts w:ascii="Arial" w:hAnsi="Arial" w:cs="Arial"/>
                <w:bCs/>
                <w:color w:val="000080"/>
                <w:sz w:val="20"/>
                <w:szCs w:val="16"/>
                <w:lang w:val="en-US"/>
              </w:rPr>
            </w:pPr>
          </w:p>
          <w:p w14:paraId="17F5AF6B" w14:textId="392C6E22" w:rsidR="001F7DD5" w:rsidRDefault="00D64F9C">
            <w:pPr>
              <w:rPr>
                <w:ins w:id="165" w:author="Carolina Wählby" w:date="2015-03-20T14:02:00Z"/>
                <w:rFonts w:ascii="Arial" w:hAnsi="Arial" w:cs="Arial"/>
                <w:bCs/>
                <w:color w:val="000080"/>
                <w:sz w:val="20"/>
                <w:szCs w:val="16"/>
                <w:lang w:val="en-US"/>
              </w:rPr>
            </w:pPr>
            <w:del w:id="166" w:author="Omer" w:date="2015-03-18T14:20:00Z">
              <w:r>
                <w:rPr>
                  <w:rFonts w:ascii="Arial" w:hAnsi="Arial" w:cs="Arial"/>
                  <w:bCs/>
                  <w:color w:val="000080"/>
                  <w:sz w:val="20"/>
                  <w:szCs w:val="16"/>
                  <w:lang w:val="en-US"/>
                </w:rPr>
                <w:delText>We are also co-authoring a journal paper which focuses on</w:delText>
              </w:r>
            </w:del>
            <w:proofErr w:type="gramStart"/>
            <w:ins w:id="167" w:author="Omer" w:date="2015-03-18T14:20:00Z">
              <w:r w:rsidR="00ED6D48">
                <w:rPr>
                  <w:rFonts w:ascii="Arial" w:hAnsi="Arial" w:cs="Arial"/>
                  <w:bCs/>
                  <w:color w:val="000080"/>
                  <w:sz w:val="20"/>
                  <w:szCs w:val="16"/>
                  <w:lang w:val="en-US"/>
                </w:rPr>
                <w:t>latter</w:t>
              </w:r>
              <w:proofErr w:type="gramEnd"/>
              <w:r w:rsidR="00ED6D48">
                <w:rPr>
                  <w:rFonts w:ascii="Arial" w:hAnsi="Arial" w:cs="Arial"/>
                  <w:bCs/>
                  <w:color w:val="000080"/>
                  <w:sz w:val="20"/>
                  <w:szCs w:val="16"/>
                  <w:lang w:val="en-US"/>
                </w:rPr>
                <w:t xml:space="preserve"> half of 2015, we </w:t>
              </w:r>
            </w:ins>
            <w:ins w:id="168" w:author="Carolina Wählby" w:date="2015-03-20T14:03:00Z">
              <w:r w:rsidR="001F7DD5">
                <w:rPr>
                  <w:rFonts w:ascii="Arial" w:hAnsi="Arial" w:cs="Arial"/>
                  <w:bCs/>
                  <w:color w:val="000080"/>
                  <w:sz w:val="20"/>
                  <w:szCs w:val="16"/>
                  <w:lang w:val="en-US"/>
                </w:rPr>
                <w:t>will</w:t>
              </w:r>
            </w:ins>
            <w:ins w:id="169" w:author="Omer" w:date="2015-03-18T14:20:00Z">
              <w:del w:id="170" w:author="Carolina Wählby" w:date="2015-03-20T14:03:00Z">
                <w:r w:rsidR="00ED6D48" w:rsidDel="001F7DD5">
                  <w:rPr>
                    <w:rFonts w:ascii="Arial" w:hAnsi="Arial" w:cs="Arial"/>
                    <w:bCs/>
                    <w:color w:val="000080"/>
                    <w:sz w:val="20"/>
                    <w:szCs w:val="16"/>
                    <w:lang w:val="en-US"/>
                  </w:rPr>
                  <w:delText>may</w:delText>
                </w:r>
              </w:del>
              <w:r w:rsidR="00ED6D48">
                <w:rPr>
                  <w:rFonts w:ascii="Arial" w:hAnsi="Arial" w:cs="Arial"/>
                  <w:bCs/>
                  <w:color w:val="000080"/>
                  <w:sz w:val="20"/>
                  <w:szCs w:val="16"/>
                  <w:lang w:val="en-US"/>
                </w:rPr>
                <w:t xml:space="preserve"> employ</w:t>
              </w:r>
            </w:ins>
            <w:r w:rsidR="00ED6D48">
              <w:rPr>
                <w:rFonts w:ascii="Arial" w:hAnsi="Arial" w:cs="Arial"/>
                <w:bCs/>
                <w:color w:val="000080"/>
                <w:sz w:val="20"/>
                <w:szCs w:val="16"/>
                <w:lang w:val="en-US"/>
              </w:rPr>
              <w:t xml:space="preserve"> the </w:t>
            </w:r>
            <w:del w:id="171" w:author="Omer" w:date="2015-03-18T14:20:00Z">
              <w:r>
                <w:rPr>
                  <w:rFonts w:ascii="Arial" w:hAnsi="Arial" w:cs="Arial"/>
                  <w:bCs/>
                  <w:color w:val="000080"/>
                  <w:sz w:val="20"/>
                  <w:szCs w:val="16"/>
                  <w:lang w:val="en-US"/>
                </w:rPr>
                <w:delText xml:space="preserve">image analysis methods </w:delText>
              </w:r>
            </w:del>
            <w:ins w:id="172" w:author="Omer" w:date="2015-03-18T14:20:00Z">
              <w:r w:rsidR="00ED6D48">
                <w:rPr>
                  <w:rFonts w:ascii="Arial" w:hAnsi="Arial" w:cs="Arial"/>
                  <w:bCs/>
                  <w:color w:val="000080"/>
                  <w:sz w:val="20"/>
                  <w:szCs w:val="16"/>
                  <w:lang w:val="en-US"/>
                </w:rPr>
                <w:t xml:space="preserve">proposed detection approach </w:t>
              </w:r>
              <w:del w:id="173" w:author="Carolina Wählby" w:date="2015-03-19T16:04:00Z">
                <w:r w:rsidR="00ED6D48" w:rsidDel="006E3DD8">
                  <w:rPr>
                    <w:rFonts w:ascii="Arial" w:hAnsi="Arial" w:cs="Arial"/>
                    <w:bCs/>
                    <w:color w:val="000080"/>
                    <w:sz w:val="20"/>
                    <w:szCs w:val="16"/>
                    <w:lang w:val="en-US"/>
                  </w:rPr>
                  <w:delText xml:space="preserve">as an input </w:delText>
                </w:r>
              </w:del>
            </w:ins>
            <w:del w:id="174" w:author="Carolina Wählby" w:date="2015-03-19T16:04:00Z">
              <w:r w:rsidR="00ED6D48" w:rsidDel="006E3DD8">
                <w:rPr>
                  <w:rFonts w:ascii="Arial" w:hAnsi="Arial" w:cs="Arial"/>
                  <w:bCs/>
                  <w:color w:val="000080"/>
                  <w:sz w:val="20"/>
                  <w:szCs w:val="16"/>
                  <w:lang w:val="en-US"/>
                </w:rPr>
                <w:delText xml:space="preserve">for </w:delText>
              </w:r>
              <w:r w:rsidDel="006E3DD8">
                <w:rPr>
                  <w:rFonts w:ascii="Arial" w:hAnsi="Arial" w:cs="Arial"/>
                  <w:bCs/>
                  <w:color w:val="000080"/>
                  <w:sz w:val="20"/>
                  <w:szCs w:val="16"/>
                  <w:lang w:val="en-US"/>
                </w:rPr>
                <w:delText xml:space="preserve">analysis of the effects of compaction oligonucleotides on the intensity and signal to noise ratio </w:delText>
              </w:r>
            </w:del>
            <w:ins w:id="175" w:author="Omer" w:date="2015-03-18T14:20:00Z">
              <w:del w:id="176" w:author="Carolina Wählby" w:date="2015-03-19T16:04:00Z">
                <w:r w:rsidR="00ED6D48" w:rsidDel="006E3DD8">
                  <w:rPr>
                    <w:rFonts w:ascii="Arial" w:hAnsi="Arial" w:cs="Arial"/>
                    <w:bCs/>
                    <w:color w:val="000080"/>
                    <w:sz w:val="20"/>
                    <w:szCs w:val="16"/>
                    <w:lang w:val="en-US"/>
                  </w:rPr>
                  <w:delText>tracking</w:delText>
                </w:r>
              </w:del>
            </w:ins>
            <w:ins w:id="177" w:author="Carolina Wählby" w:date="2015-03-19T16:04:00Z">
              <w:r w:rsidR="006E3DD8">
                <w:rPr>
                  <w:rFonts w:ascii="Arial" w:hAnsi="Arial" w:cs="Arial"/>
                  <w:bCs/>
                  <w:color w:val="000080"/>
                  <w:sz w:val="20"/>
                  <w:szCs w:val="16"/>
                  <w:lang w:val="en-US"/>
                </w:rPr>
                <w:t>also for other types</w:t>
              </w:r>
            </w:ins>
            <w:ins w:id="178" w:author="Omer" w:date="2015-03-18T14:20:00Z">
              <w:r w:rsidR="00ED6D48">
                <w:rPr>
                  <w:rFonts w:ascii="Arial" w:hAnsi="Arial" w:cs="Arial"/>
                  <w:bCs/>
                  <w:color w:val="000080"/>
                  <w:sz w:val="20"/>
                  <w:szCs w:val="16"/>
                  <w:lang w:val="en-US"/>
                </w:rPr>
                <w:t xml:space="preserve"> </w:t>
              </w:r>
            </w:ins>
            <w:r w:rsidR="00ED6D48">
              <w:rPr>
                <w:rFonts w:ascii="Arial" w:hAnsi="Arial" w:cs="Arial"/>
                <w:bCs/>
                <w:color w:val="000080"/>
                <w:sz w:val="20"/>
                <w:szCs w:val="16"/>
                <w:lang w:val="en-US"/>
              </w:rPr>
              <w:t>of fluorescent signals.</w:t>
            </w:r>
            <w:ins w:id="179" w:author="Omer" w:date="2015-03-18T14:20:00Z">
              <w:r w:rsidR="00ED6D48">
                <w:rPr>
                  <w:rFonts w:ascii="Arial" w:hAnsi="Arial" w:cs="Arial"/>
                  <w:bCs/>
                  <w:color w:val="000080"/>
                  <w:sz w:val="20"/>
                  <w:szCs w:val="16"/>
                  <w:lang w:val="en-US"/>
                </w:rPr>
                <w:t xml:space="preserve"> </w:t>
              </w:r>
            </w:ins>
          </w:p>
          <w:p w14:paraId="7D40C758" w14:textId="77777777" w:rsidR="001F7DD5" w:rsidRDefault="001F7DD5">
            <w:pPr>
              <w:rPr>
                <w:ins w:id="180" w:author="Carolina Wählby" w:date="2015-03-20T14:02:00Z"/>
                <w:rFonts w:ascii="Arial" w:hAnsi="Arial" w:cs="Arial"/>
                <w:bCs/>
                <w:color w:val="000080"/>
                <w:sz w:val="20"/>
                <w:szCs w:val="16"/>
                <w:lang w:val="en-US"/>
              </w:rPr>
            </w:pPr>
          </w:p>
          <w:p w14:paraId="5EABA550" w14:textId="77777777" w:rsidR="001F7DD5" w:rsidRDefault="001F7DD5">
            <w:pPr>
              <w:rPr>
                <w:ins w:id="181" w:author="Carolina Wählby" w:date="2015-03-20T14:04:00Z"/>
                <w:rFonts w:ascii="Arial" w:hAnsi="Arial" w:cs="Arial"/>
                <w:bCs/>
                <w:color w:val="000080"/>
                <w:sz w:val="20"/>
                <w:szCs w:val="16"/>
                <w:lang w:val="en-US"/>
              </w:rPr>
            </w:pPr>
            <w:ins w:id="182" w:author="Carolina Wählby" w:date="2015-03-20T14:04:00Z">
              <w:r>
                <w:rPr>
                  <w:rFonts w:ascii="Arial" w:hAnsi="Arial" w:cs="Arial"/>
                  <w:bCs/>
                  <w:color w:val="000080"/>
                  <w:sz w:val="20"/>
                  <w:szCs w:val="16"/>
                  <w:lang w:val="en-US"/>
                </w:rPr>
                <w:t xml:space="preserve">Spring/summer 2015: </w:t>
              </w:r>
            </w:ins>
          </w:p>
          <w:p w14:paraId="0F08BE2F" w14:textId="5D74DCFA" w:rsidR="001F7DD5" w:rsidRDefault="001F7DD5">
            <w:pPr>
              <w:rPr>
                <w:ins w:id="183" w:author="Carolina Wählby" w:date="2015-03-20T14:04:00Z"/>
                <w:rFonts w:ascii="Arial" w:hAnsi="Arial" w:cs="Arial"/>
                <w:bCs/>
                <w:color w:val="000080"/>
                <w:sz w:val="20"/>
                <w:szCs w:val="16"/>
                <w:lang w:val="en-US"/>
              </w:rPr>
            </w:pPr>
            <w:ins w:id="184" w:author="Carolina Wählby" w:date="2015-03-20T14:04:00Z">
              <w:r>
                <w:rPr>
                  <w:rFonts w:ascii="Arial" w:hAnsi="Arial" w:cs="Arial"/>
                  <w:bCs/>
                  <w:color w:val="000080"/>
                  <w:sz w:val="20"/>
                  <w:szCs w:val="16"/>
                  <w:lang w:val="en-US"/>
                </w:rPr>
                <w:t>* Implement deep learning, create larger manually annotated dataset, compare with synthetic data and different approaches for avoiding over-fitting and explore generated filters. Prepare manuscript.</w:t>
              </w:r>
            </w:ins>
          </w:p>
          <w:p w14:paraId="2AEFC7CE" w14:textId="436AB824" w:rsidR="001F7DD5" w:rsidRDefault="001F7DD5" w:rsidP="001F7DD5">
            <w:pPr>
              <w:rPr>
                <w:ins w:id="185" w:author="Carolina Wählby" w:date="2015-03-20T14:04:00Z"/>
                <w:rFonts w:ascii="Arial" w:hAnsi="Arial" w:cs="Arial"/>
                <w:bCs/>
                <w:color w:val="000080"/>
                <w:sz w:val="20"/>
                <w:szCs w:val="16"/>
                <w:lang w:val="en-US"/>
              </w:rPr>
            </w:pPr>
            <w:ins w:id="186" w:author="Carolina Wählby" w:date="2015-03-20T14:04:00Z">
              <w:r>
                <w:rPr>
                  <w:rFonts w:ascii="Arial" w:hAnsi="Arial" w:cs="Arial"/>
                  <w:bCs/>
                  <w:color w:val="000080"/>
                  <w:sz w:val="20"/>
                  <w:szCs w:val="16"/>
                  <w:lang w:val="en-US"/>
                </w:rPr>
                <w:t xml:space="preserve">* Literature study </w:t>
              </w:r>
              <w:r w:rsidR="001E00B1">
                <w:rPr>
                  <w:rFonts w:ascii="Arial" w:hAnsi="Arial" w:cs="Arial"/>
                  <w:bCs/>
                  <w:color w:val="000080"/>
                  <w:sz w:val="20"/>
                  <w:szCs w:val="16"/>
                  <w:lang w:val="en-US"/>
                </w:rPr>
                <w:t>with focus on</w:t>
              </w:r>
              <w:r>
                <w:rPr>
                  <w:rFonts w:ascii="Arial" w:hAnsi="Arial" w:cs="Arial"/>
                  <w:bCs/>
                  <w:color w:val="000080"/>
                  <w:sz w:val="20"/>
                  <w:szCs w:val="16"/>
                  <w:lang w:val="en-US"/>
                </w:rPr>
                <w:t xml:space="preserve"> aspect</w:t>
              </w:r>
            </w:ins>
            <w:ins w:id="187" w:author="Carolina Wählby" w:date="2015-03-20T14:32:00Z">
              <w:r w:rsidR="001E00B1">
                <w:rPr>
                  <w:rFonts w:ascii="Arial" w:hAnsi="Arial" w:cs="Arial"/>
                  <w:bCs/>
                  <w:color w:val="000080"/>
                  <w:sz w:val="20"/>
                  <w:szCs w:val="16"/>
                  <w:lang w:val="en-US"/>
                </w:rPr>
                <w:t>s</w:t>
              </w:r>
            </w:ins>
            <w:ins w:id="188" w:author="Carolina Wählby" w:date="2015-03-20T14:04:00Z">
              <w:r>
                <w:rPr>
                  <w:rFonts w:ascii="Arial" w:hAnsi="Arial" w:cs="Arial"/>
                  <w:bCs/>
                  <w:color w:val="000080"/>
                  <w:sz w:val="20"/>
                  <w:szCs w:val="16"/>
                  <w:lang w:val="en-US"/>
                </w:rPr>
                <w:t xml:space="preserve"> of the thesis (which will also be part of the thesis ‘kappa’, for example methods for signal detection</w:t>
              </w:r>
            </w:ins>
            <w:ins w:id="189" w:author="Carolina Wählby" w:date="2015-03-20T14:31:00Z">
              <w:r w:rsidR="001E00B1">
                <w:rPr>
                  <w:rFonts w:ascii="Arial" w:hAnsi="Arial" w:cs="Arial"/>
                  <w:bCs/>
                  <w:color w:val="000080"/>
                  <w:sz w:val="20"/>
                  <w:szCs w:val="16"/>
                  <w:lang w:val="en-US"/>
                </w:rPr>
                <w:t xml:space="preserve"> (2.5p) and deep learning (2.5p)</w:t>
              </w:r>
            </w:ins>
            <w:ins w:id="190" w:author="Carolina Wählby" w:date="2015-03-20T14:04:00Z">
              <w:r>
                <w:rPr>
                  <w:rFonts w:ascii="Arial" w:hAnsi="Arial" w:cs="Arial"/>
                  <w:bCs/>
                  <w:color w:val="000080"/>
                  <w:sz w:val="20"/>
                  <w:szCs w:val="16"/>
                  <w:lang w:val="en-US"/>
                </w:rPr>
                <w:t>).</w:t>
              </w:r>
            </w:ins>
          </w:p>
          <w:p w14:paraId="2A678DF7" w14:textId="3F7CD0F0" w:rsidR="001F7DD5" w:rsidRDefault="001F7DD5" w:rsidP="001F7DD5">
            <w:pPr>
              <w:rPr>
                <w:ins w:id="191" w:author="Carolina Wählby" w:date="2015-03-20T14:04:00Z"/>
                <w:rFonts w:ascii="Arial" w:hAnsi="Arial" w:cs="Arial"/>
                <w:bCs/>
                <w:color w:val="000080"/>
                <w:sz w:val="20"/>
                <w:szCs w:val="16"/>
                <w:lang w:val="en-US"/>
              </w:rPr>
            </w:pPr>
            <w:ins w:id="192" w:author="Carolina Wählby" w:date="2015-03-20T14:04:00Z">
              <w:r>
                <w:rPr>
                  <w:rFonts w:ascii="Arial" w:hAnsi="Arial" w:cs="Arial"/>
                  <w:bCs/>
                  <w:color w:val="000080"/>
                  <w:sz w:val="20"/>
                  <w:szCs w:val="16"/>
                  <w:lang w:val="en-US"/>
                </w:rPr>
                <w:t xml:space="preserve">* Study previous theses from </w:t>
              </w:r>
              <w:proofErr w:type="spellStart"/>
              <w:r>
                <w:rPr>
                  <w:rFonts w:ascii="Arial" w:hAnsi="Arial" w:cs="Arial"/>
                  <w:bCs/>
                  <w:color w:val="000080"/>
                  <w:sz w:val="20"/>
                  <w:szCs w:val="16"/>
                  <w:lang w:val="en-US"/>
                </w:rPr>
                <w:t>CBA</w:t>
              </w:r>
              <w:proofErr w:type="spellEnd"/>
              <w:r>
                <w:rPr>
                  <w:rFonts w:ascii="Arial" w:hAnsi="Arial" w:cs="Arial"/>
                  <w:bCs/>
                  <w:color w:val="000080"/>
                  <w:sz w:val="20"/>
                  <w:szCs w:val="16"/>
                  <w:lang w:val="en-US"/>
                </w:rPr>
                <w:t xml:space="preserve"> to get a picture of content and layout. </w:t>
              </w:r>
            </w:ins>
          </w:p>
          <w:p w14:paraId="152578CB" w14:textId="61BDFB5E" w:rsidR="001F7DD5" w:rsidRDefault="001F7DD5" w:rsidP="001F7DD5">
            <w:pPr>
              <w:rPr>
                <w:ins w:id="193" w:author="Carolina Wählby" w:date="2015-03-20T14:04:00Z"/>
                <w:rFonts w:ascii="Arial" w:hAnsi="Arial" w:cs="Arial"/>
                <w:bCs/>
                <w:color w:val="000080"/>
                <w:sz w:val="20"/>
                <w:szCs w:val="16"/>
                <w:lang w:val="en-US"/>
              </w:rPr>
            </w:pPr>
            <w:ins w:id="194" w:author="Carolina Wählby" w:date="2015-03-20T14:04:00Z">
              <w:r>
                <w:rPr>
                  <w:rFonts w:ascii="Arial" w:hAnsi="Arial" w:cs="Arial"/>
                  <w:color w:val="000080"/>
                  <w:sz w:val="20"/>
                  <w:szCs w:val="20"/>
                  <w:lang w:val="en-US"/>
                </w:rPr>
                <w:t>* Prepare for pre-dissertation seminar early September 2015; by this date we plan to have a clear picture of the content of the thesis (complete table of contents, with subheadings) and a general outline for remaining papers. We will also decide on an external committee member to invite for this pre-examination seminar.</w:t>
              </w:r>
            </w:ins>
          </w:p>
          <w:p w14:paraId="50AD7F9E" w14:textId="77777777" w:rsidR="001F7DD5" w:rsidRDefault="001F7DD5">
            <w:pPr>
              <w:rPr>
                <w:ins w:id="195" w:author="Carolina Wählby" w:date="2015-03-20T14:04:00Z"/>
                <w:rFonts w:ascii="Arial" w:hAnsi="Arial" w:cs="Arial"/>
                <w:bCs/>
                <w:color w:val="000080"/>
                <w:sz w:val="20"/>
                <w:szCs w:val="16"/>
                <w:lang w:val="en-US"/>
              </w:rPr>
            </w:pPr>
          </w:p>
          <w:p w14:paraId="5652DA8E" w14:textId="54502813" w:rsidR="00A93BAC" w:rsidRDefault="00ED6D48">
            <w:pPr>
              <w:rPr>
                <w:rFonts w:ascii="Arial" w:hAnsi="Arial" w:cs="Arial"/>
                <w:bCs/>
                <w:color w:val="000080"/>
                <w:sz w:val="20"/>
                <w:szCs w:val="16"/>
                <w:lang w:val="en-US"/>
              </w:rPr>
            </w:pPr>
            <w:ins w:id="196" w:author="Omer" w:date="2015-03-18T14:20:00Z">
              <w:r>
                <w:rPr>
                  <w:rFonts w:ascii="Arial" w:hAnsi="Arial" w:cs="Arial"/>
                  <w:bCs/>
                  <w:color w:val="000080"/>
                  <w:sz w:val="20"/>
                  <w:szCs w:val="16"/>
                  <w:lang w:val="en-US"/>
                </w:rPr>
                <w:t xml:space="preserve">We intend to produce one </w:t>
              </w:r>
            </w:ins>
            <w:ins w:id="197" w:author="Carolina Wählby" w:date="2015-03-20T14:12:00Z">
              <w:r w:rsidR="006768AE">
                <w:rPr>
                  <w:rFonts w:ascii="Arial" w:hAnsi="Arial" w:cs="Arial"/>
                  <w:bCs/>
                  <w:color w:val="000080"/>
                  <w:sz w:val="20"/>
                  <w:szCs w:val="16"/>
                  <w:lang w:val="en-US"/>
                </w:rPr>
                <w:t xml:space="preserve">more </w:t>
              </w:r>
            </w:ins>
            <w:ins w:id="198" w:author="Omer" w:date="2015-03-18T14:20:00Z">
              <w:r>
                <w:rPr>
                  <w:rFonts w:ascii="Arial" w:hAnsi="Arial" w:cs="Arial"/>
                  <w:bCs/>
                  <w:color w:val="000080"/>
                  <w:sz w:val="20"/>
                  <w:szCs w:val="16"/>
                  <w:lang w:val="en-US"/>
                </w:rPr>
                <w:t>conference</w:t>
              </w:r>
            </w:ins>
            <w:ins w:id="199" w:author="Carolina Wählby" w:date="2015-03-20T14:25:00Z">
              <w:r w:rsidR="002A6A1B">
                <w:rPr>
                  <w:rFonts w:ascii="Arial" w:hAnsi="Arial" w:cs="Arial"/>
                  <w:bCs/>
                  <w:color w:val="000080"/>
                  <w:sz w:val="20"/>
                  <w:szCs w:val="16"/>
                  <w:lang w:val="en-US"/>
                </w:rPr>
                <w:t xml:space="preserve"> (</w:t>
              </w:r>
              <w:proofErr w:type="spellStart"/>
              <w:r w:rsidR="002A6A1B">
                <w:rPr>
                  <w:rFonts w:ascii="Arial" w:hAnsi="Arial" w:cs="Arial"/>
                  <w:bCs/>
                  <w:color w:val="000080"/>
                  <w:sz w:val="20"/>
                  <w:szCs w:val="16"/>
                  <w:lang w:val="en-US"/>
                </w:rPr>
                <w:t>ISBI</w:t>
              </w:r>
              <w:proofErr w:type="spellEnd"/>
              <w:r w:rsidR="002A6A1B">
                <w:rPr>
                  <w:rFonts w:ascii="Arial" w:hAnsi="Arial" w:cs="Arial"/>
                  <w:bCs/>
                  <w:color w:val="000080"/>
                  <w:sz w:val="20"/>
                  <w:szCs w:val="16"/>
                  <w:lang w:val="en-US"/>
                </w:rPr>
                <w:t xml:space="preserve"> or </w:t>
              </w:r>
              <w:proofErr w:type="spellStart"/>
              <w:r w:rsidR="002A6A1B">
                <w:rPr>
                  <w:rFonts w:ascii="Arial" w:hAnsi="Arial" w:cs="Arial"/>
                  <w:bCs/>
                  <w:color w:val="000080"/>
                  <w:sz w:val="20"/>
                  <w:szCs w:val="16"/>
                  <w:lang w:val="en-US"/>
                </w:rPr>
                <w:t>ICPR</w:t>
              </w:r>
              <w:proofErr w:type="spellEnd"/>
              <w:r w:rsidR="002A6A1B">
                <w:rPr>
                  <w:rFonts w:ascii="Arial" w:hAnsi="Arial" w:cs="Arial"/>
                  <w:bCs/>
                  <w:color w:val="000080"/>
                  <w:sz w:val="20"/>
                  <w:szCs w:val="16"/>
                  <w:lang w:val="en-US"/>
                </w:rPr>
                <w:t>, de</w:t>
              </w:r>
            </w:ins>
            <w:ins w:id="200" w:author="Carolina Wählby" w:date="2015-03-20T14:26:00Z">
              <w:r w:rsidR="002A6A1B">
                <w:rPr>
                  <w:rFonts w:ascii="Arial" w:hAnsi="Arial" w:cs="Arial"/>
                  <w:bCs/>
                  <w:color w:val="000080"/>
                  <w:sz w:val="20"/>
                  <w:szCs w:val="16"/>
                  <w:lang w:val="en-US"/>
                </w:rPr>
                <w:t>adline</w:t>
              </w:r>
            </w:ins>
            <w:ins w:id="201" w:author="Carolina Wählby" w:date="2015-03-20T14:25:00Z">
              <w:r w:rsidR="002A6A1B">
                <w:rPr>
                  <w:rFonts w:ascii="Arial" w:hAnsi="Arial" w:cs="Arial"/>
                  <w:bCs/>
                  <w:color w:val="000080"/>
                  <w:sz w:val="20"/>
                  <w:szCs w:val="16"/>
                  <w:lang w:val="en-US"/>
                </w:rPr>
                <w:t xml:space="preserve"> 20151220)</w:t>
              </w:r>
            </w:ins>
            <w:ins w:id="202" w:author="Omer" w:date="2015-03-18T14:20:00Z">
              <w:r>
                <w:rPr>
                  <w:rFonts w:ascii="Arial" w:hAnsi="Arial" w:cs="Arial"/>
                  <w:bCs/>
                  <w:color w:val="000080"/>
                  <w:sz w:val="20"/>
                  <w:szCs w:val="16"/>
                  <w:lang w:val="en-US"/>
                </w:rPr>
                <w:t xml:space="preserve"> </w:t>
              </w:r>
            </w:ins>
            <w:ins w:id="203" w:author="Carolina Wählby" w:date="2015-03-20T14:12:00Z">
              <w:r w:rsidR="006768AE">
                <w:rPr>
                  <w:rFonts w:ascii="Arial" w:hAnsi="Arial" w:cs="Arial"/>
                  <w:bCs/>
                  <w:color w:val="000080"/>
                  <w:sz w:val="20"/>
                  <w:szCs w:val="16"/>
                  <w:lang w:val="en-US"/>
                </w:rPr>
                <w:t xml:space="preserve">or </w:t>
              </w:r>
            </w:ins>
            <w:ins w:id="204" w:author="Omer" w:date="2015-03-18T14:20:00Z">
              <w:del w:id="205" w:author="Carolina Wählby" w:date="2015-03-20T14:12:00Z">
                <w:r w:rsidDel="006768AE">
                  <w:rPr>
                    <w:rFonts w:ascii="Arial" w:hAnsi="Arial" w:cs="Arial"/>
                    <w:bCs/>
                    <w:color w:val="000080"/>
                    <w:sz w:val="20"/>
                    <w:szCs w:val="16"/>
                    <w:lang w:val="en-US"/>
                  </w:rPr>
                  <w:delText xml:space="preserve">manuscript and one </w:delText>
                </w:r>
              </w:del>
              <w:r>
                <w:rPr>
                  <w:rFonts w:ascii="Arial" w:hAnsi="Arial" w:cs="Arial"/>
                  <w:bCs/>
                  <w:color w:val="000080"/>
                  <w:sz w:val="20"/>
                  <w:szCs w:val="16"/>
                  <w:lang w:val="en-US"/>
                </w:rPr>
                <w:t xml:space="preserve">journal manuscript </w:t>
              </w:r>
              <w:del w:id="206" w:author="Carolina Wählby" w:date="2015-03-20T14:13:00Z">
                <w:r w:rsidDel="006768AE">
                  <w:rPr>
                    <w:rFonts w:ascii="Arial" w:hAnsi="Arial" w:cs="Arial"/>
                    <w:bCs/>
                    <w:color w:val="000080"/>
                    <w:sz w:val="20"/>
                    <w:szCs w:val="16"/>
                    <w:lang w:val="en-US"/>
                  </w:rPr>
                  <w:delText>detailing our methods and results in</w:delText>
                </w:r>
              </w:del>
            </w:ins>
            <w:ins w:id="207" w:author="Carolina Wählby" w:date="2015-03-20T14:13:00Z">
              <w:r w:rsidR="006768AE">
                <w:rPr>
                  <w:rFonts w:ascii="Arial" w:hAnsi="Arial" w:cs="Arial"/>
                  <w:bCs/>
                  <w:color w:val="000080"/>
                  <w:sz w:val="20"/>
                  <w:szCs w:val="16"/>
                  <w:lang w:val="en-US"/>
                </w:rPr>
                <w:t>on the continued work during the fall of</w:t>
              </w:r>
            </w:ins>
            <w:ins w:id="208" w:author="Omer" w:date="2015-03-18T14:20:00Z">
              <w:r>
                <w:rPr>
                  <w:rFonts w:ascii="Arial" w:hAnsi="Arial" w:cs="Arial"/>
                  <w:bCs/>
                  <w:color w:val="000080"/>
                  <w:sz w:val="20"/>
                  <w:szCs w:val="16"/>
                  <w:lang w:val="en-US"/>
                </w:rPr>
                <w:t xml:space="preserve"> 2015.</w:t>
              </w:r>
            </w:ins>
          </w:p>
          <w:p w14:paraId="156C8C9F" w14:textId="77777777" w:rsidR="00A93BAC" w:rsidRDefault="00A93BAC">
            <w:pPr>
              <w:rPr>
                <w:del w:id="209" w:author="Omer" w:date="2015-03-18T14:20:00Z"/>
                <w:rFonts w:ascii="Arial" w:hAnsi="Arial" w:cs="Arial"/>
                <w:bCs/>
                <w:color w:val="000080"/>
                <w:sz w:val="20"/>
                <w:szCs w:val="16"/>
                <w:lang w:val="en-US"/>
              </w:rPr>
            </w:pPr>
          </w:p>
          <w:p w14:paraId="1ACCBD8A" w14:textId="77777777" w:rsidR="00ED6D48" w:rsidRDefault="00ED6D48">
            <w:pPr>
              <w:rPr>
                <w:ins w:id="210" w:author="Omer" w:date="2015-03-18T14:20:00Z"/>
                <w:rFonts w:ascii="Arial" w:hAnsi="Arial" w:cs="Arial"/>
                <w:bCs/>
                <w:color w:val="000080"/>
                <w:sz w:val="20"/>
                <w:szCs w:val="16"/>
                <w:lang w:val="en-US"/>
              </w:rPr>
            </w:pPr>
          </w:p>
          <w:p w14:paraId="21414558" w14:textId="21E9EF38" w:rsidR="00ED6D48" w:rsidRDefault="00ED6D48">
            <w:pPr>
              <w:rPr>
                <w:ins w:id="211" w:author="Omer" w:date="2015-03-18T14:20:00Z"/>
                <w:rFonts w:ascii="Arial" w:hAnsi="Arial" w:cs="Arial"/>
                <w:bCs/>
                <w:color w:val="000080"/>
                <w:sz w:val="20"/>
                <w:szCs w:val="16"/>
                <w:lang w:val="en-US"/>
              </w:rPr>
            </w:pPr>
            <w:ins w:id="212" w:author="Omer" w:date="2015-03-18T14:20:00Z">
              <w:r>
                <w:rPr>
                  <w:rFonts w:ascii="Arial" w:hAnsi="Arial" w:cs="Arial"/>
                  <w:bCs/>
                  <w:color w:val="000080"/>
                  <w:sz w:val="20"/>
                  <w:szCs w:val="16"/>
                  <w:lang w:val="en-US"/>
                </w:rPr>
                <w:t>Early part of 2016 will be spent in exploring promising spinoff approaches of our above-mentioned experiments and writing of the Ph.D. thesis</w:t>
              </w:r>
            </w:ins>
            <w:ins w:id="213" w:author="Carolina Wählby" w:date="2015-03-20T12:13:00Z">
              <w:r w:rsidR="00F41797">
                <w:rPr>
                  <w:rFonts w:ascii="Arial" w:hAnsi="Arial" w:cs="Arial"/>
                  <w:bCs/>
                  <w:color w:val="000080"/>
                  <w:sz w:val="20"/>
                  <w:szCs w:val="16"/>
                  <w:lang w:val="en-US"/>
                </w:rPr>
                <w:t>:</w:t>
              </w:r>
            </w:ins>
            <w:ins w:id="214" w:author="Omer" w:date="2015-03-18T14:20:00Z">
              <w:del w:id="215" w:author="Carolina Wählby" w:date="2015-03-20T12:13:00Z">
                <w:r w:rsidDel="00F41797">
                  <w:rPr>
                    <w:rFonts w:ascii="Arial" w:hAnsi="Arial" w:cs="Arial"/>
                    <w:bCs/>
                    <w:color w:val="000080"/>
                    <w:sz w:val="20"/>
                    <w:szCs w:val="16"/>
                    <w:lang w:val="en-US"/>
                  </w:rPr>
                  <w:delText xml:space="preserve">. </w:delText>
                </w:r>
              </w:del>
            </w:ins>
          </w:p>
          <w:p w14:paraId="5AF22400" w14:textId="76DD0F52" w:rsidR="00F41797" w:rsidRDefault="00A93BAC">
            <w:pPr>
              <w:rPr>
                <w:ins w:id="216" w:author="Carolina Wählby" w:date="2015-03-20T12:11:00Z"/>
                <w:rFonts w:ascii="Arial" w:hAnsi="Arial" w:cs="Arial"/>
                <w:bCs/>
                <w:color w:val="000080"/>
                <w:sz w:val="20"/>
                <w:szCs w:val="16"/>
                <w:lang w:val="en-US"/>
              </w:rPr>
            </w:pPr>
            <w:r>
              <w:rPr>
                <w:rFonts w:ascii="Arial" w:hAnsi="Arial" w:cs="Arial"/>
                <w:bCs/>
                <w:color w:val="000080"/>
                <w:sz w:val="20"/>
                <w:szCs w:val="16"/>
                <w:lang w:val="en-US"/>
              </w:rPr>
              <w:t xml:space="preserve"> </w:t>
            </w:r>
          </w:p>
          <w:p w14:paraId="165C05F8" w14:textId="4903A8E9" w:rsidR="00F41797" w:rsidDel="001F7DD5" w:rsidRDefault="00F41797">
            <w:pPr>
              <w:rPr>
                <w:del w:id="217" w:author="Carolina Wählby" w:date="2015-03-20T14:04:00Z"/>
                <w:rFonts w:ascii="Arial" w:hAnsi="Arial" w:cs="Arial"/>
                <w:bCs/>
                <w:color w:val="000080"/>
                <w:sz w:val="20"/>
                <w:szCs w:val="16"/>
                <w:lang w:val="en-US"/>
              </w:rPr>
            </w:pPr>
          </w:p>
          <w:p w14:paraId="3262BCB9" w14:textId="1E67F4C2" w:rsidR="00302E9B" w:rsidRPr="00203E88" w:rsidRDefault="00302E9B">
            <w:pPr>
              <w:rPr>
                <w:rFonts w:ascii="Arial" w:hAnsi="Arial" w:cs="Arial"/>
                <w:color w:val="000080"/>
                <w:sz w:val="20"/>
                <w:szCs w:val="20"/>
                <w:lang w:val="en-US"/>
                <w:rPrChange w:id="218" w:author="Carolina Wählby" w:date="2015-03-20T12:02:00Z">
                  <w:rPr>
                    <w:rFonts w:ascii="Arial" w:hAnsi="Arial" w:cs="Arial"/>
                    <w:color w:val="000080"/>
                    <w:sz w:val="16"/>
                    <w:szCs w:val="16"/>
                    <w:lang w:val="en-US"/>
                  </w:rPr>
                </w:rPrChange>
              </w:rPr>
            </w:pPr>
          </w:p>
        </w:tc>
      </w:tr>
      <w:tr w:rsidR="003613D3" w14:paraId="5B6C5C27" w14:textId="77777777" w:rsidTr="001F7DD5">
        <w:trPr>
          <w:cantSplit/>
          <w:trHeight w:val="2270"/>
          <w:trPrChange w:id="219" w:author="Omer" w:date="2015-03-18T14:20:00Z">
            <w:trPr>
              <w:gridBefore w:val="1"/>
              <w:cantSplit/>
              <w:trHeight w:val="2270"/>
            </w:trPr>
          </w:trPrChange>
        </w:trPr>
        <w:tc>
          <w:tcPr>
            <w:tcW w:w="9814" w:type="dxa"/>
            <w:gridSpan w:val="3"/>
            <w:tcBorders>
              <w:top w:val="single" w:sz="4" w:space="0" w:color="auto"/>
              <w:left w:val="single" w:sz="6" w:space="0" w:color="auto"/>
              <w:bottom w:val="single" w:sz="4" w:space="0" w:color="auto"/>
              <w:right w:val="single" w:sz="6" w:space="0" w:color="auto"/>
            </w:tcBorders>
            <w:tcPrChange w:id="220" w:author="Omer" w:date="2015-03-18T14:20:00Z">
              <w:tcPr>
                <w:tcW w:w="9786" w:type="dxa"/>
                <w:gridSpan w:val="5"/>
                <w:tcBorders>
                  <w:top w:val="single" w:sz="4" w:space="0" w:color="auto"/>
                  <w:left w:val="single" w:sz="6" w:space="0" w:color="auto"/>
                  <w:right w:val="single" w:sz="6" w:space="0" w:color="auto"/>
                </w:tcBorders>
              </w:tcPr>
            </w:tcPrChange>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w:t>
            </w:r>
            <w:proofErr w:type="spellStart"/>
            <w:r>
              <w:rPr>
                <w:sz w:val="20"/>
                <w:szCs w:val="20"/>
                <w:lang w:val="sv-SE"/>
              </w:rPr>
              <w:t>ev</w:t>
            </w:r>
            <w:proofErr w:type="spellEnd"/>
            <w:r>
              <w:rPr>
                <w:sz w:val="20"/>
                <w:szCs w:val="20"/>
                <w:lang w:val="sv-SE"/>
              </w:rPr>
              <w:t xml:space="preserve"> som särskild bilaga)</w:t>
            </w:r>
            <w:r>
              <w:rPr>
                <w:rStyle w:val="Slutkommentarsreferens"/>
                <w:sz w:val="20"/>
                <w:szCs w:val="20"/>
                <w:lang w:val="sv-SE"/>
              </w:rPr>
              <w:endnoteReference w:id="32"/>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proofErr w:type="gramStart"/>
            <w:r w:rsidR="005E7CAF">
              <w:rPr>
                <w:rFonts w:ascii="Arial" w:hAnsi="Arial" w:cs="Arial"/>
                <w:sz w:val="16"/>
                <w:szCs w:val="16"/>
              </w:rPr>
              <w:t>completed</w:t>
            </w:r>
            <w:proofErr w:type="gramEnd"/>
            <w:r w:rsidR="005E7CAF">
              <w:rPr>
                <w:rFonts w:ascii="Arial" w:hAnsi="Arial" w:cs="Arial"/>
                <w:sz w:val="16"/>
                <w:szCs w:val="16"/>
              </w:rPr>
              <w:t xml:space="preserve">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stycke"/>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International Symposium on Biomedical Imaging (</w:t>
            </w:r>
            <w:proofErr w:type="spellStart"/>
            <w:r w:rsidRPr="000A0FDF">
              <w:rPr>
                <w:rFonts w:ascii="Arial" w:hAnsi="Arial" w:cs="Arial"/>
                <w:color w:val="000080"/>
                <w:sz w:val="20"/>
                <w:szCs w:val="20"/>
                <w:lang w:val="en-US"/>
              </w:rPr>
              <w:t>ISBI</w:t>
            </w:r>
            <w:proofErr w:type="spellEnd"/>
            <w:r w:rsidRPr="000A0FDF">
              <w:rPr>
                <w:rFonts w:ascii="Arial" w:hAnsi="Arial" w:cs="Arial"/>
                <w:color w:val="000080"/>
                <w:sz w:val="20"/>
                <w:szCs w:val="20"/>
                <w:lang w:val="en-US"/>
              </w:rPr>
              <w:t xml:space="preserve">) 2013. </w:t>
            </w:r>
          </w:p>
          <w:p w14:paraId="4548F576" w14:textId="7D0BC39A" w:rsidR="00464536" w:rsidRDefault="0024034A" w:rsidP="000A0FDF">
            <w:pPr>
              <w:pStyle w:val="Liststycke"/>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D4DF23D" w:rsidR="00A22A7C" w:rsidRDefault="00A22A7C" w:rsidP="000A0FDF">
            <w:pPr>
              <w:pStyle w:val="Liststycke"/>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developed method for quantifying the </w:t>
            </w:r>
            <w:proofErr w:type="gramStart"/>
            <w:r>
              <w:rPr>
                <w:rFonts w:ascii="Arial" w:hAnsi="Arial" w:cs="Arial"/>
                <w:color w:val="000080"/>
                <w:sz w:val="20"/>
                <w:szCs w:val="20"/>
                <w:lang w:val="en-US"/>
              </w:rPr>
              <w:t>compactness,</w:t>
            </w:r>
            <w:proofErr w:type="gramEnd"/>
            <w:r>
              <w:rPr>
                <w:rFonts w:ascii="Arial" w:hAnsi="Arial" w:cs="Arial"/>
                <w:color w:val="000080"/>
                <w:sz w:val="20"/>
                <w:szCs w:val="20"/>
                <w:lang w:val="en-US"/>
              </w:rPr>
              <w:t xml:space="preserve"> brightness and signal overlap for different types of florescent signals.</w:t>
            </w:r>
            <w:ins w:id="221" w:author="Omer" w:date="2015-03-18T14:20:00Z">
              <w:r w:rsidR="0090144E">
                <w:rPr>
                  <w:rFonts w:ascii="Arial" w:hAnsi="Arial" w:cs="Arial"/>
                  <w:color w:val="000080"/>
                  <w:sz w:val="20"/>
                  <w:szCs w:val="20"/>
                  <w:lang w:val="en-US"/>
                </w:rPr>
                <w:t xml:space="preserve"> The results have been submitted for journal publication to Nature Scientific Reports</w:t>
              </w:r>
              <w:r w:rsidR="0021366E">
                <w:rPr>
                  <w:rFonts w:ascii="Arial" w:hAnsi="Arial" w:cs="Arial"/>
                  <w:color w:val="000080"/>
                  <w:sz w:val="20"/>
                  <w:szCs w:val="20"/>
                  <w:lang w:val="en-US"/>
                </w:rPr>
                <w:t xml:space="preserve"> in early 2015</w:t>
              </w:r>
              <w:r w:rsidR="0090144E">
                <w:rPr>
                  <w:rFonts w:ascii="Arial" w:hAnsi="Arial" w:cs="Arial"/>
                  <w:color w:val="000080"/>
                  <w:sz w:val="20"/>
                  <w:szCs w:val="20"/>
                  <w:lang w:val="en-US"/>
                </w:rPr>
                <w:t>.</w:t>
              </w:r>
            </w:ins>
          </w:p>
          <w:p w14:paraId="3807B335" w14:textId="171720E8" w:rsidR="00670066" w:rsidRDefault="00A22A7C" w:rsidP="00670066">
            <w:pPr>
              <w:pStyle w:val="Liststycke"/>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evaluated the use of greedy optimizers for compressed sensing based super resolution microscopy methods at high </w:t>
            </w:r>
            <w:proofErr w:type="spellStart"/>
            <w:r>
              <w:rPr>
                <w:rFonts w:ascii="Arial" w:hAnsi="Arial" w:cs="Arial"/>
                <w:color w:val="000080"/>
                <w:sz w:val="20"/>
                <w:szCs w:val="20"/>
                <w:lang w:val="en-US"/>
              </w:rPr>
              <w:t>fluorophore</w:t>
            </w:r>
            <w:proofErr w:type="spellEnd"/>
            <w:r>
              <w:rPr>
                <w:rFonts w:ascii="Arial" w:hAnsi="Arial" w:cs="Arial"/>
                <w:color w:val="000080"/>
                <w:sz w:val="20"/>
                <w:szCs w:val="20"/>
                <w:lang w:val="en-US"/>
              </w:rPr>
              <w:t xml:space="preserv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w:t>
            </w:r>
            <w:proofErr w:type="spellStart"/>
            <w:r w:rsidR="008E0BD2">
              <w:rPr>
                <w:rFonts w:ascii="Arial" w:hAnsi="Arial" w:cs="Arial"/>
                <w:color w:val="000080"/>
                <w:sz w:val="20"/>
                <w:szCs w:val="20"/>
                <w:lang w:val="en-US"/>
              </w:rPr>
              <w:t>ICPR</w:t>
            </w:r>
            <w:proofErr w:type="spellEnd"/>
            <w:r w:rsidR="008E0BD2">
              <w:rPr>
                <w:rFonts w:ascii="Arial" w:hAnsi="Arial" w:cs="Arial"/>
                <w:color w:val="000080"/>
                <w:sz w:val="20"/>
                <w:szCs w:val="20"/>
                <w:lang w:val="en-US"/>
              </w:rPr>
              <w:t>) 2014 in the form of an oral presentation</w:t>
            </w:r>
            <w:r>
              <w:rPr>
                <w:rFonts w:ascii="Arial" w:hAnsi="Arial" w:cs="Arial"/>
                <w:color w:val="000080"/>
                <w:sz w:val="20"/>
                <w:szCs w:val="20"/>
                <w:lang w:val="en-US"/>
              </w:rPr>
              <w:t>.</w:t>
            </w:r>
          </w:p>
          <w:p w14:paraId="6984C30D" w14:textId="4BFB1857" w:rsidR="00670066" w:rsidRPr="006C779B" w:rsidRDefault="00670066" w:rsidP="00670066">
            <w:pPr>
              <w:pStyle w:val="Liststycke"/>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developed a tool for </w:t>
            </w:r>
            <w:del w:id="222" w:author="Omer" w:date="2015-03-18T14:20:00Z">
              <w:r>
                <w:rPr>
                  <w:rFonts w:ascii="Arial" w:hAnsi="Arial" w:cs="Arial"/>
                  <w:color w:val="000080"/>
                  <w:sz w:val="20"/>
                  <w:szCs w:val="20"/>
                  <w:lang w:val="en-US"/>
                </w:rPr>
                <w:delText>assiting</w:delText>
              </w:r>
            </w:del>
            <w:ins w:id="223" w:author="Omer" w:date="2015-03-18T14:20:00Z">
              <w:r>
                <w:rPr>
                  <w:rFonts w:ascii="Arial" w:hAnsi="Arial" w:cs="Arial"/>
                  <w:color w:val="000080"/>
                  <w:sz w:val="20"/>
                  <w:szCs w:val="20"/>
                  <w:lang w:val="en-US"/>
                </w:rPr>
                <w:t>assi</w:t>
              </w:r>
              <w:r w:rsidR="0090144E">
                <w:rPr>
                  <w:rFonts w:ascii="Arial" w:hAnsi="Arial" w:cs="Arial"/>
                  <w:color w:val="000080"/>
                  <w:sz w:val="20"/>
                  <w:szCs w:val="20"/>
                  <w:lang w:val="en-US"/>
                </w:rPr>
                <w:t>s</w:t>
              </w:r>
              <w:r>
                <w:rPr>
                  <w:rFonts w:ascii="Arial" w:hAnsi="Arial" w:cs="Arial"/>
                  <w:color w:val="000080"/>
                  <w:sz w:val="20"/>
                  <w:szCs w:val="20"/>
                  <w:lang w:val="en-US"/>
                </w:rPr>
                <w:t>ting</w:t>
              </w:r>
            </w:ins>
            <w:r>
              <w:rPr>
                <w:rFonts w:ascii="Arial" w:hAnsi="Arial" w:cs="Arial"/>
                <w:color w:val="000080"/>
                <w:sz w:val="20"/>
                <w:szCs w:val="20"/>
                <w:lang w:val="en-US"/>
              </w:rPr>
              <w:t xml:space="preserve"> human observers in the annota</w:t>
            </w:r>
            <w:r w:rsidR="0090144E">
              <w:rPr>
                <w:rFonts w:ascii="Arial" w:hAnsi="Arial" w:cs="Arial"/>
                <w:color w:val="000080"/>
                <w:sz w:val="20"/>
                <w:szCs w:val="20"/>
                <w:lang w:val="en-US"/>
              </w:rPr>
              <w:t>tion of a ground truth dataset</w:t>
            </w:r>
            <w:del w:id="224" w:author="Omer" w:date="2015-03-18T14:20:00Z">
              <w:r>
                <w:rPr>
                  <w:rFonts w:ascii="Arial" w:hAnsi="Arial" w:cs="Arial"/>
                  <w:color w:val="000080"/>
                  <w:sz w:val="20"/>
                  <w:szCs w:val="20"/>
                  <w:lang w:val="en-US"/>
                </w:rPr>
                <w:delText xml:space="preserve">. </w:delText>
              </w:r>
            </w:del>
            <w:ins w:id="225" w:author="Omer" w:date="2015-03-18T14:20:00Z">
              <w:r w:rsidR="0090144E">
                <w:rPr>
                  <w:rFonts w:ascii="Arial" w:hAnsi="Arial" w:cs="Arial"/>
                  <w:color w:val="000080"/>
                  <w:sz w:val="20"/>
                  <w:szCs w:val="20"/>
                  <w:lang w:val="en-US"/>
                </w:rPr>
                <w:t>, a manuscript has been submitted to the Bioinformatics Journal</w:t>
              </w:r>
              <w:r w:rsidR="0021366E">
                <w:rPr>
                  <w:rFonts w:ascii="Arial" w:hAnsi="Arial" w:cs="Arial"/>
                  <w:color w:val="000080"/>
                  <w:sz w:val="20"/>
                  <w:szCs w:val="20"/>
                  <w:lang w:val="en-US"/>
                </w:rPr>
                <w:t xml:space="preserve"> in early 2015</w:t>
              </w:r>
              <w:r w:rsidR="0090144E">
                <w:rPr>
                  <w:rFonts w:ascii="Arial" w:hAnsi="Arial" w:cs="Arial"/>
                  <w:color w:val="000080"/>
                  <w:sz w:val="20"/>
                  <w:szCs w:val="20"/>
                  <w:lang w:val="en-US"/>
                </w:rPr>
                <w:t>.</w:t>
              </w:r>
            </w:ins>
          </w:p>
          <w:p w14:paraId="7AE1B07F" w14:textId="77777777" w:rsidR="00464536" w:rsidRPr="003D6D53" w:rsidRDefault="00464536" w:rsidP="005E7CAF">
            <w:pPr>
              <w:rPr>
                <w:del w:id="226" w:author="Omer" w:date="2015-03-18T14:20:00Z"/>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1F7DD5">
        <w:trPr>
          <w:cantSplit/>
          <w:trHeight w:val="2835"/>
          <w:trPrChange w:id="227" w:author="Omer" w:date="2015-03-18T14:20:00Z">
            <w:trPr>
              <w:gridBefore w:val="1"/>
              <w:cantSplit/>
              <w:trHeight w:val="2835"/>
            </w:trPr>
          </w:trPrChange>
        </w:trPr>
        <w:tc>
          <w:tcPr>
            <w:tcW w:w="9814" w:type="dxa"/>
            <w:gridSpan w:val="3"/>
            <w:tcBorders>
              <w:top w:val="single" w:sz="4" w:space="0" w:color="auto"/>
              <w:left w:val="single" w:sz="4" w:space="0" w:color="auto"/>
              <w:bottom w:val="single" w:sz="4" w:space="0" w:color="auto"/>
              <w:right w:val="single" w:sz="4" w:space="0" w:color="auto"/>
            </w:tcBorders>
            <w:tcPrChange w:id="228" w:author="Omer" w:date="2015-03-18T14:20:00Z">
              <w:tcPr>
                <w:tcW w:w="9786" w:type="dxa"/>
                <w:gridSpan w:val="5"/>
                <w:tcBorders>
                  <w:left w:val="single" w:sz="6" w:space="0" w:color="auto"/>
                  <w:bottom w:val="single" w:sz="4" w:space="0" w:color="auto"/>
                  <w:right w:val="single" w:sz="6" w:space="0" w:color="auto"/>
                </w:tcBorders>
              </w:tcPr>
            </w:tcPrChange>
          </w:tcPr>
          <w:p w14:paraId="6718244D" w14:textId="6CE96FC9" w:rsidR="003613D3" w:rsidRDefault="003613D3">
            <w:pPr>
              <w:rPr>
                <w:b/>
                <w:bCs/>
                <w:sz w:val="20"/>
                <w:szCs w:val="20"/>
                <w:lang w:val="sv-SE"/>
              </w:rPr>
            </w:pPr>
            <w:r>
              <w:rPr>
                <w:b/>
                <w:bCs/>
                <w:sz w:val="20"/>
                <w:szCs w:val="20"/>
                <w:lang w:val="sv-SE"/>
              </w:rPr>
              <w:t xml:space="preserve">Avklarade (rapporterade) forskningsarbeten </w:t>
            </w:r>
            <w:r>
              <w:rPr>
                <w:sz w:val="20"/>
                <w:szCs w:val="20"/>
                <w:lang w:val="sv-SE"/>
              </w:rPr>
              <w:t>(</w:t>
            </w:r>
            <w:proofErr w:type="spellStart"/>
            <w:r>
              <w:rPr>
                <w:sz w:val="20"/>
                <w:szCs w:val="20"/>
                <w:lang w:val="sv-SE"/>
              </w:rPr>
              <w:t>ev</w:t>
            </w:r>
            <w:proofErr w:type="spellEnd"/>
            <w:r>
              <w:rPr>
                <w:sz w:val="20"/>
                <w:szCs w:val="20"/>
                <w:lang w:val="sv-SE"/>
              </w:rPr>
              <w:t xml:space="preserve"> som särskild bilaga)</w:t>
            </w:r>
            <w:r>
              <w:rPr>
                <w:rStyle w:val="Slutkommentarsreferens"/>
                <w:sz w:val="20"/>
                <w:szCs w:val="20"/>
                <w:lang w:val="sv-SE"/>
              </w:rPr>
              <w:endnoteReference w:id="33"/>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04B7F539" w14:textId="77777777" w:rsidR="00B303FB" w:rsidRDefault="00B303FB" w:rsidP="00594387">
            <w:pPr>
              <w:rPr>
                <w:ins w:id="229" w:author="Omer" w:date="2015-03-18T14:20:00Z"/>
                <w:rFonts w:ascii="Verdana" w:eastAsia="Times New Roman" w:hAnsi="Verdana"/>
                <w:b/>
                <w:bCs/>
                <w:sz w:val="20"/>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hAnsi="Verdana"/>
                <w:b/>
                <w:sz w:val="20"/>
                <w:lang w:val="sv-SE"/>
                <w:rPrChange w:id="230" w:author="Omer" w:date="2015-03-18T14:20:00Z">
                  <w:rPr>
                    <w:rFonts w:ascii="Verdana" w:hAnsi="Verdana"/>
                    <w:b/>
                    <w:sz w:val="20"/>
                  </w:rPr>
                </w:rPrChange>
              </w:rPr>
            </w:pPr>
            <w:r w:rsidRPr="00C40E99">
              <w:rPr>
                <w:rFonts w:ascii="Verdana" w:hAnsi="Verdana"/>
                <w:b/>
                <w:sz w:val="20"/>
                <w:lang w:val="sv-SE"/>
                <w:rPrChange w:id="231" w:author="Omer" w:date="2015-03-18T14:20:00Z">
                  <w:rPr>
                    <w:rFonts w:ascii="Verdana" w:hAnsi="Verdana"/>
                    <w:b/>
                    <w:sz w:val="20"/>
                  </w:rPr>
                </w:rPrChange>
              </w:rPr>
              <w:t>Conference/</w:t>
            </w:r>
            <w:proofErr w:type="spellStart"/>
            <w:r w:rsidRPr="00C40E99">
              <w:rPr>
                <w:rFonts w:ascii="Verdana" w:hAnsi="Verdana"/>
                <w:b/>
                <w:sz w:val="20"/>
                <w:lang w:val="sv-SE"/>
                <w:rPrChange w:id="232" w:author="Omer" w:date="2015-03-18T14:20:00Z">
                  <w:rPr>
                    <w:rFonts w:ascii="Verdana" w:hAnsi="Verdana"/>
                    <w:b/>
                    <w:sz w:val="20"/>
                  </w:rPr>
                </w:rPrChange>
              </w:rPr>
              <w:t>seminar</w:t>
            </w:r>
            <w:proofErr w:type="spellEnd"/>
            <w:r w:rsidRPr="00C40E99">
              <w:rPr>
                <w:rFonts w:ascii="Verdana" w:hAnsi="Verdana"/>
                <w:b/>
                <w:sz w:val="20"/>
                <w:lang w:val="sv-SE"/>
                <w:rPrChange w:id="233" w:author="Omer" w:date="2015-03-18T14:20:00Z">
                  <w:rPr>
                    <w:rFonts w:ascii="Verdana" w:hAnsi="Verdana"/>
                    <w:b/>
                    <w:sz w:val="20"/>
                  </w:rPr>
                </w:rPrChange>
              </w:rPr>
              <w:t xml:space="preserve"> posters</w:t>
            </w:r>
          </w:p>
          <w:p w14:paraId="67F7CB2C" w14:textId="77777777" w:rsidR="00787158" w:rsidRPr="00C40E99" w:rsidRDefault="00787158" w:rsidP="00594387">
            <w:pPr>
              <w:rPr>
                <w:rFonts w:ascii="Verdana" w:hAnsi="Verdana"/>
                <w:b/>
                <w:sz w:val="20"/>
                <w:lang w:val="sv-SE"/>
                <w:rPrChange w:id="234" w:author="Omer" w:date="2015-03-18T14:20:00Z">
                  <w:rPr>
                    <w:rFonts w:ascii="Verdana" w:hAnsi="Verdana"/>
                    <w:b/>
                    <w:sz w:val="20"/>
                  </w:rPr>
                </w:rPrChange>
              </w:rPr>
            </w:pPr>
          </w:p>
          <w:p w14:paraId="72AD8514" w14:textId="77777777" w:rsidR="0019784B" w:rsidRPr="0019784B" w:rsidRDefault="00A1017C" w:rsidP="0019784B">
            <w:pPr>
              <w:pStyle w:val="Liststycke"/>
              <w:numPr>
                <w:ilvl w:val="0"/>
                <w:numId w:val="15"/>
              </w:numPr>
              <w:ind w:left="2200"/>
              <w:rPr>
                <w:ins w:id="235" w:author="Omer" w:date="2015-03-18T14:20:00Z"/>
                <w:rFonts w:ascii="Verdana" w:eastAsia="Times New Roman" w:hAnsi="Verdana" w:cs="Arial"/>
                <w:b/>
                <w:bCs/>
                <w:sz w:val="18"/>
                <w:szCs w:val="18"/>
              </w:rPr>
            </w:pPr>
            <w:ins w:id="236" w:author="Omer" w:date="2015-03-18T14:20:00Z">
              <w:r w:rsidRPr="00EA10A9">
                <w:rPr>
                  <w:rFonts w:ascii="Verdana" w:eastAsia="Times New Roman" w:hAnsi="Verdana" w:cs="Arial"/>
                  <w:bCs/>
                  <w:sz w:val="18"/>
                  <w:szCs w:val="18"/>
                </w:rPr>
                <w:t xml:space="preserve">Omer </w:t>
              </w:r>
              <w:proofErr w:type="spellStart"/>
              <w:r w:rsidRPr="00EA10A9">
                <w:rPr>
                  <w:rFonts w:ascii="Verdana" w:eastAsia="Times New Roman" w:hAnsi="Verdana" w:cs="Arial"/>
                  <w:bCs/>
                  <w:sz w:val="18"/>
                  <w:szCs w:val="18"/>
                </w:rPr>
                <w:t>Ishaq</w:t>
              </w:r>
              <w:proofErr w:type="spellEnd"/>
              <w:r w:rsidRPr="00EA10A9">
                <w:rPr>
                  <w:rFonts w:ascii="Verdana" w:eastAsia="Times New Roman" w:hAnsi="Verdana" w:cs="Arial"/>
                  <w:bCs/>
                  <w:sz w:val="18"/>
                  <w:szCs w:val="18"/>
                </w:rPr>
                <w:t>, Carolina Wählby</w:t>
              </w:r>
              <w:r>
                <w:rPr>
                  <w:rFonts w:ascii="Verdana" w:eastAsia="Times New Roman" w:hAnsi="Verdana" w:cs="Arial"/>
                  <w:bCs/>
                  <w:sz w:val="18"/>
                  <w:szCs w:val="18"/>
                </w:rPr>
                <w:t>,</w:t>
              </w:r>
              <w:r w:rsidRPr="00A1017C">
                <w:rPr>
                  <w:rFonts w:ascii="Verdana" w:hAnsi="Verdana"/>
                  <w:b/>
                  <w:color w:val="000000"/>
                  <w:sz w:val="18"/>
                  <w:szCs w:val="18"/>
                  <w:shd w:val="clear" w:color="auto" w:fill="FFFFFF"/>
                </w:rPr>
                <w:t xml:space="preserve"> </w:t>
              </w:r>
              <w:proofErr w:type="spellStart"/>
              <w:proofErr w:type="gramStart"/>
              <w:r w:rsidR="00B371AA" w:rsidRPr="00A1017C">
                <w:rPr>
                  <w:rFonts w:ascii="Verdana" w:hAnsi="Verdana"/>
                  <w:b/>
                  <w:color w:val="000000"/>
                  <w:sz w:val="18"/>
                  <w:szCs w:val="18"/>
                  <w:shd w:val="clear" w:color="auto" w:fill="FFFFFF"/>
                </w:rPr>
                <w:t>SpotObserver</w:t>
              </w:r>
              <w:proofErr w:type="spellEnd"/>
              <w:proofErr w:type="gramEnd"/>
              <w:r w:rsidR="00B371AA" w:rsidRPr="00A1017C">
                <w:rPr>
                  <w:rFonts w:ascii="Verdana" w:hAnsi="Verdana"/>
                  <w:b/>
                  <w:color w:val="000000"/>
                  <w:sz w:val="18"/>
                  <w:szCs w:val="18"/>
                  <w:shd w:val="clear" w:color="auto" w:fill="FFFFFF"/>
                </w:rPr>
                <w:t>: accurate visual annotation of fluorescent signals using a two-alternative forced-choice approach</w:t>
              </w:r>
              <w:r w:rsidR="00C40E99">
                <w:rPr>
                  <w:rFonts w:ascii="Verdana" w:hAnsi="Verdana"/>
                  <w:b/>
                  <w:color w:val="000000"/>
                  <w:sz w:val="18"/>
                  <w:szCs w:val="18"/>
                  <w:shd w:val="clear" w:color="auto" w:fill="FFFFFF"/>
                </w:rPr>
                <w:t>.</w:t>
              </w:r>
              <w:r>
                <w:rPr>
                  <w:rFonts w:ascii="Verdana" w:hAnsi="Verdana"/>
                  <w:color w:val="000000"/>
                  <w:sz w:val="18"/>
                  <w:szCs w:val="18"/>
                  <w:shd w:val="clear" w:color="auto" w:fill="FFFFFF"/>
                </w:rPr>
                <w:t xml:space="preserve"> (Submitted to Bioinformatics Journal)</w:t>
              </w:r>
              <w:r w:rsidR="00C40E99">
                <w:rPr>
                  <w:rFonts w:ascii="Verdana" w:hAnsi="Verdana"/>
                  <w:color w:val="000000"/>
                  <w:sz w:val="18"/>
                  <w:szCs w:val="18"/>
                  <w:shd w:val="clear" w:color="auto" w:fill="FFFFFF"/>
                </w:rPr>
                <w:t>.</w:t>
              </w:r>
            </w:ins>
          </w:p>
          <w:p w14:paraId="07204C57" w14:textId="05D7374C" w:rsidR="00C40E99" w:rsidRPr="0019784B" w:rsidRDefault="00C40E99" w:rsidP="0019784B">
            <w:pPr>
              <w:pStyle w:val="Liststycke"/>
              <w:numPr>
                <w:ilvl w:val="0"/>
                <w:numId w:val="15"/>
              </w:numPr>
              <w:ind w:left="2200"/>
              <w:rPr>
                <w:ins w:id="237" w:author="Omer" w:date="2015-03-18T14:20:00Z"/>
                <w:rFonts w:ascii="Verdana" w:eastAsia="Times New Roman" w:hAnsi="Verdana" w:cs="Arial"/>
                <w:b/>
                <w:bCs/>
                <w:sz w:val="18"/>
                <w:szCs w:val="18"/>
              </w:rPr>
            </w:pPr>
            <w:ins w:id="238" w:author="Omer" w:date="2015-03-18T14:20:00Z">
              <w:r w:rsidRPr="0019784B">
                <w:rPr>
                  <w:rFonts w:ascii="Verdana" w:eastAsia="Times New Roman" w:hAnsi="Verdana" w:cs="Arial"/>
                  <w:bCs/>
                  <w:sz w:val="18"/>
                  <w:szCs w:val="18"/>
                </w:rPr>
                <w:t xml:space="preserve">Carl-Magnus </w:t>
              </w:r>
              <w:proofErr w:type="spellStart"/>
              <w:r w:rsidRPr="0019784B">
                <w:rPr>
                  <w:rFonts w:ascii="Verdana" w:eastAsia="Times New Roman" w:hAnsi="Verdana" w:cs="Arial"/>
                  <w:bCs/>
                  <w:sz w:val="18"/>
                  <w:szCs w:val="18"/>
                </w:rPr>
                <w:t>Clausson</w:t>
              </w:r>
              <w:proofErr w:type="spellEnd"/>
              <w:r w:rsidRPr="0019784B">
                <w:rPr>
                  <w:rFonts w:ascii="Verdana" w:eastAsia="Times New Roman" w:hAnsi="Verdana" w:cs="Arial"/>
                  <w:bCs/>
                  <w:sz w:val="18"/>
                  <w:szCs w:val="18"/>
                </w:rPr>
                <w:t xml:space="preserve">, Linda </w:t>
              </w:r>
              <w:proofErr w:type="spellStart"/>
              <w:r w:rsidRPr="0019784B">
                <w:rPr>
                  <w:rFonts w:ascii="Verdana" w:eastAsia="Times New Roman" w:hAnsi="Verdana" w:cs="Arial"/>
                  <w:bCs/>
                  <w:sz w:val="18"/>
                  <w:szCs w:val="18"/>
                </w:rPr>
                <w:t>Arngården</w:t>
              </w:r>
              <w:proofErr w:type="spellEnd"/>
              <w:r w:rsidRPr="0019784B">
                <w:rPr>
                  <w:rFonts w:ascii="Verdana" w:eastAsia="Times New Roman" w:hAnsi="Verdana" w:cs="Arial"/>
                  <w:bCs/>
                  <w:sz w:val="18"/>
                  <w:szCs w:val="18"/>
                </w:rPr>
                <w:t xml:space="preserve">, Omer </w:t>
              </w:r>
              <w:proofErr w:type="spellStart"/>
              <w:r w:rsidRPr="0019784B">
                <w:rPr>
                  <w:rFonts w:ascii="Verdana" w:eastAsia="Times New Roman" w:hAnsi="Verdana" w:cs="Arial"/>
                  <w:bCs/>
                  <w:sz w:val="18"/>
                  <w:szCs w:val="18"/>
                </w:rPr>
                <w:t>Ishaq</w:t>
              </w:r>
              <w:proofErr w:type="spellEnd"/>
              <w:r w:rsidRPr="0019784B">
                <w:rPr>
                  <w:rFonts w:ascii="Verdana" w:eastAsia="Times New Roman" w:hAnsi="Verdana" w:cs="Arial"/>
                  <w:bCs/>
                  <w:sz w:val="18"/>
                  <w:szCs w:val="18"/>
                </w:rPr>
                <w:t xml:space="preserve">, Axel </w:t>
              </w:r>
              <w:proofErr w:type="spellStart"/>
              <w:r w:rsidRPr="0019784B">
                <w:rPr>
                  <w:rFonts w:ascii="Verdana" w:eastAsia="Times New Roman" w:hAnsi="Verdana" w:cs="Arial"/>
                  <w:bCs/>
                  <w:sz w:val="18"/>
                  <w:szCs w:val="18"/>
                </w:rPr>
                <w:t>Klaesson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Malte</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Kühnemund</w:t>
              </w:r>
              <w:proofErr w:type="spellEnd"/>
              <w:r w:rsidRPr="0019784B">
                <w:rPr>
                  <w:rFonts w:ascii="Verdana" w:eastAsia="Times New Roman" w:hAnsi="Verdana" w:cs="Arial"/>
                  <w:bCs/>
                  <w:sz w:val="18"/>
                  <w:szCs w:val="18"/>
                </w:rPr>
                <w:t xml:space="preserve">, Karin </w:t>
              </w:r>
              <w:proofErr w:type="spellStart"/>
              <w:r w:rsidRPr="0019784B">
                <w:rPr>
                  <w:rFonts w:ascii="Verdana" w:eastAsia="Times New Roman" w:hAnsi="Verdana" w:cs="Arial"/>
                  <w:bCs/>
                  <w:sz w:val="18"/>
                  <w:szCs w:val="18"/>
                </w:rPr>
                <w:t>Grannas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Björn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Koos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Xiaoyan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Qian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Petter</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Ranefall</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Hjalmar</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Brismar</w:t>
              </w:r>
              <w:proofErr w:type="spellEnd"/>
              <w:r w:rsidRPr="0019784B">
                <w:rPr>
                  <w:rFonts w:ascii="Verdana" w:eastAsia="Times New Roman" w:hAnsi="Verdana" w:cs="Arial"/>
                  <w:bCs/>
                  <w:sz w:val="18"/>
                  <w:szCs w:val="18"/>
                </w:rPr>
                <w:t xml:space="preserve">, Carolina Wählby, Ola </w:t>
              </w:r>
              <w:proofErr w:type="spellStart"/>
              <w:r w:rsidRPr="0019784B">
                <w:rPr>
                  <w:rFonts w:ascii="Verdana" w:eastAsia="Times New Roman" w:hAnsi="Verdana" w:cs="Arial"/>
                  <w:bCs/>
                  <w:sz w:val="18"/>
                  <w:szCs w:val="18"/>
                </w:rPr>
                <w:t>Söderberg</w:t>
              </w:r>
              <w:proofErr w:type="spellEnd"/>
              <w:r w:rsidRPr="0019784B">
                <w:rPr>
                  <w:rFonts w:ascii="Verdana" w:eastAsia="Times New Roman" w:hAnsi="Verdana" w:cs="Arial"/>
                  <w:bCs/>
                  <w:sz w:val="18"/>
                  <w:szCs w:val="18"/>
                </w:rPr>
                <w:t xml:space="preserve">, </w:t>
              </w:r>
              <w:r w:rsidRPr="0019784B">
                <w:rPr>
                  <w:rFonts w:ascii="Verdana" w:eastAsia="Times New Roman" w:hAnsi="Verdana" w:cs="Arial"/>
                  <w:b/>
                  <w:bCs/>
                  <w:sz w:val="18"/>
                  <w:szCs w:val="18"/>
                </w:rPr>
                <w:t>Compaction of rolling circle amplification products increases signal integrity and signal-to-noise ratio</w:t>
              </w:r>
              <w:r w:rsidRPr="0019784B">
                <w:rPr>
                  <w:rFonts w:ascii="Verdana" w:eastAsia="Times New Roman" w:hAnsi="Verdana" w:cs="Arial"/>
                  <w:bCs/>
                  <w:sz w:val="18"/>
                  <w:szCs w:val="18"/>
                </w:rPr>
                <w:t xml:space="preserve">. </w:t>
              </w:r>
              <w:r w:rsidRPr="0019784B">
                <w:rPr>
                  <w:rFonts w:ascii="Verdana" w:hAnsi="Verdana"/>
                  <w:color w:val="000000"/>
                  <w:sz w:val="18"/>
                  <w:szCs w:val="18"/>
                  <w:shd w:val="clear" w:color="auto" w:fill="FFFFFF"/>
                </w:rPr>
                <w:t>(Submitted to Nature Reports).</w:t>
              </w:r>
            </w:ins>
          </w:p>
          <w:p w14:paraId="5F615A0E" w14:textId="3F3D0022" w:rsidR="004C6358" w:rsidRPr="00EA10A9" w:rsidRDefault="004C6358" w:rsidP="00E06016">
            <w:pPr>
              <w:pStyle w:val="Liststycke"/>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w:t>
            </w:r>
            <w:proofErr w:type="spellStart"/>
            <w:r w:rsidRPr="00EA10A9">
              <w:rPr>
                <w:rFonts w:ascii="Verdana" w:eastAsia="Times New Roman" w:hAnsi="Verdana" w:cs="Arial"/>
                <w:bCs/>
                <w:sz w:val="18"/>
                <w:szCs w:val="18"/>
              </w:rPr>
              <w:t>Ishaq</w:t>
            </w:r>
            <w:proofErr w:type="spellEnd"/>
            <w:r w:rsidRPr="00EA10A9">
              <w:rPr>
                <w:rFonts w:ascii="Verdana" w:eastAsia="Times New Roman" w:hAnsi="Verdana" w:cs="Arial"/>
                <w:bCs/>
                <w:sz w:val="18"/>
                <w:szCs w:val="18"/>
              </w:rPr>
              <w:t xml:space="preserve">, Johan Elf, Carolina Wählby,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w:t>
            </w:r>
            <w:proofErr w:type="spellStart"/>
            <w:r w:rsidRPr="00EA10A9">
              <w:rPr>
                <w:rFonts w:ascii="Verdana" w:eastAsia="Times New Roman" w:hAnsi="Verdana" w:cs="Arial"/>
                <w:bCs/>
                <w:sz w:val="18"/>
                <w:szCs w:val="18"/>
              </w:rPr>
              <w:t>ICPR</w:t>
            </w:r>
            <w:proofErr w:type="spellEnd"/>
            <w:r w:rsidRPr="00EA10A9">
              <w:rPr>
                <w:rFonts w:ascii="Verdana" w:eastAsia="Times New Roman" w:hAnsi="Verdana" w:cs="Arial"/>
                <w:bCs/>
                <w:sz w:val="18"/>
                <w:szCs w:val="18"/>
              </w:rPr>
              <w:t>)</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del w:id="239" w:author="Omer" w:date="2015-03-18T14:20:00Z">
              <w:r w:rsidR="007A4843">
                <w:rPr>
                  <w:rFonts w:ascii="Verdana" w:eastAsia="Times New Roman" w:hAnsi="Verdana" w:cs="Arial"/>
                  <w:bCs/>
                  <w:sz w:val="18"/>
                  <w:szCs w:val="18"/>
                </w:rPr>
                <w:delText>)</w:delText>
              </w:r>
            </w:del>
            <w:ins w:id="240" w:author="Omer" w:date="2015-03-18T14:20:00Z">
              <w:r w:rsidR="007A4843">
                <w:rPr>
                  <w:rFonts w:ascii="Verdana" w:eastAsia="Times New Roman" w:hAnsi="Verdana" w:cs="Arial"/>
                  <w:bCs/>
                  <w:sz w:val="18"/>
                  <w:szCs w:val="18"/>
                </w:rPr>
                <w:t>)</w:t>
              </w:r>
              <w:r w:rsidR="00C40E99">
                <w:rPr>
                  <w:rFonts w:ascii="Verdana" w:eastAsia="Times New Roman" w:hAnsi="Verdana" w:cs="Arial"/>
                  <w:bCs/>
                  <w:sz w:val="18"/>
                  <w:szCs w:val="18"/>
                </w:rPr>
                <w:t>.</w:t>
              </w:r>
            </w:ins>
          </w:p>
          <w:p w14:paraId="2321B675" w14:textId="3FBF15CF" w:rsidR="004C6358" w:rsidRPr="00EA10A9" w:rsidRDefault="00494DF7" w:rsidP="00EA10A9">
            <w:pPr>
              <w:pStyle w:val="Liststycke"/>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spellStart"/>
            <w:proofErr w:type="gramStart"/>
            <w:r w:rsidRPr="00EA10A9">
              <w:rPr>
                <w:rFonts w:ascii="Verdana" w:hAnsi="Verdana" w:cs="Arial"/>
                <w:color w:val="000000"/>
                <w:sz w:val="18"/>
                <w:szCs w:val="18"/>
                <w:shd w:val="clear" w:color="auto" w:fill="FFFFFF"/>
              </w:rPr>
              <w:t>Ishaq</w:t>
            </w:r>
            <w:proofErr w:type="spellEnd"/>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stycke"/>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spellStart"/>
            <w:r w:rsidRPr="00EA10A9">
              <w:rPr>
                <w:rFonts w:ascii="Verdana" w:hAnsi="Verdana" w:cs="Arial"/>
                <w:color w:val="000000"/>
                <w:sz w:val="18"/>
                <w:szCs w:val="18"/>
                <w:shd w:val="clear" w:color="auto" w:fill="FFFFFF"/>
              </w:rPr>
              <w:t>Ishaq</w:t>
            </w:r>
            <w:proofErr w:type="spellEnd"/>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Wählby.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stycke"/>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spellStart"/>
            <w:r w:rsidRPr="00EA10A9">
              <w:rPr>
                <w:rFonts w:ascii="Verdana" w:hAnsi="Verdana" w:cs="Arial"/>
                <w:color w:val="000000"/>
                <w:sz w:val="18"/>
                <w:szCs w:val="18"/>
                <w:shd w:val="clear" w:color="auto" w:fill="FFFFFF"/>
              </w:rPr>
              <w:t>Ishaq</w:t>
            </w:r>
            <w:proofErr w:type="spell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Wählby.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xml:space="preserve">, </w:t>
            </w:r>
            <w:proofErr w:type="gramStart"/>
            <w:r w:rsidR="00582A27" w:rsidRPr="00EA10A9">
              <w:rPr>
                <w:rFonts w:ascii="Verdana" w:hAnsi="Verdana" w:cs="Arial"/>
                <w:color w:val="000000"/>
                <w:sz w:val="18"/>
                <w:szCs w:val="18"/>
                <w:shd w:val="clear" w:color="auto" w:fill="FFFFFF"/>
              </w:rPr>
              <w:t>September</w:t>
            </w:r>
            <w:r w:rsidR="008C060C"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stycke"/>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spellStart"/>
            <w:proofErr w:type="gramStart"/>
            <w:r w:rsidRPr="00EA10A9">
              <w:rPr>
                <w:rFonts w:ascii="Verdana" w:hAnsi="Verdana" w:cs="Arial"/>
                <w:color w:val="000000"/>
                <w:sz w:val="18"/>
                <w:szCs w:val="18"/>
                <w:shd w:val="clear" w:color="auto" w:fill="FFFFFF"/>
              </w:rPr>
              <w:t>Ishaq</w:t>
            </w:r>
            <w:proofErr w:type="spellEnd"/>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Pr="00EA10A9">
              <w:rPr>
                <w:rFonts w:ascii="Verdana" w:hAnsi="Verdana" w:cs="Arial"/>
                <w:b/>
                <w:iCs/>
                <w:sz w:val="18"/>
                <w:szCs w:val="18"/>
              </w:rPr>
              <w:t xml:space="preserve">Automated Quantification of Zebrafish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SSBA</w:t>
            </w:r>
            <w:proofErr w:type="spellEnd"/>
            <w:r w:rsidRPr="007A4843">
              <w:rPr>
                <w:rFonts w:ascii="Verdana" w:eastAsia="Times New Roman" w:hAnsi="Verdana"/>
                <w:bCs/>
                <w:sz w:val="18"/>
                <w:szCs w:val="18"/>
              </w:rPr>
              <w:t>)</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stycke"/>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stycke"/>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w:t>
            </w:r>
            <w:proofErr w:type="spellStart"/>
            <w:r w:rsidRPr="007A4843">
              <w:rPr>
                <w:rFonts w:ascii="Verdana" w:eastAsia="Times New Roman" w:hAnsi="Verdana"/>
                <w:bCs/>
                <w:sz w:val="18"/>
                <w:szCs w:val="18"/>
              </w:rPr>
              <w:t>Ishaq</w:t>
            </w:r>
            <w:proofErr w:type="spellEnd"/>
            <w:r w:rsidRPr="007A4843">
              <w:rPr>
                <w:rFonts w:ascii="Verdana" w:eastAsia="Times New Roman" w:hAnsi="Verdana"/>
                <w:bCs/>
                <w:sz w:val="18"/>
                <w:szCs w:val="18"/>
              </w:rPr>
              <w:t xml:space="preserve">,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 xml:space="preserve">s </w:t>
            </w:r>
            <w:proofErr w:type="spellStart"/>
            <w:r w:rsidRPr="007A4843">
              <w:rPr>
                <w:rFonts w:ascii="Verdana" w:eastAsia="Times New Roman" w:hAnsi="Verdana"/>
                <w:b/>
                <w:bCs/>
                <w:sz w:val="20"/>
                <w:lang w:val="sv-SE"/>
              </w:rPr>
              <w:t>attended</w:t>
            </w:r>
            <w:proofErr w:type="spellEnd"/>
            <w:r w:rsidRPr="007A4843">
              <w:rPr>
                <w:rFonts w:ascii="Verdana" w:eastAsia="Times New Roman" w:hAnsi="Verdana"/>
                <w:b/>
                <w:bCs/>
                <w:sz w:val="20"/>
                <w:lang w:val="sv-SE"/>
              </w:rPr>
              <w:t>:</w:t>
            </w:r>
          </w:p>
          <w:p w14:paraId="283A3253" w14:textId="77777777" w:rsidR="00787158" w:rsidRPr="007A4843" w:rsidRDefault="00787158" w:rsidP="00594387">
            <w:pPr>
              <w:rPr>
                <w:rFonts w:ascii="Verdana" w:eastAsia="Times New Roman" w:hAnsi="Verdana"/>
                <w:b/>
                <w:bCs/>
                <w:sz w:val="20"/>
                <w:lang w:val="sv-SE"/>
              </w:rPr>
            </w:pPr>
          </w:p>
          <w:p w14:paraId="4CD1D5A8" w14:textId="7B63461D" w:rsidR="00E06016" w:rsidRPr="00EA10A9" w:rsidRDefault="00B00E41" w:rsidP="00B00E41">
            <w:pPr>
              <w:pStyle w:val="Liststycke"/>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proofErr w:type="spellStart"/>
            <w:r w:rsidR="00550F7F" w:rsidRPr="00EA10A9">
              <w:rPr>
                <w:rFonts w:ascii="Verdana" w:eastAsia="Times New Roman" w:hAnsi="Verdana"/>
                <w:bCs/>
                <w:sz w:val="18"/>
                <w:szCs w:val="18"/>
                <w:lang w:val="sv-SE"/>
              </w:rPr>
              <w:t>SSBA</w:t>
            </w:r>
            <w:proofErr w:type="spellEnd"/>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stycke"/>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proofErr w:type="spellStart"/>
            <w:r w:rsidRPr="00EA10A9">
              <w:rPr>
                <w:rFonts w:ascii="Verdana" w:eastAsia="Times New Roman" w:hAnsi="Verdana"/>
                <w:bCs/>
                <w:sz w:val="18"/>
                <w:szCs w:val="18"/>
                <w:lang w:val="sv-SE"/>
              </w:rPr>
              <w:t>SSBA</w:t>
            </w:r>
            <w:proofErr w:type="spellEnd"/>
            <w:r w:rsidRPr="00EA10A9">
              <w:rPr>
                <w:rFonts w:ascii="Verdana" w:eastAsia="Times New Roman" w:hAnsi="Verdana"/>
                <w:bCs/>
                <w:sz w:val="18"/>
                <w:szCs w:val="18"/>
                <w:lang w:val="sv-SE"/>
              </w:rPr>
              <w:t>)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19784B" w:rsidRDefault="00EA10A9" w:rsidP="00B00E41">
            <w:pPr>
              <w:pStyle w:val="Liststycke"/>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1D7C3625" w14:textId="77777777" w:rsidR="0019784B" w:rsidRPr="0019784B" w:rsidRDefault="0019784B" w:rsidP="0019784B">
            <w:pPr>
              <w:pStyle w:val="Liststycke"/>
              <w:numPr>
                <w:ilvl w:val="0"/>
                <w:numId w:val="16"/>
              </w:numPr>
              <w:ind w:left="2200"/>
              <w:rPr>
                <w:ins w:id="241" w:author="Omer" w:date="2015-03-18T14:20:00Z"/>
                <w:rFonts w:ascii="Verdana" w:eastAsia="Times New Roman" w:hAnsi="Verdana"/>
                <w:b/>
                <w:bCs/>
                <w:sz w:val="18"/>
                <w:szCs w:val="18"/>
              </w:rPr>
            </w:pPr>
            <w:proofErr w:type="spellStart"/>
            <w:ins w:id="242" w:author="Omer" w:date="2015-03-18T14:20:00Z">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w:t>
              </w:r>
              <w:r>
                <w:rPr>
                  <w:rFonts w:ascii="Verdana" w:eastAsia="Times New Roman" w:hAnsi="Verdana"/>
                  <w:bCs/>
                  <w:sz w:val="18"/>
                  <w:szCs w:val="18"/>
                </w:rPr>
                <w:t>Spring 2014.</w:t>
              </w:r>
            </w:ins>
          </w:p>
          <w:p w14:paraId="2D4DA765" w14:textId="0DBC1BEC" w:rsidR="0019784B" w:rsidRPr="0019784B" w:rsidRDefault="0019784B" w:rsidP="0019784B">
            <w:pPr>
              <w:pStyle w:val="Liststycke"/>
              <w:numPr>
                <w:ilvl w:val="0"/>
                <w:numId w:val="16"/>
              </w:numPr>
              <w:ind w:left="2200"/>
              <w:rPr>
                <w:ins w:id="243" w:author="Omer" w:date="2015-03-18T14:20:00Z"/>
                <w:rFonts w:ascii="Verdana" w:eastAsia="Times New Roman" w:hAnsi="Verdana"/>
                <w:b/>
                <w:bCs/>
                <w:sz w:val="18"/>
                <w:szCs w:val="18"/>
              </w:rPr>
            </w:pPr>
            <w:ins w:id="244" w:author="Omer" w:date="2015-03-18T14:20:00Z">
              <w:r w:rsidRPr="0019784B">
                <w:rPr>
                  <w:rFonts w:ascii="Verdana" w:eastAsia="Times New Roman" w:hAnsi="Verdana"/>
                  <w:bCs/>
                  <w:sz w:val="18"/>
                  <w:szCs w:val="18"/>
                </w:rPr>
                <w:t xml:space="preserve">The versatile </w:t>
              </w:r>
              <w:proofErr w:type="spellStart"/>
              <w:r w:rsidRPr="0019784B">
                <w:rPr>
                  <w:rFonts w:ascii="Verdana" w:eastAsia="Times New Roman" w:hAnsi="Verdana"/>
                  <w:bCs/>
                  <w:sz w:val="18"/>
                  <w:szCs w:val="18"/>
                </w:rPr>
                <w:t>zebrafish</w:t>
              </w:r>
              <w:proofErr w:type="spellEnd"/>
              <w:r w:rsidRPr="0019784B">
                <w:rPr>
                  <w:rFonts w:ascii="Verdana" w:eastAsia="Times New Roman" w:hAnsi="Verdana"/>
                  <w:bCs/>
                  <w:sz w:val="18"/>
                  <w:szCs w:val="18"/>
                </w:rPr>
                <w:t xml:space="preserve"> model system</w:t>
              </w:r>
              <w:r>
                <w:rPr>
                  <w:rFonts w:ascii="Verdana" w:eastAsia="Times New Roman" w:hAnsi="Verdana"/>
                  <w:bCs/>
                  <w:sz w:val="18"/>
                  <w:szCs w:val="18"/>
                </w:rPr>
                <w:t>, Uppsala 2014</w:t>
              </w:r>
              <w:r w:rsidRPr="0019784B">
                <w:rPr>
                  <w:rFonts w:ascii="Verdana" w:eastAsia="Times New Roman" w:hAnsi="Verdana"/>
                  <w:bCs/>
                  <w:sz w:val="18"/>
                  <w:szCs w:val="18"/>
                </w:rPr>
                <w:t>.</w:t>
              </w:r>
            </w:ins>
          </w:p>
          <w:p w14:paraId="546B23EA" w14:textId="77777777" w:rsidR="0019784B" w:rsidRPr="00531AD0" w:rsidRDefault="0019784B" w:rsidP="0019784B">
            <w:pPr>
              <w:pStyle w:val="Liststycke"/>
              <w:ind w:left="2200"/>
              <w:rPr>
                <w:ins w:id="245" w:author="Omer" w:date="2015-03-18T14:20:00Z"/>
                <w:rFonts w:ascii="Verdana" w:eastAsia="Times New Roman" w:hAnsi="Verdana"/>
                <w:b/>
                <w:bCs/>
                <w:sz w:val="18"/>
                <w:szCs w:val="18"/>
                <w:lang w:val="en-US"/>
              </w:rPr>
            </w:pP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w:t>
            </w:r>
            <w:proofErr w:type="spellStart"/>
            <w:r w:rsidRPr="00EA10A9">
              <w:rPr>
                <w:rFonts w:ascii="Verdana" w:hAnsi="Verdana"/>
                <w:sz w:val="18"/>
                <w:szCs w:val="18"/>
              </w:rPr>
              <w:t>Ishaq</w:t>
            </w:r>
            <w:proofErr w:type="spellEnd"/>
            <w:r w:rsidRPr="00EA10A9">
              <w:rPr>
                <w:rFonts w:ascii="Verdana" w:hAnsi="Verdana"/>
                <w:sz w:val="18"/>
                <w:szCs w:val="18"/>
              </w:rPr>
              <w:t xml:space="preserve">,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w:t>
            </w:r>
            <w:proofErr w:type="spellStart"/>
            <w:r w:rsidRPr="00EA10A9">
              <w:rPr>
                <w:rFonts w:ascii="Verdana" w:eastAsia="Times New Roman" w:hAnsi="Verdana"/>
                <w:sz w:val="18"/>
                <w:szCs w:val="18"/>
              </w:rPr>
              <w:t>Ishaq</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w:t>
            </w:r>
            <w:proofErr w:type="spellStart"/>
            <w:r w:rsidRPr="00EA10A9">
              <w:rPr>
                <w:rFonts w:ascii="Verdana" w:eastAsia="Times New Roman" w:hAnsi="Verdana"/>
                <w:iCs/>
                <w:sz w:val="18"/>
                <w:szCs w:val="18"/>
              </w:rPr>
              <w:t>ECTRMS</w:t>
            </w:r>
            <w:proofErr w:type="spellEnd"/>
            <w:r w:rsidRPr="00EA10A9">
              <w:rPr>
                <w:rFonts w:ascii="Verdana" w:eastAsia="Times New Roman" w:hAnsi="Verdana"/>
                <w:iCs/>
                <w:sz w:val="18"/>
                <w:szCs w:val="18"/>
              </w:rPr>
              <w:t xml:space="preserve">) 2006. Also appeared in </w:t>
            </w:r>
            <w:proofErr w:type="spellStart"/>
            <w:r w:rsidRPr="00EA10A9">
              <w:rPr>
                <w:rFonts w:ascii="Verdana" w:eastAsia="Times New Roman" w:hAnsi="Verdana"/>
                <w:iCs/>
                <w:sz w:val="18"/>
                <w:szCs w:val="18"/>
              </w:rPr>
              <w:t>ECTRMS</w:t>
            </w:r>
            <w:proofErr w:type="spellEnd"/>
            <w:r w:rsidRPr="00EA10A9">
              <w:rPr>
                <w:rFonts w:ascii="Verdana" w:eastAsia="Times New Roman" w:hAnsi="Verdana"/>
                <w:iCs/>
                <w:sz w:val="18"/>
                <w:szCs w:val="18"/>
              </w:rPr>
              <w:t xml:space="preserve"> 2006)</w:t>
            </w:r>
            <w:r w:rsidRPr="00EA10A9">
              <w:rPr>
                <w:rFonts w:ascii="Verdana" w:eastAsia="Times New Roman" w:hAnsi="Verdana"/>
                <w:sz w:val="18"/>
                <w:szCs w:val="18"/>
              </w:rPr>
              <w:t>, 12(1)</w:t>
            </w:r>
            <w:proofErr w:type="gramStart"/>
            <w:r w:rsidRPr="00EA10A9">
              <w:rPr>
                <w:rFonts w:ascii="Verdana" w:eastAsia="Times New Roman" w:hAnsi="Verdana"/>
                <w:sz w:val="18"/>
                <w:szCs w:val="18"/>
              </w:rPr>
              <w:t>:S173</w:t>
            </w:r>
            <w:proofErr w:type="gramEnd"/>
            <w:r w:rsidRPr="00EA10A9">
              <w:rPr>
                <w:rFonts w:ascii="Verdana" w:eastAsia="Times New Roman" w:hAnsi="Verdana"/>
                <w:sz w:val="18"/>
                <w:szCs w:val="18"/>
              </w:rPr>
              <w:t>, 2006.</w:t>
            </w:r>
          </w:p>
          <w:p w14:paraId="017BC731" w14:textId="0A31C894" w:rsidR="00787158" w:rsidRPr="008E0EA2" w:rsidRDefault="00787158" w:rsidP="008E0EA2">
            <w:pPr>
              <w:rPr>
                <w:rFonts w:ascii="Times" w:eastAsia="Times New Roman" w:hAnsi="Times"/>
                <w:sz w:val="20"/>
              </w:rPr>
            </w:pPr>
            <w:moveFromRangeStart w:id="246" w:author="Omer" w:date="2015-03-18T14:20:00Z" w:name="move414451769"/>
            <w:moveFrom w:id="247" w:author="Omer" w:date="2015-03-18T14:20:00Z">
              <w:r w:rsidRPr="00594387">
                <w:rPr>
                  <w:rFonts w:ascii="Verdana" w:eastAsia="Times New Roman" w:hAnsi="Verdana"/>
                  <w:b/>
                  <w:bCs/>
                  <w:sz w:val="20"/>
                </w:rPr>
                <w:t>Conference Articles &amp; Posters</w:t>
              </w:r>
              <w:bookmarkStart w:id="248" w:name="_GoBack"/>
              <w:bookmarkEnd w:id="248"/>
              <w:r w:rsidRPr="00EA10A9">
                <w:rPr>
                  <w:rFonts w:ascii="Verdana" w:eastAsia="Times New Roman" w:hAnsi="Verdana"/>
                  <w:sz w:val="18"/>
                  <w:szCs w:val="18"/>
                </w:rPr>
                <w:t xml:space="preserve">Omer Ishaq, Ghassan Hamarneh, Roger Tam, Anthony Traboulsee, and David Li. </w:t>
              </w:r>
              <w:r w:rsidRPr="00EA10A9">
                <w:rPr>
                  <w:rFonts w:ascii="Verdana" w:eastAsia="Times New Roman" w:hAnsi="Verdana"/>
                  <w:b/>
                  <w:bCs/>
                  <w:sz w:val="18"/>
                  <w:szCs w:val="18"/>
                </w:rPr>
                <w:t>Effects of mid sagittal plane selection on corpus callosal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Pr>
                  <w:rFonts w:ascii="Verdana" w:eastAsia="Times New Roman" w:hAnsi="Verdana"/>
                  <w:sz w:val="18"/>
                  <w:szCs w:val="18"/>
                </w:rPr>
                <w:t xml:space="preserve"> 616, 2006.</w:t>
              </w:r>
            </w:moveFrom>
          </w:p>
          <w:p w14:paraId="58EA6611" w14:textId="04954BB7" w:rsidR="00BA6815" w:rsidRPr="00BA6815" w:rsidRDefault="00787158">
            <w:pPr>
              <w:autoSpaceDE/>
              <w:autoSpaceDN/>
              <w:spacing w:before="100" w:beforeAutospacing="1" w:after="100" w:afterAutospacing="1"/>
              <w:ind w:left="2160"/>
              <w:rPr>
                <w:rFonts w:ascii="Verdana" w:hAnsi="Verdana"/>
                <w:b/>
                <w:bCs/>
                <w:sz w:val="20"/>
                <w:szCs w:val="20"/>
                <w:lang w:val="en-US"/>
              </w:rPr>
              <w:pPrChange w:id="249" w:author="Omer" w:date="2015-03-18T14:20:00Z">
                <w:pPr>
                  <w:numPr>
                    <w:ilvl w:val="2"/>
                    <w:numId w:val="14"/>
                  </w:numPr>
                  <w:tabs>
                    <w:tab w:val="num" w:pos="2160"/>
                  </w:tabs>
                  <w:autoSpaceDE/>
                  <w:autoSpaceDN/>
                  <w:spacing w:before="100" w:beforeAutospacing="1" w:after="100" w:afterAutospacing="1"/>
                  <w:ind w:left="2160" w:hanging="360"/>
                </w:pPr>
              </w:pPrChange>
            </w:pPr>
            <w:moveFrom w:id="250" w:author="Omer" w:date="2015-03-18T14:20:00Z">
              <w:r w:rsidRPr="00EA10A9">
                <w:rPr>
                  <w:rFonts w:ascii="Verdana" w:eastAsia="Times New Roman" w:hAnsi="Verdana"/>
                  <w:sz w:val="18"/>
                  <w:szCs w:val="18"/>
                </w:rPr>
                <w:t xml:space="preserve">Ghassan Hamarneh, Aaron Ward, Chris McIntosh, Ben Smith, Lisa Tang, Ahmed Saad, Yonas Weldeselassie,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r w:rsidRPr="00EA10A9">
                <w:rPr>
                  <w:rFonts w:ascii="Verdana" w:eastAsia="Times New Roman" w:hAnsi="Verdana"/>
                  <w:iCs/>
                  <w:sz w:val="18"/>
                  <w:szCs w:val="18"/>
                </w:rPr>
                <w:t>TechMed, Vancouver, May 16</w:t>
              </w:r>
              <w:r>
                <w:rPr>
                  <w:rFonts w:ascii="Verdana" w:eastAsia="Times New Roman" w:hAnsi="Verdana"/>
                  <w:sz w:val="18"/>
                  <w:szCs w:val="18"/>
                </w:rPr>
                <w:t>, 2007.</w:t>
              </w:r>
            </w:moveFrom>
            <w:moveFromRangeEnd w:id="246"/>
          </w:p>
        </w:tc>
      </w:tr>
      <w:tr w:rsidR="00787158" w:rsidRPr="00BA6815" w14:paraId="029D4B61" w14:textId="77777777" w:rsidTr="001F7DD5">
        <w:tblPrEx>
          <w:tblPrExChange w:id="251" w:author="Omer" w:date="2015-03-18T14:20: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blPrExChange>
        </w:tblPrEx>
        <w:trPr>
          <w:cantSplit/>
          <w:trHeight w:val="2835"/>
          <w:trPrChange w:id="252" w:author="Omer" w:date="2015-03-18T14:20:00Z">
            <w:trPr>
              <w:gridBefore w:val="1"/>
              <w:gridAfter w:val="0"/>
              <w:wAfter w:w="24" w:type="dxa"/>
              <w:cantSplit/>
              <w:trHeight w:val="4664"/>
            </w:trPr>
          </w:trPrChange>
        </w:trPr>
        <w:tc>
          <w:tcPr>
            <w:tcW w:w="9814" w:type="dxa"/>
            <w:gridSpan w:val="3"/>
            <w:tcBorders>
              <w:top w:val="single" w:sz="4" w:space="0" w:color="auto"/>
              <w:left w:val="single" w:sz="4" w:space="0" w:color="auto"/>
              <w:bottom w:val="single" w:sz="4" w:space="0" w:color="auto"/>
              <w:right w:val="single" w:sz="4" w:space="0" w:color="auto"/>
            </w:tcBorders>
            <w:tcPrChange w:id="253" w:author="Omer" w:date="2015-03-18T14:20:00Z">
              <w:tcPr>
                <w:tcW w:w="9762" w:type="dxa"/>
                <w:gridSpan w:val="3"/>
                <w:tcBorders>
                  <w:top w:val="single" w:sz="4" w:space="0" w:color="auto"/>
                  <w:left w:val="single" w:sz="4" w:space="0" w:color="auto"/>
                  <w:bottom w:val="nil"/>
                  <w:right w:val="single" w:sz="4" w:space="0" w:color="auto"/>
                </w:tcBorders>
              </w:tcPr>
            </w:tcPrChange>
          </w:tcPr>
          <w:p w14:paraId="65350A51" w14:textId="77777777" w:rsidR="006352FF" w:rsidRDefault="006352FF" w:rsidP="006352FF">
            <w:pPr>
              <w:rPr>
                <w:ins w:id="254" w:author="Omer" w:date="2015-03-18T14:20:00Z"/>
                <w:rFonts w:ascii="Verdana" w:eastAsia="Times New Roman" w:hAnsi="Verdana"/>
                <w:b/>
                <w:bCs/>
                <w:sz w:val="20"/>
              </w:rPr>
            </w:pPr>
            <w:ins w:id="255" w:author="Omer" w:date="2015-03-18T14:20:00Z">
              <w:r>
                <w:rPr>
                  <w:rFonts w:ascii="Verdana" w:eastAsia="Times New Roman" w:hAnsi="Verdana"/>
                  <w:b/>
                  <w:bCs/>
                  <w:sz w:val="20"/>
                </w:rPr>
                <w:t>Work completed prior to initiating PhD studies:</w:t>
              </w:r>
            </w:ins>
          </w:p>
          <w:p w14:paraId="22F24946" w14:textId="77777777" w:rsidR="00787158" w:rsidRPr="00594387" w:rsidRDefault="00787158" w:rsidP="00E76A9C">
            <w:pPr>
              <w:rPr>
                <w:rFonts w:ascii="Times" w:eastAsia="Times New Roman" w:hAnsi="Times"/>
                <w:sz w:val="20"/>
              </w:rPr>
            </w:pPr>
            <w:moveToRangeStart w:id="256" w:author="Omer" w:date="2015-03-18T14:20:00Z" w:name="move414451769"/>
            <w:moveTo w:id="257" w:author="Omer" w:date="2015-03-18T14:20:00Z">
              <w:r w:rsidRPr="00594387">
                <w:rPr>
                  <w:rFonts w:ascii="Verdana" w:eastAsia="Times New Roman" w:hAnsi="Verdana"/>
                  <w:b/>
                  <w:bCs/>
                  <w:sz w:val="20"/>
                </w:rPr>
                <w:t>Conference Articles &amp; Posters</w:t>
              </w:r>
            </w:moveTo>
          </w:p>
          <w:p w14:paraId="43F1B4A2" w14:textId="77777777" w:rsidR="00787158" w:rsidRPr="00EA10A9" w:rsidRDefault="00787158">
            <w:pPr>
              <w:numPr>
                <w:ilvl w:val="2"/>
                <w:numId w:val="14"/>
              </w:numPr>
              <w:autoSpaceDE/>
              <w:autoSpaceDN/>
              <w:spacing w:before="100" w:beforeAutospacing="1" w:after="100" w:afterAutospacing="1"/>
              <w:ind w:left="2154" w:hanging="357"/>
              <w:rPr>
                <w:rFonts w:ascii="Verdana" w:eastAsia="Times New Roman" w:hAnsi="Verdana"/>
                <w:sz w:val="18"/>
                <w:szCs w:val="18"/>
              </w:rPr>
              <w:pPrChange w:id="258" w:author="Omer" w:date="2015-03-18T14:20:00Z">
                <w:pPr>
                  <w:numPr>
                    <w:ilvl w:val="2"/>
                    <w:numId w:val="14"/>
                  </w:numPr>
                  <w:tabs>
                    <w:tab w:val="num" w:pos="2160"/>
                  </w:tabs>
                  <w:autoSpaceDE/>
                  <w:autoSpaceDN/>
                  <w:spacing w:before="100" w:beforeAutospacing="1" w:after="100" w:afterAutospacing="1"/>
                  <w:ind w:left="2160" w:hanging="360"/>
                </w:pPr>
              </w:pPrChange>
            </w:pPr>
            <w:proofErr w:type="spellStart"/>
            <w:moveTo w:id="259" w:author="Omer" w:date="2015-03-18T14:20:00Z">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w:t>
              </w:r>
              <w:proofErr w:type="spellStart"/>
              <w:r w:rsidRPr="00EA10A9">
                <w:rPr>
                  <w:rFonts w:ascii="Verdana" w:eastAsia="Times New Roman" w:hAnsi="Verdana"/>
                  <w:sz w:val="18"/>
                  <w:szCs w:val="18"/>
                </w:rPr>
                <w:t>Ishaq</w:t>
              </w:r>
              <w:proofErr w:type="spellEnd"/>
              <w:r w:rsidRPr="00EA10A9">
                <w:rPr>
                  <w:rFonts w:ascii="Verdana" w:eastAsia="Times New Roman" w:hAnsi="Verdana"/>
                  <w:sz w:val="18"/>
                  <w:szCs w:val="18"/>
                </w:rPr>
                <w:t xml:space="preserve">,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13th International Conference on Medical Image Computing and Computer Assisted Intervention (</w:t>
              </w:r>
              <w:proofErr w:type="spellStart"/>
              <w:r w:rsidRPr="00EA10A9">
                <w:rPr>
                  <w:rFonts w:ascii="Verdana" w:eastAsia="Times New Roman" w:hAnsi="Verdana"/>
                  <w:iCs/>
                  <w:color w:val="000000"/>
                  <w:sz w:val="18"/>
                  <w:szCs w:val="18"/>
                </w:rPr>
                <w:t>MICCAI</w:t>
              </w:r>
              <w:proofErr w:type="spellEnd"/>
              <w:r w:rsidRPr="00EA10A9">
                <w:rPr>
                  <w:rFonts w:ascii="Verdana" w:eastAsia="Times New Roman" w:hAnsi="Verdana"/>
                  <w:iCs/>
                  <w:color w:val="000000"/>
                  <w:sz w:val="18"/>
                  <w:szCs w:val="18"/>
                </w:rPr>
                <w:t xml:space="preserve">), pages Part III: 17-24, </w:t>
              </w:r>
              <w:r w:rsidRPr="00EA10A9">
                <w:rPr>
                  <w:rFonts w:ascii="Verdana" w:eastAsia="Times New Roman" w:hAnsi="Verdana"/>
                  <w:color w:val="000000"/>
                  <w:sz w:val="18"/>
                  <w:szCs w:val="18"/>
                </w:rPr>
                <w:t>2010.</w:t>
              </w:r>
            </w:moveTo>
          </w:p>
          <w:p w14:paraId="2AAB7927" w14:textId="77777777" w:rsidR="00787158" w:rsidRPr="00EA10A9" w:rsidRDefault="00787158" w:rsidP="00E76A9C">
            <w:pPr>
              <w:numPr>
                <w:ilvl w:val="2"/>
                <w:numId w:val="14"/>
              </w:numPr>
              <w:autoSpaceDE/>
              <w:autoSpaceDN/>
              <w:spacing w:before="100" w:beforeAutospacing="1" w:after="100" w:afterAutospacing="1"/>
              <w:rPr>
                <w:rFonts w:ascii="Verdana" w:eastAsia="Times New Roman" w:hAnsi="Verdana"/>
                <w:sz w:val="18"/>
                <w:szCs w:val="18"/>
              </w:rPr>
            </w:pPr>
            <w:moveTo w:id="260" w:author="Omer" w:date="2015-03-18T14:20:00Z">
              <w:r w:rsidRPr="00EA10A9">
                <w:rPr>
                  <w:rFonts w:ascii="Verdana" w:eastAsia="Times New Roman" w:hAnsi="Verdana"/>
                  <w:sz w:val="18"/>
                  <w:szCs w:val="18"/>
                </w:rPr>
                <w:t xml:space="preserve">Omer </w:t>
              </w:r>
              <w:proofErr w:type="spellStart"/>
              <w:r w:rsidRPr="00EA10A9">
                <w:rPr>
                  <w:rFonts w:ascii="Verdana" w:eastAsia="Times New Roman" w:hAnsi="Verdana"/>
                  <w:sz w:val="18"/>
                  <w:szCs w:val="18"/>
                </w:rPr>
                <w:t>Ishaq</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 xml:space="preserve">IEEE Engineering in Medicine and Biology (IEEE </w:t>
              </w:r>
              <w:proofErr w:type="spellStart"/>
              <w:r w:rsidRPr="00EA10A9">
                <w:rPr>
                  <w:rFonts w:ascii="Verdana" w:eastAsia="Times New Roman" w:hAnsi="Verdana"/>
                  <w:iCs/>
                  <w:sz w:val="18"/>
                  <w:szCs w:val="18"/>
                </w:rPr>
                <w:t>EMBC</w:t>
              </w:r>
              <w:proofErr w:type="spellEnd"/>
              <w:r w:rsidRPr="00EA10A9">
                <w:rPr>
                  <w:rFonts w:ascii="Verdana" w:eastAsia="Times New Roman" w:hAnsi="Verdana"/>
                  <w:iCs/>
                  <w:sz w:val="18"/>
                  <w:szCs w:val="18"/>
                </w:rPr>
                <w:t>)</w:t>
              </w:r>
              <w:r>
                <w:rPr>
                  <w:rFonts w:ascii="Verdana" w:eastAsia="Times New Roman" w:hAnsi="Verdana"/>
                  <w:sz w:val="18"/>
                  <w:szCs w:val="18"/>
                </w:rPr>
                <w:t>, pages 2110-2113, 2007.</w:t>
              </w:r>
            </w:moveTo>
          </w:p>
          <w:p w14:paraId="0F539FE4" w14:textId="77777777" w:rsidR="00787158" w:rsidRPr="00EA10A9" w:rsidRDefault="00787158" w:rsidP="00E76A9C">
            <w:pPr>
              <w:numPr>
                <w:ilvl w:val="2"/>
                <w:numId w:val="14"/>
              </w:numPr>
              <w:autoSpaceDE/>
              <w:autoSpaceDN/>
              <w:spacing w:before="100" w:beforeAutospacing="1" w:after="100" w:afterAutospacing="1"/>
              <w:rPr>
                <w:rFonts w:ascii="Verdana" w:eastAsia="Times New Roman" w:hAnsi="Verdana"/>
                <w:sz w:val="18"/>
                <w:szCs w:val="18"/>
              </w:rPr>
            </w:pPr>
            <w:moveTo w:id="261" w:author="Omer" w:date="2015-03-18T14:20:00Z">
              <w:r w:rsidRPr="00EA10A9">
                <w:rPr>
                  <w:rFonts w:ascii="Verdana" w:eastAsia="Times New Roman" w:hAnsi="Verdana"/>
                  <w:sz w:val="18"/>
                  <w:szCs w:val="18"/>
                </w:rPr>
                <w:t xml:space="preserve">Omer </w:t>
              </w:r>
              <w:proofErr w:type="spellStart"/>
              <w:r w:rsidRPr="00EA10A9">
                <w:rPr>
                  <w:rFonts w:ascii="Verdana" w:eastAsia="Times New Roman" w:hAnsi="Verdana"/>
                  <w:sz w:val="18"/>
                  <w:szCs w:val="18"/>
                </w:rPr>
                <w:t>Ishaq</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 xml:space="preserve">IEEE International Symposium on Signal Processing and Information Technology (IEEE </w:t>
              </w:r>
              <w:proofErr w:type="spellStart"/>
              <w:r w:rsidRPr="00EA10A9">
                <w:rPr>
                  <w:rFonts w:ascii="Verdana" w:eastAsia="Times New Roman" w:hAnsi="Verdana"/>
                  <w:iCs/>
                  <w:sz w:val="18"/>
                  <w:szCs w:val="18"/>
                </w:rPr>
                <w:t>ISSPIT</w:t>
              </w:r>
              <w:proofErr w:type="spellEnd"/>
              <w:r w:rsidRPr="00EA10A9">
                <w:rPr>
                  <w:rFonts w:ascii="Verdana" w:eastAsia="Times New Roman" w:hAnsi="Verdana"/>
                  <w:iCs/>
                  <w:sz w:val="18"/>
                  <w:szCs w:val="18"/>
                </w:rPr>
                <w:t>)</w:t>
              </w:r>
              <w:r>
                <w:rPr>
                  <w:rFonts w:ascii="Verdana" w:eastAsia="Times New Roman" w:hAnsi="Verdana"/>
                  <w:sz w:val="18"/>
                  <w:szCs w:val="18"/>
                </w:rPr>
                <w:t>, pages 197-202, 2006.</w:t>
              </w:r>
            </w:moveTo>
          </w:p>
          <w:p w14:paraId="1629B5B0" w14:textId="77777777" w:rsidR="00787158" w:rsidRPr="00EA10A9" w:rsidRDefault="00787158" w:rsidP="00E76A9C">
            <w:pPr>
              <w:numPr>
                <w:ilvl w:val="2"/>
                <w:numId w:val="14"/>
              </w:numPr>
              <w:autoSpaceDE/>
              <w:autoSpaceDN/>
              <w:spacing w:before="100" w:beforeAutospacing="1" w:after="100" w:afterAutospacing="1"/>
              <w:rPr>
                <w:rFonts w:ascii="Verdana" w:eastAsia="Times New Roman" w:hAnsi="Verdana"/>
                <w:sz w:val="18"/>
                <w:szCs w:val="18"/>
              </w:rPr>
            </w:pPr>
            <w:moveTo w:id="262" w:author="Omer" w:date="2015-03-18T14:20:00Z">
              <w:r w:rsidRPr="00EA10A9">
                <w:rPr>
                  <w:rFonts w:ascii="Verdana" w:eastAsia="Times New Roman" w:hAnsi="Verdana"/>
                  <w:sz w:val="18"/>
                  <w:szCs w:val="18"/>
                </w:rPr>
                <w:t xml:space="preserve">Omer </w:t>
              </w:r>
              <w:proofErr w:type="spellStart"/>
              <w:r w:rsidRPr="00EA10A9">
                <w:rPr>
                  <w:rFonts w:ascii="Verdana" w:eastAsia="Times New Roman" w:hAnsi="Verdana"/>
                  <w:sz w:val="18"/>
                  <w:szCs w:val="18"/>
                </w:rPr>
                <w:t>Ishaq</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w:t>
              </w:r>
              <w:proofErr w:type="spellStart"/>
              <w:r w:rsidRPr="00EA10A9">
                <w:rPr>
                  <w:rFonts w:ascii="Verdana" w:eastAsia="Times New Roman" w:hAnsi="Verdana"/>
                  <w:iCs/>
                  <w:sz w:val="18"/>
                  <w:szCs w:val="18"/>
                </w:rPr>
                <w:t>ECTRMS</w:t>
              </w:r>
              <w:proofErr w:type="spellEnd"/>
              <w:r w:rsidRPr="00EA10A9">
                <w:rPr>
                  <w:rFonts w:ascii="Verdana" w:eastAsia="Times New Roman" w:hAnsi="Verdana"/>
                  <w:iCs/>
                  <w:sz w:val="18"/>
                  <w:szCs w:val="18"/>
                </w:rPr>
                <w:t>) (Also appeared in Multiple Sclerosis Journal 12(1)</w:t>
              </w:r>
              <w:proofErr w:type="gramStart"/>
              <w:r w:rsidRPr="00EA10A9">
                <w:rPr>
                  <w:rFonts w:ascii="Verdana" w:eastAsia="Times New Roman" w:hAnsi="Verdana"/>
                  <w:iCs/>
                  <w:sz w:val="18"/>
                  <w:szCs w:val="18"/>
                </w:rPr>
                <w:t>:S173</w:t>
              </w:r>
              <w:proofErr w:type="gramEnd"/>
              <w:r w:rsidRPr="00EA10A9">
                <w:rPr>
                  <w:rFonts w:ascii="Verdana" w:eastAsia="Times New Roman" w:hAnsi="Verdana"/>
                  <w:iCs/>
                  <w:sz w:val="18"/>
                  <w:szCs w:val="18"/>
                </w:rPr>
                <w:t>, 2006)</w:t>
              </w:r>
              <w:r w:rsidRPr="00EA10A9">
                <w:rPr>
                  <w:rFonts w:ascii="Verdana" w:eastAsia="Times New Roman" w:hAnsi="Verdana"/>
                  <w:sz w:val="18"/>
                  <w:szCs w:val="18"/>
                </w:rPr>
                <w:t>, pages</w:t>
              </w:r>
              <w:r>
                <w:rPr>
                  <w:rFonts w:ascii="Verdana" w:eastAsia="Times New Roman" w:hAnsi="Verdana"/>
                  <w:sz w:val="18"/>
                  <w:szCs w:val="18"/>
                </w:rPr>
                <w:t xml:space="preserve"> 616, 2006.</w:t>
              </w:r>
            </w:moveTo>
          </w:p>
          <w:p w14:paraId="45440D98" w14:textId="77777777" w:rsidR="00787158" w:rsidRPr="00787158" w:rsidRDefault="00787158" w:rsidP="00E76A9C">
            <w:pPr>
              <w:numPr>
                <w:ilvl w:val="2"/>
                <w:numId w:val="14"/>
              </w:numPr>
              <w:autoSpaceDE/>
              <w:autoSpaceDN/>
              <w:spacing w:before="100" w:beforeAutospacing="1" w:after="100" w:afterAutospacing="1"/>
              <w:rPr>
                <w:ins w:id="263" w:author="Omer" w:date="2015-03-18T14:20:00Z"/>
                <w:rFonts w:ascii="Verdana" w:hAnsi="Verdana"/>
                <w:b/>
                <w:bCs/>
                <w:sz w:val="20"/>
                <w:szCs w:val="20"/>
                <w:lang w:val="en-US"/>
              </w:rPr>
            </w:pPr>
            <w:proofErr w:type="spellStart"/>
            <w:moveTo w:id="264" w:author="Omer" w:date="2015-03-18T14:20:00Z">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w:t>
              </w:r>
              <w:proofErr w:type="spellStart"/>
              <w:r w:rsidRPr="00EA10A9">
                <w:rPr>
                  <w:rFonts w:ascii="Verdana" w:eastAsia="Times New Roman" w:hAnsi="Verdana"/>
                  <w:sz w:val="18"/>
                  <w:szCs w:val="18"/>
                </w:rPr>
                <w:t>Ishaq</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Pr>
                  <w:rFonts w:ascii="Verdana" w:eastAsia="Times New Roman" w:hAnsi="Verdana"/>
                  <w:sz w:val="18"/>
                  <w:szCs w:val="18"/>
                </w:rPr>
                <w:t>, 2007.</w:t>
              </w:r>
            </w:moveTo>
            <w:moveToRangeEnd w:id="256"/>
          </w:p>
          <w:p w14:paraId="5ECA637F" w14:textId="77777777" w:rsidR="00787158" w:rsidRDefault="00787158" w:rsidP="00787158">
            <w:pPr>
              <w:autoSpaceDE/>
              <w:autoSpaceDN/>
              <w:spacing w:before="100" w:beforeAutospacing="1" w:after="100" w:afterAutospacing="1"/>
              <w:rPr>
                <w:ins w:id="265" w:author="Omer" w:date="2015-03-18T14:20:00Z"/>
                <w:rFonts w:ascii="Verdana" w:eastAsia="Times New Roman" w:hAnsi="Verdana"/>
                <w:sz w:val="18"/>
                <w:szCs w:val="18"/>
              </w:rPr>
            </w:pPr>
          </w:p>
          <w:p w14:paraId="1557F2D4" w14:textId="77777777" w:rsidR="00787158" w:rsidRDefault="00787158" w:rsidP="00787158">
            <w:pPr>
              <w:autoSpaceDE/>
              <w:autoSpaceDN/>
              <w:spacing w:before="100" w:beforeAutospacing="1" w:after="100" w:afterAutospacing="1"/>
              <w:rPr>
                <w:ins w:id="266" w:author="Omer" w:date="2015-03-18T14:20:00Z"/>
                <w:rFonts w:ascii="Verdana" w:eastAsia="Times New Roman" w:hAnsi="Verdana"/>
                <w:sz w:val="18"/>
                <w:szCs w:val="18"/>
              </w:rPr>
            </w:pPr>
          </w:p>
          <w:p w14:paraId="6A0B73DF" w14:textId="77777777" w:rsidR="00787158" w:rsidRDefault="00787158" w:rsidP="00787158">
            <w:pPr>
              <w:autoSpaceDE/>
              <w:autoSpaceDN/>
              <w:spacing w:before="100" w:beforeAutospacing="1" w:after="100" w:afterAutospacing="1"/>
              <w:rPr>
                <w:ins w:id="267" w:author="Omer" w:date="2015-03-18T14:20:00Z"/>
                <w:rFonts w:ascii="Verdana" w:eastAsia="Times New Roman" w:hAnsi="Verdana"/>
                <w:sz w:val="18"/>
                <w:szCs w:val="18"/>
              </w:rPr>
            </w:pPr>
          </w:p>
          <w:p w14:paraId="54692F71" w14:textId="77777777" w:rsidR="00787158" w:rsidRDefault="00787158" w:rsidP="00787158">
            <w:pPr>
              <w:autoSpaceDE/>
              <w:autoSpaceDN/>
              <w:spacing w:before="100" w:beforeAutospacing="1" w:after="100" w:afterAutospacing="1"/>
              <w:rPr>
                <w:ins w:id="268" w:author="Omer" w:date="2015-03-18T14:20:00Z"/>
                <w:rFonts w:ascii="Verdana" w:eastAsia="Times New Roman" w:hAnsi="Verdana"/>
                <w:sz w:val="18"/>
                <w:szCs w:val="18"/>
              </w:rPr>
            </w:pPr>
          </w:p>
          <w:p w14:paraId="624DDE70" w14:textId="77777777" w:rsidR="00787158" w:rsidRDefault="00787158" w:rsidP="00787158">
            <w:pPr>
              <w:autoSpaceDE/>
              <w:autoSpaceDN/>
              <w:spacing w:before="100" w:beforeAutospacing="1" w:after="100" w:afterAutospacing="1"/>
              <w:rPr>
                <w:ins w:id="269" w:author="Omer" w:date="2015-03-18T14:20:00Z"/>
                <w:rFonts w:ascii="Verdana" w:eastAsia="Times New Roman" w:hAnsi="Verdana"/>
                <w:sz w:val="18"/>
                <w:szCs w:val="18"/>
              </w:rPr>
            </w:pPr>
          </w:p>
          <w:p w14:paraId="605B471A" w14:textId="77777777" w:rsidR="00787158" w:rsidRDefault="00787158" w:rsidP="00787158">
            <w:pPr>
              <w:autoSpaceDE/>
              <w:autoSpaceDN/>
              <w:spacing w:before="100" w:beforeAutospacing="1" w:after="100" w:afterAutospacing="1"/>
              <w:rPr>
                <w:ins w:id="270" w:author="Omer" w:date="2015-03-18T14:20:00Z"/>
                <w:rFonts w:ascii="Verdana" w:eastAsia="Times New Roman" w:hAnsi="Verdana"/>
                <w:sz w:val="18"/>
                <w:szCs w:val="18"/>
              </w:rPr>
            </w:pPr>
          </w:p>
          <w:p w14:paraId="28C3972C" w14:textId="77777777" w:rsidR="00787158" w:rsidRDefault="00787158" w:rsidP="00787158">
            <w:pPr>
              <w:autoSpaceDE/>
              <w:autoSpaceDN/>
              <w:spacing w:before="100" w:beforeAutospacing="1" w:after="100" w:afterAutospacing="1"/>
              <w:rPr>
                <w:ins w:id="271" w:author="Omer" w:date="2015-03-18T14:20:00Z"/>
                <w:rFonts w:ascii="Verdana" w:eastAsia="Times New Roman" w:hAnsi="Verdana"/>
                <w:sz w:val="18"/>
                <w:szCs w:val="18"/>
              </w:rPr>
            </w:pPr>
          </w:p>
          <w:p w14:paraId="728B4DF2" w14:textId="77777777" w:rsidR="00787158" w:rsidRDefault="00787158" w:rsidP="00787158">
            <w:pPr>
              <w:autoSpaceDE/>
              <w:autoSpaceDN/>
              <w:spacing w:before="100" w:beforeAutospacing="1" w:after="100" w:afterAutospacing="1"/>
              <w:rPr>
                <w:ins w:id="272" w:author="Omer" w:date="2015-03-18T14:20:00Z"/>
                <w:rFonts w:ascii="Verdana" w:eastAsia="Times New Roman" w:hAnsi="Verdana"/>
                <w:sz w:val="18"/>
                <w:szCs w:val="18"/>
              </w:rPr>
            </w:pPr>
          </w:p>
          <w:p w14:paraId="6E8665B3" w14:textId="77777777" w:rsidR="003613D3" w:rsidRDefault="003613D3">
            <w:pPr>
              <w:rPr>
                <w:b/>
                <w:bCs/>
                <w:color w:val="000080"/>
                <w:sz w:val="20"/>
                <w:szCs w:val="20"/>
                <w:lang w:val="sv-SE"/>
              </w:rPr>
            </w:pPr>
            <w:moveFromRangeStart w:id="273" w:author="Omer" w:date="2015-03-18T14:20:00Z" w:name="move414451770"/>
            <w:moveFrom w:id="274" w:author="Omer" w:date="2015-03-18T14:20:00Z">
              <w:r>
                <w:rPr>
                  <w:b/>
                  <w:bCs/>
                  <w:color w:val="000080"/>
                  <w:sz w:val="20"/>
                  <w:szCs w:val="20"/>
                  <w:lang w:val="sv-SE"/>
                </w:rPr>
                <w:t>Kurser, planerade och avklarade, inklusive sådana som ger pedagogisk meritering, kopplat till kunskaps-och färdighetsmål samt kurskrav för inriktningen</w:t>
              </w:r>
              <w:r>
                <w:rPr>
                  <w:rStyle w:val="Slutkommentarsreferens"/>
                  <w:color w:val="000080"/>
                  <w:sz w:val="20"/>
                  <w:szCs w:val="20"/>
                  <w:lang w:val="sv-SE"/>
                </w:rPr>
                <w:endnoteReference w:id="34"/>
              </w:r>
            </w:moveFrom>
          </w:p>
          <w:p w14:paraId="34F86E89" w14:textId="77777777" w:rsidR="003613D3" w:rsidRDefault="003613D3">
            <w:pPr>
              <w:rPr>
                <w:color w:val="000080"/>
                <w:sz w:val="20"/>
                <w:szCs w:val="20"/>
                <w:vertAlign w:val="superscript"/>
                <w:lang w:val="sv-SE"/>
              </w:rPr>
            </w:pPr>
            <w:moveFrom w:id="277" w:author="Omer" w:date="2015-03-18T14:20:00Z">
              <w:r>
                <w:rPr>
                  <w:color w:val="000080"/>
                  <w:sz w:val="20"/>
                  <w:szCs w:val="20"/>
                  <w:lang w:val="sv-SE"/>
                </w:rPr>
                <w:t>Planeringen skall anges översiktligt för hela utbildningen men preciseras för det närmaste året</w:t>
              </w:r>
            </w:moveFrom>
          </w:p>
          <w:p w14:paraId="39B54494" w14:textId="77777777" w:rsidR="003613D3" w:rsidRDefault="003613D3">
            <w:pPr>
              <w:pStyle w:val="Sidhuvud"/>
              <w:tabs>
                <w:tab w:val="clear" w:pos="4536"/>
                <w:tab w:val="clear" w:pos="9072"/>
                <w:tab w:val="right" w:pos="3402"/>
                <w:tab w:val="right" w:pos="5529"/>
              </w:tabs>
              <w:rPr>
                <w:rFonts w:ascii="Times New Roman" w:hAnsi="Times New Roman"/>
                <w:color w:val="000080"/>
                <w:sz w:val="20"/>
                <w:szCs w:val="20"/>
              </w:rPr>
            </w:pPr>
          </w:p>
          <w:p w14:paraId="7A14AE30" w14:textId="77777777" w:rsidR="003613D3" w:rsidRDefault="003613D3">
            <w:pPr>
              <w:tabs>
                <w:tab w:val="left" w:pos="3119"/>
                <w:tab w:val="left" w:pos="3686"/>
                <w:tab w:val="left" w:pos="4530"/>
                <w:tab w:val="left" w:pos="5670"/>
              </w:tabs>
              <w:rPr>
                <w:b/>
                <w:color w:val="000080"/>
                <w:sz w:val="20"/>
                <w:szCs w:val="20"/>
                <w:lang w:val="sv-SE"/>
              </w:rPr>
            </w:pPr>
            <w:moveFrom w:id="278" w:author="Omer" w:date="2015-03-18T14:20:00Z">
              <w:r>
                <w:rPr>
                  <w:b/>
                  <w:color w:val="000080"/>
                  <w:sz w:val="20"/>
                  <w:szCs w:val="20"/>
                  <w:lang w:val="sv-SE"/>
                </w:rPr>
                <w:t>Obligatoriska kurser:</w:t>
              </w:r>
            </w:moveFrom>
          </w:p>
          <w:tbl>
            <w:tblPr>
              <w:tblW w:w="0" w:type="auto"/>
              <w:tblLayout w:type="fixed"/>
              <w:tblLook w:val="04A0" w:firstRow="1" w:lastRow="0" w:firstColumn="1" w:lastColumn="0" w:noHBand="0" w:noVBand="1"/>
            </w:tblPr>
            <w:tblGrid>
              <w:gridCol w:w="4932"/>
              <w:gridCol w:w="794"/>
              <w:gridCol w:w="1077"/>
              <w:gridCol w:w="2380"/>
            </w:tblGrid>
            <w:tr w:rsidR="003613D3" w14:paraId="5E78FF73" w14:textId="77777777">
              <w:tc>
                <w:tcPr>
                  <w:tcW w:w="4932" w:type="dxa"/>
                </w:tcPr>
                <w:p w14:paraId="066B7222" w14:textId="77777777" w:rsidR="003613D3" w:rsidRDefault="003613D3">
                  <w:pPr>
                    <w:spacing w:line="276" w:lineRule="auto"/>
                    <w:rPr>
                      <w:rFonts w:ascii="Arial" w:hAnsi="Arial" w:cs="Arial"/>
                      <w:b/>
                      <w:bCs/>
                      <w:color w:val="000080"/>
                      <w:sz w:val="16"/>
                      <w:szCs w:val="20"/>
                      <w:lang w:val="sv-SE"/>
                    </w:rPr>
                  </w:pPr>
                  <w:moveFrom w:id="279" w:author="Omer" w:date="2015-03-18T14:20:00Z">
                    <w:r>
                      <w:rPr>
                        <w:rFonts w:ascii="Arial" w:hAnsi="Arial" w:cs="Arial"/>
                        <w:b/>
                        <w:bCs/>
                        <w:color w:val="000080"/>
                        <w:sz w:val="16"/>
                        <w:szCs w:val="20"/>
                        <w:lang w:val="sv-SE"/>
                      </w:rPr>
                      <w:t>Kurs</w:t>
                    </w:r>
                  </w:moveFrom>
                </w:p>
              </w:tc>
              <w:tc>
                <w:tcPr>
                  <w:tcW w:w="794" w:type="dxa"/>
                </w:tcPr>
                <w:p w14:paraId="63063E38" w14:textId="77777777" w:rsidR="003613D3" w:rsidRDefault="003613D3">
                  <w:pPr>
                    <w:spacing w:line="276" w:lineRule="auto"/>
                    <w:jc w:val="center"/>
                    <w:rPr>
                      <w:rFonts w:ascii="Arial" w:hAnsi="Arial" w:cs="Arial"/>
                      <w:b/>
                      <w:bCs/>
                      <w:color w:val="000080"/>
                      <w:sz w:val="16"/>
                      <w:szCs w:val="20"/>
                      <w:lang w:val="sv-SE"/>
                    </w:rPr>
                  </w:pPr>
                  <w:moveFrom w:id="280" w:author="Omer" w:date="2015-03-18T14:20:00Z">
                    <w:r>
                      <w:rPr>
                        <w:rFonts w:ascii="Arial" w:hAnsi="Arial" w:cs="Arial"/>
                        <w:b/>
                        <w:bCs/>
                        <w:color w:val="000080"/>
                        <w:sz w:val="16"/>
                        <w:szCs w:val="20"/>
                        <w:lang w:val="sv-SE"/>
                      </w:rPr>
                      <w:t>Termin</w:t>
                    </w:r>
                  </w:moveFrom>
                </w:p>
              </w:tc>
              <w:tc>
                <w:tcPr>
                  <w:tcW w:w="1077" w:type="dxa"/>
                </w:tcPr>
                <w:p w14:paraId="018DC935" w14:textId="77777777" w:rsidR="003613D3" w:rsidRDefault="003613D3">
                  <w:pPr>
                    <w:spacing w:line="276" w:lineRule="auto"/>
                    <w:jc w:val="center"/>
                    <w:rPr>
                      <w:rFonts w:ascii="Arial" w:hAnsi="Arial" w:cs="Arial"/>
                      <w:b/>
                      <w:bCs/>
                      <w:color w:val="000080"/>
                      <w:sz w:val="16"/>
                      <w:szCs w:val="20"/>
                      <w:lang w:val="sv-SE"/>
                    </w:rPr>
                  </w:pPr>
                  <w:moveFrom w:id="281" w:author="Omer" w:date="2015-03-18T14:20:00Z">
                    <w:r>
                      <w:rPr>
                        <w:rFonts w:ascii="Arial" w:hAnsi="Arial" w:cs="Arial"/>
                        <w:b/>
                        <w:bCs/>
                        <w:color w:val="000080"/>
                        <w:sz w:val="16"/>
                        <w:szCs w:val="20"/>
                        <w:lang w:val="sv-SE"/>
                      </w:rPr>
                      <w:t>Poäng (hp)</w:t>
                    </w:r>
                  </w:moveFrom>
                </w:p>
              </w:tc>
              <w:tc>
                <w:tcPr>
                  <w:tcW w:w="2380" w:type="dxa"/>
                </w:tcPr>
                <w:p w14:paraId="376CA815" w14:textId="77777777" w:rsidR="003613D3" w:rsidRDefault="003613D3">
                  <w:pPr>
                    <w:spacing w:line="276" w:lineRule="auto"/>
                    <w:jc w:val="center"/>
                    <w:rPr>
                      <w:rFonts w:ascii="Arial" w:hAnsi="Arial" w:cs="Arial"/>
                      <w:b/>
                      <w:bCs/>
                      <w:sz w:val="16"/>
                      <w:szCs w:val="20"/>
                      <w:lang w:val="sv-SE"/>
                    </w:rPr>
                  </w:pPr>
                  <w:moveFrom w:id="282" w:author="Omer" w:date="2015-03-18T14:20:00Z">
                    <w:r>
                      <w:rPr>
                        <w:rFonts w:ascii="Arial" w:hAnsi="Arial" w:cs="Arial"/>
                        <w:b/>
                        <w:sz w:val="16"/>
                        <w:szCs w:val="20"/>
                      </w:rPr>
                      <w:t>Godkänd (datum i UPPDOK)</w:t>
                    </w:r>
                  </w:moveFrom>
                </w:p>
              </w:tc>
            </w:tr>
            <w:tr w:rsidR="003613D3" w14:paraId="73D6BF90" w14:textId="77777777">
              <w:tc>
                <w:tcPr>
                  <w:tcW w:w="4932" w:type="dxa"/>
                </w:tcPr>
                <w:p w14:paraId="62ECD191" w14:textId="77777777" w:rsidR="003613D3" w:rsidRDefault="003613D3">
                  <w:pPr>
                    <w:spacing w:line="276" w:lineRule="auto"/>
                    <w:rPr>
                      <w:rFonts w:ascii="Arial" w:hAnsi="Arial" w:cs="Arial"/>
                      <w:b/>
                      <w:bCs/>
                      <w:color w:val="000080"/>
                      <w:sz w:val="16"/>
                      <w:szCs w:val="16"/>
                      <w:lang w:val="sv-SE"/>
                    </w:rPr>
                  </w:pPr>
                  <w:moveFrom w:id="283" w:author="Omer" w:date="2015-03-18T14:20:00Z">
                    <w:r>
                      <w:rPr>
                        <w:rFonts w:ascii="Arial" w:hAnsi="Arial" w:cs="Arial"/>
                        <w:color w:val="000080"/>
                        <w:sz w:val="16"/>
                        <w:szCs w:val="16"/>
                        <w:lang w:val="sv-SE"/>
                      </w:rPr>
                      <w:t>Forskningsetik (min 2 hp)</w:t>
                    </w:r>
                  </w:moveFrom>
                </w:p>
              </w:tc>
              <w:tc>
                <w:tcPr>
                  <w:tcW w:w="794" w:type="dxa"/>
                </w:tcPr>
                <w:p w14:paraId="32308C02" w14:textId="77777777" w:rsidR="003613D3" w:rsidRDefault="00A60904">
                  <w:pPr>
                    <w:spacing w:line="276" w:lineRule="auto"/>
                    <w:jc w:val="center"/>
                    <w:rPr>
                      <w:rFonts w:ascii="Arial" w:hAnsi="Arial" w:cs="Arial"/>
                      <w:b/>
                      <w:bCs/>
                      <w:color w:val="000080"/>
                      <w:sz w:val="16"/>
                      <w:szCs w:val="16"/>
                      <w:lang w:val="sv-SE"/>
                    </w:rPr>
                  </w:pPr>
                  <w:moveFrom w:id="284" w:author="Omer" w:date="2015-03-18T14:20:00Z">
                    <w:r>
                      <w:rPr>
                        <w:rFonts w:ascii="Arial" w:hAnsi="Arial" w:cs="Arial"/>
                        <w:color w:val="000080"/>
                        <w:sz w:val="16"/>
                        <w:szCs w:val="16"/>
                        <w:lang w:val="sv-SE"/>
                      </w:rPr>
                      <w:t>VT-13</w:t>
                    </w:r>
                  </w:moveFrom>
                </w:p>
              </w:tc>
              <w:tc>
                <w:tcPr>
                  <w:tcW w:w="1077" w:type="dxa"/>
                </w:tcPr>
                <w:p w14:paraId="0B77E486" w14:textId="77777777" w:rsidR="003613D3" w:rsidRDefault="00A60904">
                  <w:pPr>
                    <w:spacing w:line="276" w:lineRule="auto"/>
                    <w:jc w:val="center"/>
                    <w:rPr>
                      <w:rFonts w:ascii="Arial" w:hAnsi="Arial" w:cs="Arial"/>
                      <w:b/>
                      <w:bCs/>
                      <w:color w:val="000080"/>
                      <w:sz w:val="16"/>
                      <w:szCs w:val="16"/>
                      <w:lang w:val="sv-SE"/>
                    </w:rPr>
                  </w:pPr>
                  <w:moveFrom w:id="285" w:author="Omer" w:date="2015-03-18T14:20:00Z">
                    <w:r>
                      <w:rPr>
                        <w:rFonts w:ascii="Arial" w:hAnsi="Arial" w:cs="Arial"/>
                        <w:color w:val="000080"/>
                        <w:sz w:val="16"/>
                        <w:szCs w:val="16"/>
                        <w:lang w:val="sv-SE"/>
                      </w:rPr>
                      <w:t>5</w:t>
                    </w:r>
                  </w:moveFrom>
                </w:p>
              </w:tc>
              <w:tc>
                <w:tcPr>
                  <w:tcW w:w="2380" w:type="dxa"/>
                </w:tcPr>
                <w:p w14:paraId="11869A36" w14:textId="77777777" w:rsidR="003613D3" w:rsidRDefault="00BC5310">
                  <w:pPr>
                    <w:spacing w:line="276" w:lineRule="auto"/>
                    <w:jc w:val="center"/>
                    <w:rPr>
                      <w:rFonts w:ascii="Arial" w:hAnsi="Arial" w:cs="Arial"/>
                      <w:b/>
                      <w:bCs/>
                      <w:sz w:val="16"/>
                      <w:szCs w:val="16"/>
                      <w:lang w:val="sv-SE"/>
                    </w:rPr>
                  </w:pPr>
                  <w:moveFrom w:id="286" w:author="Omer" w:date="2015-03-18T14:20:00Z">
                    <w:r>
                      <w:rPr>
                        <w:rFonts w:ascii="Courier New" w:hAnsi="Courier New" w:cs="Courier New"/>
                        <w:bCs/>
                        <w:sz w:val="18"/>
                        <w:szCs w:val="18"/>
                        <w:lang w:val="sv-SE"/>
                      </w:rPr>
                      <w:t>2013-02-25</w:t>
                    </w:r>
                  </w:moveFrom>
                </w:p>
              </w:tc>
            </w:tr>
            <w:moveFromRangeEnd w:id="273"/>
            <w:tr w:rsidR="003613D3" w14:paraId="37349C0E" w14:textId="77777777">
              <w:trPr>
                <w:del w:id="287" w:author="Omer" w:date="2015-03-18T14:20:00Z"/>
              </w:trPr>
              <w:tc>
                <w:tcPr>
                  <w:tcW w:w="4932" w:type="dxa"/>
                </w:tcPr>
                <w:p w14:paraId="17056330" w14:textId="77777777" w:rsidR="003613D3" w:rsidRDefault="003613D3">
                  <w:pPr>
                    <w:spacing w:line="276" w:lineRule="auto"/>
                    <w:rPr>
                      <w:del w:id="288" w:author="Omer" w:date="2015-03-18T14:20:00Z"/>
                      <w:rFonts w:ascii="Arial" w:hAnsi="Arial" w:cs="Arial"/>
                      <w:b/>
                      <w:bCs/>
                      <w:color w:val="000080"/>
                      <w:sz w:val="16"/>
                      <w:szCs w:val="16"/>
                      <w:lang w:val="sv-SE"/>
                    </w:rPr>
                  </w:pPr>
                  <w:del w:id="289" w:author="Omer" w:date="2015-03-18T14:20:00Z">
                    <w:r>
                      <w:rPr>
                        <w:rFonts w:ascii="Arial" w:hAnsi="Arial" w:cs="Arial"/>
                        <w:color w:val="000080"/>
                        <w:sz w:val="16"/>
                        <w:szCs w:val="16"/>
                        <w:lang w:val="sv-SE" w:eastAsia="ja-JP"/>
                      </w:rPr>
                      <w:delText>Pedagogisk grundkurs (för de som ska undervisa på kurser på grund- och avancerad nivå)</w:delText>
                    </w:r>
                  </w:del>
                </w:p>
              </w:tc>
              <w:tc>
                <w:tcPr>
                  <w:tcW w:w="794" w:type="dxa"/>
                </w:tcPr>
                <w:p w14:paraId="44BAE3A2" w14:textId="77777777" w:rsidR="003613D3" w:rsidRDefault="0067176E">
                  <w:pPr>
                    <w:spacing w:line="276" w:lineRule="auto"/>
                    <w:jc w:val="center"/>
                    <w:rPr>
                      <w:del w:id="290" w:author="Omer" w:date="2015-03-18T14:20:00Z"/>
                      <w:rFonts w:ascii="Arial" w:hAnsi="Arial" w:cs="Arial"/>
                      <w:b/>
                      <w:bCs/>
                      <w:color w:val="000080"/>
                      <w:sz w:val="16"/>
                      <w:szCs w:val="16"/>
                      <w:lang w:val="sv-SE"/>
                    </w:rPr>
                  </w:pPr>
                  <w:del w:id="291" w:author="Omer" w:date="2015-03-18T14:20:00Z">
                    <w:r>
                      <w:rPr>
                        <w:rFonts w:ascii="Arial" w:hAnsi="Arial" w:cs="Arial"/>
                        <w:color w:val="000080"/>
                        <w:sz w:val="16"/>
                        <w:szCs w:val="16"/>
                        <w:lang w:val="sv-SE"/>
                      </w:rPr>
                      <w:delText>planned</w:delText>
                    </w:r>
                  </w:del>
                </w:p>
              </w:tc>
              <w:tc>
                <w:tcPr>
                  <w:tcW w:w="1077" w:type="dxa"/>
                </w:tcPr>
                <w:p w14:paraId="50BB845C" w14:textId="77777777" w:rsidR="003613D3" w:rsidRDefault="0067176E">
                  <w:pPr>
                    <w:spacing w:line="276" w:lineRule="auto"/>
                    <w:jc w:val="center"/>
                    <w:rPr>
                      <w:del w:id="292" w:author="Omer" w:date="2015-03-18T14:20:00Z"/>
                      <w:rFonts w:ascii="Arial" w:hAnsi="Arial" w:cs="Arial"/>
                      <w:b/>
                      <w:bCs/>
                      <w:color w:val="000080"/>
                      <w:sz w:val="16"/>
                      <w:szCs w:val="16"/>
                      <w:lang w:val="sv-SE"/>
                    </w:rPr>
                  </w:pPr>
                  <w:del w:id="293" w:author="Omer" w:date="2015-03-18T14:20:00Z">
                    <w:r>
                      <w:rPr>
                        <w:rFonts w:ascii="Arial" w:hAnsi="Arial" w:cs="Arial"/>
                        <w:color w:val="000080"/>
                        <w:sz w:val="16"/>
                        <w:szCs w:val="16"/>
                        <w:lang w:val="sv-SE"/>
                      </w:rPr>
                      <w:delText>7.5</w:delText>
                    </w:r>
                  </w:del>
                </w:p>
              </w:tc>
              <w:tc>
                <w:tcPr>
                  <w:tcW w:w="2380" w:type="dxa"/>
                </w:tcPr>
                <w:p w14:paraId="44D19457" w14:textId="77777777" w:rsidR="003613D3" w:rsidRDefault="00872342">
                  <w:pPr>
                    <w:spacing w:line="276" w:lineRule="auto"/>
                    <w:jc w:val="center"/>
                    <w:rPr>
                      <w:del w:id="294" w:author="Omer" w:date="2015-03-18T14:20:00Z"/>
                      <w:rFonts w:ascii="Arial" w:hAnsi="Arial" w:cs="Arial"/>
                      <w:b/>
                      <w:bCs/>
                      <w:sz w:val="16"/>
                      <w:szCs w:val="16"/>
                      <w:lang w:val="sv-SE"/>
                    </w:rPr>
                  </w:pPr>
                  <w:del w:id="295" w:author="Omer" w:date="2015-03-18T14:20:00Z">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delInstrText xml:space="preserve"> FORMTEXT </w:del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delText> </w:delText>
                    </w:r>
                    <w:r w:rsidR="003613D3">
                      <w:rPr>
                        <w:rFonts w:ascii="Arial" w:hAnsi="Arial" w:cs="Arial"/>
                        <w:noProof/>
                        <w:sz w:val="16"/>
                        <w:szCs w:val="16"/>
                      </w:rPr>
                      <w:delText> </w:delText>
                    </w:r>
                    <w:r w:rsidR="003613D3">
                      <w:rPr>
                        <w:rFonts w:ascii="Arial" w:hAnsi="Arial" w:cs="Arial"/>
                        <w:noProof/>
                        <w:sz w:val="16"/>
                        <w:szCs w:val="16"/>
                      </w:rPr>
                      <w:delText> </w:delText>
                    </w:r>
                    <w:r w:rsidR="003613D3">
                      <w:rPr>
                        <w:rFonts w:ascii="Arial" w:hAnsi="Arial" w:cs="Arial"/>
                        <w:noProof/>
                        <w:sz w:val="16"/>
                        <w:szCs w:val="16"/>
                      </w:rPr>
                      <w:delText> </w:delText>
                    </w:r>
                    <w:r w:rsidR="003613D3">
                      <w:rPr>
                        <w:rFonts w:ascii="Arial" w:hAnsi="Arial" w:cs="Arial"/>
                        <w:noProof/>
                        <w:sz w:val="16"/>
                        <w:szCs w:val="16"/>
                      </w:rPr>
                      <w:delText> </w:delText>
                    </w:r>
                    <w:r>
                      <w:rPr>
                        <w:rFonts w:ascii="Arial" w:hAnsi="Arial" w:cs="Arial"/>
                        <w:sz w:val="16"/>
                        <w:szCs w:val="16"/>
                        <w:lang w:val="sv-SE"/>
                      </w:rPr>
                      <w:fldChar w:fldCharType="end"/>
                    </w:r>
                  </w:del>
                </w:p>
              </w:tc>
            </w:tr>
          </w:tbl>
          <w:p w14:paraId="7853A5BE" w14:textId="77777777" w:rsidR="003613D3" w:rsidRDefault="003613D3">
            <w:pPr>
              <w:rPr>
                <w:b/>
                <w:bCs/>
                <w:color w:val="000080"/>
                <w:sz w:val="20"/>
                <w:szCs w:val="20"/>
                <w:lang w:val="sv-SE"/>
              </w:rPr>
            </w:pPr>
            <w:moveFromRangeStart w:id="296" w:author="Omer" w:date="2015-03-18T14:20:00Z" w:name="move4144517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016652" w14:paraId="7CABFF7C" w14:textId="77777777" w:rsidTr="008E0EA2">
              <w:trPr>
                <w:del w:id="297" w:author="Omer" w:date="2015-03-18T14:20:00Z"/>
              </w:trPr>
              <w:tc>
                <w:tcPr>
                  <w:tcW w:w="4827" w:type="dxa"/>
                </w:tcPr>
                <w:moveFromRangeEnd w:id="296"/>
                <w:p w14:paraId="2B659FC8" w14:textId="77777777" w:rsidR="00016652" w:rsidRDefault="0067176E" w:rsidP="003613D3">
                  <w:pPr>
                    <w:spacing w:line="276" w:lineRule="auto"/>
                    <w:rPr>
                      <w:del w:id="298" w:author="Omer" w:date="2015-03-18T14:20:00Z"/>
                      <w:rFonts w:ascii="Arial" w:hAnsi="Arial" w:cs="Arial"/>
                      <w:bCs/>
                      <w:color w:val="000080"/>
                      <w:sz w:val="16"/>
                      <w:szCs w:val="16"/>
                      <w:lang w:val="en-US"/>
                    </w:rPr>
                  </w:pPr>
                  <w:del w:id="299" w:author="Omer" w:date="2015-03-18T14:20:00Z">
                    <w:r>
                      <w:rPr>
                        <w:rFonts w:ascii="Arial" w:hAnsi="Arial" w:cs="Arial"/>
                        <w:bCs/>
                        <w:color w:val="000080"/>
                        <w:sz w:val="16"/>
                        <w:szCs w:val="16"/>
                        <w:lang w:val="en-US"/>
                      </w:rPr>
                      <w:delText>GPU programming (PLANNED)</w:delText>
                    </w:r>
                  </w:del>
                </w:p>
              </w:tc>
              <w:tc>
                <w:tcPr>
                  <w:tcW w:w="899" w:type="dxa"/>
                </w:tcPr>
                <w:p w14:paraId="74AF95A4" w14:textId="77777777" w:rsidR="00016652" w:rsidRDefault="00016652" w:rsidP="003613D3">
                  <w:pPr>
                    <w:spacing w:line="276" w:lineRule="auto"/>
                    <w:jc w:val="center"/>
                    <w:rPr>
                      <w:del w:id="300" w:author="Omer" w:date="2015-03-18T14:20:00Z"/>
                      <w:rFonts w:ascii="Arial" w:hAnsi="Arial" w:cs="Arial"/>
                      <w:color w:val="000080"/>
                      <w:sz w:val="16"/>
                      <w:szCs w:val="16"/>
                      <w:lang w:val="en-US"/>
                    </w:rPr>
                  </w:pPr>
                  <w:del w:id="301" w:author="Omer" w:date="2015-03-18T14:20:00Z">
                    <w:r>
                      <w:rPr>
                        <w:rFonts w:ascii="Arial" w:hAnsi="Arial" w:cs="Arial"/>
                        <w:color w:val="000080"/>
                        <w:sz w:val="16"/>
                        <w:szCs w:val="16"/>
                        <w:lang w:val="en-US"/>
                      </w:rPr>
                      <w:delText>HT-15</w:delText>
                    </w:r>
                  </w:del>
                </w:p>
              </w:tc>
              <w:tc>
                <w:tcPr>
                  <w:tcW w:w="1077" w:type="dxa"/>
                </w:tcPr>
                <w:p w14:paraId="0F0CBA8E" w14:textId="77777777" w:rsidR="00016652" w:rsidRDefault="0067176E" w:rsidP="003613D3">
                  <w:pPr>
                    <w:spacing w:line="276" w:lineRule="auto"/>
                    <w:jc w:val="center"/>
                    <w:rPr>
                      <w:del w:id="302" w:author="Omer" w:date="2015-03-18T14:20:00Z"/>
                      <w:rFonts w:ascii="Arial" w:hAnsi="Arial" w:cs="Arial"/>
                      <w:color w:val="000080"/>
                      <w:sz w:val="16"/>
                      <w:szCs w:val="16"/>
                      <w:lang w:val="en-US"/>
                    </w:rPr>
                  </w:pPr>
                  <w:del w:id="303" w:author="Omer" w:date="2015-03-18T14:20:00Z">
                    <w:r>
                      <w:rPr>
                        <w:rFonts w:ascii="Arial" w:hAnsi="Arial" w:cs="Arial"/>
                        <w:color w:val="000080"/>
                        <w:sz w:val="16"/>
                        <w:szCs w:val="16"/>
                        <w:lang w:val="en-US"/>
                      </w:rPr>
                      <w:delText>15</w:delText>
                    </w:r>
                  </w:del>
                </w:p>
              </w:tc>
              <w:tc>
                <w:tcPr>
                  <w:tcW w:w="2380" w:type="dxa"/>
                </w:tcPr>
                <w:p w14:paraId="765D845E" w14:textId="77777777" w:rsidR="00016652" w:rsidRPr="009E31B7" w:rsidRDefault="00016652" w:rsidP="003613D3">
                  <w:pPr>
                    <w:spacing w:line="276" w:lineRule="auto"/>
                    <w:jc w:val="center"/>
                    <w:rPr>
                      <w:del w:id="304" w:author="Omer" w:date="2015-03-18T14:20:00Z"/>
                      <w:rFonts w:ascii="Courier New" w:hAnsi="Courier New" w:cs="Courier New"/>
                      <w:sz w:val="18"/>
                      <w:szCs w:val="18"/>
                      <w:lang w:val="sv-SE"/>
                    </w:rPr>
                  </w:pPr>
                </w:p>
              </w:tc>
            </w:tr>
          </w:tbl>
          <w:p w14:paraId="592BDBD4" w14:textId="77777777" w:rsidR="00787158" w:rsidRPr="00BA6815" w:rsidRDefault="00787158">
            <w:pPr>
              <w:autoSpaceDE/>
              <w:autoSpaceDN/>
              <w:spacing w:before="100" w:beforeAutospacing="1" w:after="100" w:afterAutospacing="1"/>
              <w:rPr>
                <w:rFonts w:ascii="Verdana" w:hAnsi="Verdana"/>
                <w:b/>
                <w:sz w:val="20"/>
                <w:lang w:val="en-US"/>
                <w:rPrChange w:id="305" w:author="Omer" w:date="2015-03-18T14:20:00Z">
                  <w:rPr>
                    <w:b/>
                    <w:color w:val="000080"/>
                    <w:sz w:val="28"/>
                    <w:lang w:val="en-US"/>
                  </w:rPr>
                </w:rPrChange>
              </w:rPr>
              <w:pPrChange w:id="306" w:author="Omer" w:date="2015-03-18T14:20:00Z">
                <w:pPr/>
              </w:pPrChange>
            </w:pPr>
          </w:p>
        </w:tc>
      </w:tr>
      <w:tr w:rsidR="003613D3" w14:paraId="1F2DDCBD" w14:textId="77777777" w:rsidTr="001F7D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Change w:id="307" w:author="Omer" w:date="2015-03-18T14:20: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blPrExChange>
        </w:tblPrEx>
        <w:trPr>
          <w:gridAfter w:val="2"/>
          <w:wAfter w:w="52" w:type="dxa"/>
          <w:cantSplit/>
          <w:trHeight w:val="4664"/>
          <w:trPrChange w:id="308" w:author="Omer" w:date="2015-03-18T14:20:00Z">
            <w:trPr>
              <w:gridBefore w:val="1"/>
              <w:gridAfter w:val="2"/>
              <w:wAfter w:w="24" w:type="dxa"/>
              <w:cantSplit/>
              <w:trHeight w:val="726"/>
            </w:trPr>
          </w:trPrChange>
        </w:trPr>
        <w:tc>
          <w:tcPr>
            <w:tcW w:w="9762" w:type="dxa"/>
            <w:tcBorders>
              <w:top w:val="single" w:sz="4" w:space="0" w:color="auto"/>
              <w:left w:val="single" w:sz="4" w:space="0" w:color="auto"/>
              <w:bottom w:val="nil"/>
              <w:right w:val="single" w:sz="4" w:space="0" w:color="auto"/>
            </w:tcBorders>
            <w:tcPrChange w:id="309" w:author="Omer" w:date="2015-03-18T14:20:00Z">
              <w:tcPr>
                <w:tcW w:w="9762" w:type="dxa"/>
                <w:gridSpan w:val="3"/>
                <w:tcBorders>
                  <w:top w:val="nil"/>
                  <w:left w:val="single" w:sz="4" w:space="0" w:color="auto"/>
                  <w:bottom w:val="single" w:sz="4" w:space="0" w:color="auto"/>
                  <w:right w:val="single" w:sz="4" w:space="0" w:color="auto"/>
                </w:tcBorders>
              </w:tcPr>
            </w:tcPrChange>
          </w:tcPr>
          <w:p w14:paraId="3077CB3F" w14:textId="77777777" w:rsidR="003613D3" w:rsidRDefault="003613D3">
            <w:pPr>
              <w:rPr>
                <w:b/>
                <w:bCs/>
                <w:color w:val="000080"/>
                <w:sz w:val="20"/>
                <w:szCs w:val="20"/>
                <w:lang w:val="sv-SE"/>
              </w:rPr>
            </w:pPr>
            <w:moveToRangeStart w:id="310" w:author="Omer" w:date="2015-03-18T14:20:00Z" w:name="move414451770"/>
            <w:moveTo w:id="311" w:author="Omer" w:date="2015-03-18T14:20:00Z">
              <w:r>
                <w:rPr>
                  <w:b/>
                  <w:bCs/>
                  <w:color w:val="000080"/>
                  <w:sz w:val="20"/>
                  <w:szCs w:val="20"/>
                  <w:lang w:val="sv-SE"/>
                </w:rPr>
                <w:t xml:space="preserve">Kurser, planerade och avklarade, inklusive sådana som ger pedagogisk meritering, kopplat till kunskaps-och </w:t>
              </w:r>
              <w:proofErr w:type="spellStart"/>
              <w:r>
                <w:rPr>
                  <w:b/>
                  <w:bCs/>
                  <w:color w:val="000080"/>
                  <w:sz w:val="20"/>
                  <w:szCs w:val="20"/>
                  <w:lang w:val="sv-SE"/>
                </w:rPr>
                <w:t>färdighetsmål</w:t>
              </w:r>
              <w:proofErr w:type="spellEnd"/>
              <w:r>
                <w:rPr>
                  <w:b/>
                  <w:bCs/>
                  <w:color w:val="000080"/>
                  <w:sz w:val="20"/>
                  <w:szCs w:val="20"/>
                  <w:lang w:val="sv-SE"/>
                </w:rPr>
                <w:t xml:space="preserve"> samt kurskrav för inriktningen</w:t>
              </w:r>
              <w:r>
                <w:rPr>
                  <w:rStyle w:val="Slutkommentarsreferens"/>
                  <w:color w:val="000080"/>
                  <w:sz w:val="20"/>
                  <w:szCs w:val="20"/>
                  <w:lang w:val="sv-SE"/>
                </w:rPr>
                <w:endnoteReference w:id="35"/>
              </w:r>
            </w:moveTo>
          </w:p>
          <w:p w14:paraId="7EBD00BB" w14:textId="77777777" w:rsidR="003613D3" w:rsidRDefault="003613D3">
            <w:pPr>
              <w:rPr>
                <w:color w:val="000080"/>
                <w:sz w:val="20"/>
                <w:szCs w:val="20"/>
                <w:vertAlign w:val="superscript"/>
                <w:lang w:val="sv-SE"/>
              </w:rPr>
            </w:pPr>
            <w:moveTo w:id="314" w:author="Omer" w:date="2015-03-18T14:20:00Z">
              <w:r>
                <w:rPr>
                  <w:color w:val="000080"/>
                  <w:sz w:val="20"/>
                  <w:szCs w:val="20"/>
                  <w:lang w:val="sv-SE"/>
                </w:rPr>
                <w:t>Planeringen skall anges översiktligt för hela utbildningen men preciseras för det närmaste året</w:t>
              </w:r>
            </w:moveTo>
          </w:p>
          <w:p w14:paraId="33D205C3" w14:textId="77777777" w:rsidR="003613D3" w:rsidRDefault="003613D3">
            <w:pPr>
              <w:pStyle w:val="Sidhuvud"/>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15" w:name="Text19"/>
            <w:moveTo w:id="316" w:author="Omer" w:date="2015-03-18T14:20:00Z">
              <w:r>
                <w:rPr>
                  <w:b/>
                  <w:color w:val="000080"/>
                  <w:sz w:val="20"/>
                  <w:szCs w:val="20"/>
                  <w:lang w:val="sv-SE"/>
                </w:rPr>
                <w:t>Obligatoriska kurser:</w:t>
              </w:r>
            </w:moveTo>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moveTo w:id="317" w:author="Omer" w:date="2015-03-18T14:20:00Z">
                    <w:r>
                      <w:rPr>
                        <w:rFonts w:ascii="Arial" w:hAnsi="Arial" w:cs="Arial"/>
                        <w:b/>
                        <w:bCs/>
                        <w:color w:val="000080"/>
                        <w:sz w:val="16"/>
                        <w:szCs w:val="20"/>
                        <w:lang w:val="sv-SE"/>
                      </w:rPr>
                      <w:t>Kurs</w:t>
                    </w:r>
                  </w:moveTo>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moveTo w:id="318" w:author="Omer" w:date="2015-03-18T14:20:00Z">
                    <w:r>
                      <w:rPr>
                        <w:rFonts w:ascii="Arial" w:hAnsi="Arial" w:cs="Arial"/>
                        <w:b/>
                        <w:bCs/>
                        <w:color w:val="000080"/>
                        <w:sz w:val="16"/>
                        <w:szCs w:val="20"/>
                        <w:lang w:val="sv-SE"/>
                      </w:rPr>
                      <w:t>Termin</w:t>
                    </w:r>
                  </w:moveTo>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moveTo w:id="319" w:author="Omer" w:date="2015-03-18T14:20:00Z">
                    <w:r>
                      <w:rPr>
                        <w:rFonts w:ascii="Arial" w:hAnsi="Arial" w:cs="Arial"/>
                        <w:b/>
                        <w:bCs/>
                        <w:color w:val="000080"/>
                        <w:sz w:val="16"/>
                        <w:szCs w:val="20"/>
                        <w:lang w:val="sv-SE"/>
                      </w:rPr>
                      <w:t>Poäng (</w:t>
                    </w:r>
                    <w:proofErr w:type="spellStart"/>
                    <w:r>
                      <w:rPr>
                        <w:rFonts w:ascii="Arial" w:hAnsi="Arial" w:cs="Arial"/>
                        <w:b/>
                        <w:bCs/>
                        <w:color w:val="000080"/>
                        <w:sz w:val="16"/>
                        <w:szCs w:val="20"/>
                        <w:lang w:val="sv-SE"/>
                      </w:rPr>
                      <w:t>hp</w:t>
                    </w:r>
                    <w:proofErr w:type="spellEnd"/>
                    <w:r>
                      <w:rPr>
                        <w:rFonts w:ascii="Arial" w:hAnsi="Arial" w:cs="Arial"/>
                        <w:b/>
                        <w:bCs/>
                        <w:color w:val="000080"/>
                        <w:sz w:val="16"/>
                        <w:szCs w:val="20"/>
                        <w:lang w:val="sv-SE"/>
                      </w:rPr>
                      <w:t>)</w:t>
                    </w:r>
                  </w:moveTo>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moveTo w:id="320" w:author="Omer" w:date="2015-03-18T14:20:00Z">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w:t>
                    </w:r>
                    <w:proofErr w:type="spellStart"/>
                    <w:r>
                      <w:rPr>
                        <w:rFonts w:ascii="Arial" w:hAnsi="Arial" w:cs="Arial"/>
                        <w:b/>
                        <w:sz w:val="16"/>
                        <w:szCs w:val="20"/>
                      </w:rPr>
                      <w:t>UPPDOK</w:t>
                    </w:r>
                    <w:proofErr w:type="spellEnd"/>
                    <w:r>
                      <w:rPr>
                        <w:rFonts w:ascii="Arial" w:hAnsi="Arial" w:cs="Arial"/>
                        <w:b/>
                        <w:sz w:val="16"/>
                        <w:szCs w:val="20"/>
                      </w:rPr>
                      <w:t>)</w:t>
                    </w:r>
                  </w:moveTo>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moveTo w:id="321" w:author="Omer" w:date="2015-03-18T14:20:00Z">
                    <w:r>
                      <w:rPr>
                        <w:rFonts w:ascii="Arial" w:hAnsi="Arial" w:cs="Arial"/>
                        <w:color w:val="000080"/>
                        <w:sz w:val="16"/>
                        <w:szCs w:val="16"/>
                        <w:lang w:val="sv-SE"/>
                      </w:rPr>
                      <w:t xml:space="preserve">Forskningsetik (min 2 </w:t>
                    </w:r>
                    <w:proofErr w:type="spellStart"/>
                    <w:r>
                      <w:rPr>
                        <w:rFonts w:ascii="Arial" w:hAnsi="Arial" w:cs="Arial"/>
                        <w:color w:val="000080"/>
                        <w:sz w:val="16"/>
                        <w:szCs w:val="16"/>
                        <w:lang w:val="sv-SE"/>
                      </w:rPr>
                      <w:t>hp</w:t>
                    </w:r>
                    <w:proofErr w:type="spellEnd"/>
                    <w:r>
                      <w:rPr>
                        <w:rFonts w:ascii="Arial" w:hAnsi="Arial" w:cs="Arial"/>
                        <w:color w:val="000080"/>
                        <w:sz w:val="16"/>
                        <w:szCs w:val="16"/>
                        <w:lang w:val="sv-SE"/>
                      </w:rPr>
                      <w:t>)</w:t>
                    </w:r>
                  </w:moveTo>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moveTo w:id="322" w:author="Omer" w:date="2015-03-18T14:20:00Z">
                    <w:r>
                      <w:rPr>
                        <w:rFonts w:ascii="Arial" w:hAnsi="Arial" w:cs="Arial"/>
                        <w:color w:val="000080"/>
                        <w:sz w:val="16"/>
                        <w:szCs w:val="16"/>
                        <w:lang w:val="sv-SE"/>
                      </w:rPr>
                      <w:t>VT-13</w:t>
                    </w:r>
                  </w:moveTo>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moveTo w:id="323" w:author="Omer" w:date="2015-03-18T14:20:00Z">
                    <w:r>
                      <w:rPr>
                        <w:rFonts w:ascii="Arial" w:hAnsi="Arial" w:cs="Arial"/>
                        <w:color w:val="000080"/>
                        <w:sz w:val="16"/>
                        <w:szCs w:val="16"/>
                        <w:lang w:val="sv-SE"/>
                      </w:rPr>
                      <w:t>5</w:t>
                    </w:r>
                  </w:moveTo>
                </w:p>
              </w:tc>
              <w:tc>
                <w:tcPr>
                  <w:tcW w:w="2380" w:type="dxa"/>
                </w:tcPr>
                <w:p w14:paraId="2DBABB7C" w14:textId="70786862" w:rsidR="003613D3" w:rsidRDefault="00BC5310">
                  <w:pPr>
                    <w:spacing w:line="276" w:lineRule="auto"/>
                    <w:jc w:val="center"/>
                    <w:rPr>
                      <w:rFonts w:ascii="Arial" w:hAnsi="Arial" w:cs="Arial"/>
                      <w:b/>
                      <w:bCs/>
                      <w:sz w:val="16"/>
                      <w:szCs w:val="16"/>
                      <w:lang w:val="sv-SE"/>
                    </w:rPr>
                  </w:pPr>
                  <w:moveTo w:id="324" w:author="Omer" w:date="2015-03-18T14:20:00Z">
                    <w:r>
                      <w:rPr>
                        <w:rFonts w:ascii="Courier New" w:hAnsi="Courier New" w:cs="Courier New"/>
                        <w:bCs/>
                        <w:sz w:val="18"/>
                        <w:szCs w:val="18"/>
                        <w:lang w:val="sv-SE"/>
                      </w:rPr>
                      <w:t>2013-02-25</w:t>
                    </w:r>
                  </w:moveTo>
                </w:p>
              </w:tc>
            </w:tr>
            <w:moveToRangeEnd w:id="310"/>
            <w:tr w:rsidR="003613D3" w14:paraId="1648C580" w14:textId="77777777">
              <w:trPr>
                <w:ins w:id="325" w:author="Omer" w:date="2015-03-18T14:20:00Z"/>
              </w:trPr>
              <w:tc>
                <w:tcPr>
                  <w:tcW w:w="4932" w:type="dxa"/>
                </w:tcPr>
                <w:p w14:paraId="63C8769E" w14:textId="77777777" w:rsidR="003613D3" w:rsidRDefault="003613D3">
                  <w:pPr>
                    <w:spacing w:line="276" w:lineRule="auto"/>
                    <w:rPr>
                      <w:ins w:id="326" w:author="Omer" w:date="2015-03-18T14:20:00Z"/>
                      <w:rFonts w:ascii="Arial" w:hAnsi="Arial" w:cs="Arial"/>
                      <w:b/>
                      <w:bCs/>
                      <w:color w:val="000080"/>
                      <w:sz w:val="16"/>
                      <w:szCs w:val="16"/>
                      <w:lang w:val="sv-SE"/>
                    </w:rPr>
                  </w:pPr>
                  <w:ins w:id="327" w:author="Omer" w:date="2015-03-18T14:20:00Z">
                    <w:r>
                      <w:rPr>
                        <w:rFonts w:ascii="Arial" w:hAnsi="Arial" w:cs="Arial"/>
                        <w:color w:val="000080"/>
                        <w:sz w:val="16"/>
                        <w:szCs w:val="16"/>
                        <w:lang w:val="sv-SE" w:eastAsia="ja-JP"/>
                      </w:rPr>
                      <w:t>Pedagogisk grundkurs (för de som ska undervisa på kurser på grund- och avancerad nivå)</w:t>
                    </w:r>
                  </w:ins>
                </w:p>
              </w:tc>
              <w:tc>
                <w:tcPr>
                  <w:tcW w:w="794" w:type="dxa"/>
                </w:tcPr>
                <w:p w14:paraId="1C7B6816" w14:textId="07E047E7" w:rsidR="003613D3" w:rsidRDefault="0067176E">
                  <w:pPr>
                    <w:spacing w:line="276" w:lineRule="auto"/>
                    <w:jc w:val="center"/>
                    <w:rPr>
                      <w:ins w:id="328" w:author="Omer" w:date="2015-03-18T14:20:00Z"/>
                      <w:rFonts w:ascii="Arial" w:hAnsi="Arial" w:cs="Arial"/>
                      <w:b/>
                      <w:bCs/>
                      <w:color w:val="000080"/>
                      <w:sz w:val="16"/>
                      <w:szCs w:val="16"/>
                      <w:lang w:val="sv-SE"/>
                    </w:rPr>
                  </w:pPr>
                  <w:proofErr w:type="spellStart"/>
                  <w:ins w:id="329" w:author="Omer" w:date="2015-03-18T14:20:00Z">
                    <w:r>
                      <w:rPr>
                        <w:rFonts w:ascii="Arial" w:hAnsi="Arial" w:cs="Arial"/>
                        <w:color w:val="000080"/>
                        <w:sz w:val="16"/>
                        <w:szCs w:val="16"/>
                        <w:lang w:val="sv-SE"/>
                      </w:rPr>
                      <w:t>planned</w:t>
                    </w:r>
                    <w:proofErr w:type="spellEnd"/>
                  </w:ins>
                </w:p>
              </w:tc>
              <w:tc>
                <w:tcPr>
                  <w:tcW w:w="1077" w:type="dxa"/>
                </w:tcPr>
                <w:p w14:paraId="4554E1EB" w14:textId="42332CE1" w:rsidR="003613D3" w:rsidRDefault="0067176E">
                  <w:pPr>
                    <w:spacing w:line="276" w:lineRule="auto"/>
                    <w:jc w:val="center"/>
                    <w:rPr>
                      <w:ins w:id="330" w:author="Omer" w:date="2015-03-18T14:20:00Z"/>
                      <w:rFonts w:ascii="Arial" w:hAnsi="Arial" w:cs="Arial"/>
                      <w:b/>
                      <w:bCs/>
                      <w:color w:val="000080"/>
                      <w:sz w:val="16"/>
                      <w:szCs w:val="16"/>
                      <w:lang w:val="sv-SE"/>
                    </w:rPr>
                  </w:pPr>
                  <w:ins w:id="331" w:author="Omer" w:date="2015-03-18T14:20:00Z">
                    <w:r>
                      <w:rPr>
                        <w:rFonts w:ascii="Arial" w:hAnsi="Arial" w:cs="Arial"/>
                        <w:color w:val="000080"/>
                        <w:sz w:val="16"/>
                        <w:szCs w:val="16"/>
                        <w:lang w:val="sv-SE"/>
                      </w:rPr>
                      <w:t>7.5</w:t>
                    </w:r>
                  </w:ins>
                </w:p>
              </w:tc>
              <w:tc>
                <w:tcPr>
                  <w:tcW w:w="2380" w:type="dxa"/>
                </w:tcPr>
                <w:p w14:paraId="646BCA9D" w14:textId="58DB52E5" w:rsidR="003613D3" w:rsidRPr="00E67848" w:rsidRDefault="00E67848">
                  <w:pPr>
                    <w:spacing w:line="276" w:lineRule="auto"/>
                    <w:jc w:val="center"/>
                    <w:rPr>
                      <w:ins w:id="332" w:author="Omer" w:date="2015-03-18T14:20:00Z"/>
                      <w:rFonts w:ascii="Courier New" w:hAnsi="Courier New" w:cs="Courier New"/>
                      <w:bCs/>
                      <w:sz w:val="18"/>
                      <w:szCs w:val="18"/>
                      <w:lang w:val="sv-SE"/>
                    </w:rPr>
                  </w:pPr>
                  <w:proofErr w:type="spellStart"/>
                  <w:ins w:id="333" w:author="Omer" w:date="2015-03-18T14:20:00Z">
                    <w:r w:rsidRPr="00E67848">
                      <w:rPr>
                        <w:rFonts w:ascii="Courier New" w:hAnsi="Courier New" w:cs="Courier New"/>
                        <w:sz w:val="18"/>
                        <w:szCs w:val="18"/>
                        <w:lang w:val="sv-SE"/>
                      </w:rPr>
                      <w:t>Starting</w:t>
                    </w:r>
                    <w:proofErr w:type="spellEnd"/>
                    <w:r w:rsidRPr="00E67848">
                      <w:rPr>
                        <w:rFonts w:ascii="Courier New" w:hAnsi="Courier New" w:cs="Courier New"/>
                        <w:bCs/>
                        <w:sz w:val="18"/>
                        <w:szCs w:val="18"/>
                        <w:lang w:val="sv-SE"/>
                      </w:rPr>
                      <w:t xml:space="preserve"> 2015</w:t>
                    </w:r>
                    <w:r>
                      <w:rPr>
                        <w:rFonts w:ascii="Courier New" w:hAnsi="Courier New" w:cs="Courier New"/>
                        <w:bCs/>
                        <w:sz w:val="18"/>
                        <w:szCs w:val="18"/>
                        <w:lang w:val="sv-SE"/>
                      </w:rPr>
                      <w:t>-04-12</w:t>
                    </w:r>
                    <w:r w:rsidRPr="00E67848">
                      <w:rPr>
                        <w:rFonts w:ascii="Courier New" w:hAnsi="Courier New" w:cs="Courier New"/>
                        <w:bCs/>
                        <w:sz w:val="18"/>
                        <w:szCs w:val="18"/>
                        <w:lang w:val="sv-SE"/>
                      </w:rPr>
                      <w:t xml:space="preserve"> </w:t>
                    </w:r>
                  </w:ins>
                </w:p>
              </w:tc>
            </w:tr>
            <w:bookmarkEnd w:id="315"/>
          </w:tbl>
          <w:p w14:paraId="00CD7886" w14:textId="77777777" w:rsidR="003613D3" w:rsidRDefault="003613D3">
            <w:pPr>
              <w:rPr>
                <w:b/>
                <w:bCs/>
                <w:color w:val="000080"/>
                <w:sz w:val="20"/>
                <w:szCs w:val="20"/>
                <w:lang w:val="sv-SE"/>
              </w:rPr>
            </w:pPr>
            <w:moveToRangeStart w:id="334" w:author="Omer" w:date="2015-03-18T14:20:00Z" w:name="move414451771"/>
          </w:p>
          <w:p w14:paraId="659568EC" w14:textId="77777777" w:rsidR="003613D3" w:rsidRDefault="003613D3">
            <w:pPr>
              <w:rPr>
                <w:b/>
                <w:bCs/>
                <w:color w:val="000080"/>
                <w:sz w:val="20"/>
                <w:szCs w:val="20"/>
                <w:lang w:val="sv-SE"/>
              </w:rPr>
            </w:pPr>
            <w:moveTo w:id="335" w:author="Omer" w:date="2015-03-18T14:20:00Z">
              <w:r>
                <w:rPr>
                  <w:b/>
                  <w:bCs/>
                  <w:color w:val="000080"/>
                  <w:sz w:val="20"/>
                  <w:szCs w:val="20"/>
                  <w:lang w:val="sv-SE"/>
                </w:rPr>
                <w:t>Övriga kurser:</w:t>
              </w:r>
            </w:moveTo>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moveTo w:id="336" w:author="Omer" w:date="2015-03-18T14:20:00Z">
                    <w:r>
                      <w:rPr>
                        <w:rFonts w:ascii="Arial" w:hAnsi="Arial" w:cs="Arial"/>
                        <w:b/>
                        <w:bCs/>
                        <w:color w:val="000080"/>
                        <w:sz w:val="16"/>
                        <w:szCs w:val="20"/>
                        <w:lang w:val="sv-SE"/>
                      </w:rPr>
                      <w:t>Kurs</w:t>
                    </w:r>
                  </w:moveTo>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moveTo w:id="337" w:author="Omer" w:date="2015-03-18T14:20:00Z">
                    <w:r>
                      <w:rPr>
                        <w:rFonts w:ascii="Arial" w:hAnsi="Arial" w:cs="Arial"/>
                        <w:b/>
                        <w:bCs/>
                        <w:color w:val="000080"/>
                        <w:sz w:val="16"/>
                        <w:szCs w:val="20"/>
                        <w:lang w:val="sv-SE"/>
                      </w:rPr>
                      <w:t>Termin</w:t>
                    </w:r>
                  </w:moveTo>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moveTo w:id="338" w:author="Omer" w:date="2015-03-18T14:20:00Z">
                    <w:r>
                      <w:rPr>
                        <w:rFonts w:ascii="Arial" w:hAnsi="Arial" w:cs="Arial"/>
                        <w:b/>
                        <w:bCs/>
                        <w:color w:val="000080"/>
                        <w:sz w:val="16"/>
                        <w:szCs w:val="20"/>
                        <w:lang w:val="sv-SE"/>
                      </w:rPr>
                      <w:t>Poäng (</w:t>
                    </w:r>
                    <w:proofErr w:type="spellStart"/>
                    <w:r>
                      <w:rPr>
                        <w:rFonts w:ascii="Arial" w:hAnsi="Arial" w:cs="Arial"/>
                        <w:b/>
                        <w:bCs/>
                        <w:color w:val="000080"/>
                        <w:sz w:val="16"/>
                        <w:szCs w:val="20"/>
                        <w:lang w:val="sv-SE"/>
                      </w:rPr>
                      <w:t>hp</w:t>
                    </w:r>
                    <w:proofErr w:type="spellEnd"/>
                    <w:r>
                      <w:rPr>
                        <w:rFonts w:ascii="Arial" w:hAnsi="Arial" w:cs="Arial"/>
                        <w:b/>
                        <w:bCs/>
                        <w:color w:val="000080"/>
                        <w:sz w:val="16"/>
                        <w:szCs w:val="20"/>
                        <w:lang w:val="sv-SE"/>
                      </w:rPr>
                      <w:t>)</w:t>
                    </w:r>
                  </w:moveTo>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moveTo w:id="339" w:author="Omer" w:date="2015-03-18T14:20:00Z">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w:t>
                    </w:r>
                    <w:proofErr w:type="spellStart"/>
                    <w:r>
                      <w:rPr>
                        <w:rFonts w:ascii="Arial" w:hAnsi="Arial" w:cs="Arial"/>
                        <w:b/>
                        <w:sz w:val="16"/>
                        <w:szCs w:val="20"/>
                      </w:rPr>
                      <w:t>UPPDOK</w:t>
                    </w:r>
                    <w:proofErr w:type="spellEnd"/>
                    <w:r>
                      <w:rPr>
                        <w:rFonts w:ascii="Arial" w:hAnsi="Arial" w:cs="Arial"/>
                        <w:b/>
                        <w:sz w:val="16"/>
                        <w:szCs w:val="20"/>
                      </w:rPr>
                      <w:t>)</w:t>
                    </w:r>
                  </w:moveTo>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moveTo w:id="340" w:author="Omer" w:date="2015-03-18T14:20:00Z">
                    <w:r w:rsidRPr="003D6D53">
                      <w:rPr>
                        <w:rFonts w:ascii="Arial" w:hAnsi="Arial" w:cs="Arial"/>
                        <w:color w:val="000080"/>
                        <w:sz w:val="16"/>
                        <w:szCs w:val="16"/>
                        <w:lang w:val="en-US"/>
                      </w:rPr>
                      <w:t>Research methodology for image analysis</w:t>
                    </w:r>
                  </w:moveTo>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moveTo w:id="341" w:author="Omer" w:date="2015-03-18T14:20:00Z">
                    <w:r>
                      <w:rPr>
                        <w:rFonts w:ascii="Arial" w:hAnsi="Arial" w:cs="Arial"/>
                        <w:color w:val="000080"/>
                        <w:sz w:val="16"/>
                        <w:szCs w:val="16"/>
                        <w:lang w:val="sv-SE"/>
                      </w:rPr>
                      <w:t>Sp-12</w:t>
                    </w:r>
                  </w:moveTo>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moveTo w:id="342" w:author="Omer" w:date="2015-03-18T14:20:00Z">
                    <w:r>
                      <w:rPr>
                        <w:rFonts w:ascii="Arial" w:hAnsi="Arial" w:cs="Arial"/>
                        <w:sz w:val="16"/>
                        <w:szCs w:val="16"/>
                        <w:lang w:val="sv-SE"/>
                      </w:rPr>
                      <w:t>4</w:t>
                    </w:r>
                  </w:moveTo>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moveTo w:id="343" w:author="Omer" w:date="2015-03-18T14:20:00Z">
                    <w:r>
                      <w:rPr>
                        <w:rFonts w:ascii="Courier New" w:hAnsi="Courier New" w:cs="Courier New"/>
                        <w:color w:val="000000"/>
                        <w:sz w:val="18"/>
                        <w:szCs w:val="18"/>
                        <w:shd w:val="clear" w:color="auto" w:fill="FFFFFF"/>
                      </w:rPr>
                      <w:t>2012-06-07</w:t>
                    </w:r>
                  </w:moveTo>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moveTo w:id="344" w:author="Omer" w:date="2015-03-18T14:20:00Z">
                    <w:r w:rsidRPr="00FD3ACF">
                      <w:rPr>
                        <w:rFonts w:ascii="Arial" w:hAnsi="Arial" w:cs="Arial"/>
                        <w:color w:val="000080"/>
                        <w:sz w:val="16"/>
                        <w:szCs w:val="16"/>
                        <w:lang w:val="sv-SE"/>
                      </w:rPr>
                      <w:t xml:space="preserve">Image </w:t>
                    </w:r>
                    <w:proofErr w:type="spellStart"/>
                    <w:r w:rsidRPr="00FD3ACF">
                      <w:rPr>
                        <w:rFonts w:ascii="Arial" w:hAnsi="Arial" w:cs="Arial"/>
                        <w:color w:val="000080"/>
                        <w:sz w:val="16"/>
                        <w:szCs w:val="16"/>
                        <w:lang w:val="sv-SE"/>
                      </w:rPr>
                      <w:t>Processing</w:t>
                    </w:r>
                    <w:proofErr w:type="spellEnd"/>
                    <w:r w:rsidRPr="00FD3ACF">
                      <w:rPr>
                        <w:rFonts w:ascii="Arial" w:hAnsi="Arial" w:cs="Arial"/>
                        <w:color w:val="000080"/>
                        <w:sz w:val="16"/>
                        <w:szCs w:val="16"/>
                        <w:lang w:val="sv-SE"/>
                      </w:rPr>
                      <w:t xml:space="preserve"> </w:t>
                    </w:r>
                    <w:proofErr w:type="spellStart"/>
                    <w:r w:rsidRPr="00FD3ACF">
                      <w:rPr>
                        <w:rFonts w:ascii="Arial" w:hAnsi="Arial" w:cs="Arial"/>
                        <w:color w:val="000080"/>
                        <w:sz w:val="16"/>
                        <w:szCs w:val="16"/>
                        <w:lang w:val="sv-SE"/>
                      </w:rPr>
                      <w:t>Using</w:t>
                    </w:r>
                    <w:proofErr w:type="spellEnd"/>
                    <w:r w:rsidRPr="00FD3ACF">
                      <w:rPr>
                        <w:rFonts w:ascii="Arial" w:hAnsi="Arial" w:cs="Arial"/>
                        <w:color w:val="000080"/>
                        <w:sz w:val="16"/>
                        <w:szCs w:val="16"/>
                        <w:lang w:val="sv-SE"/>
                      </w:rPr>
                      <w:t xml:space="preserve"> Graphs</w:t>
                    </w:r>
                  </w:moveTo>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moveTo w:id="345" w:author="Omer" w:date="2015-03-18T14:20:00Z">
                    <w:r>
                      <w:rPr>
                        <w:rFonts w:ascii="Arial" w:hAnsi="Arial" w:cs="Arial"/>
                        <w:color w:val="000080"/>
                        <w:sz w:val="16"/>
                        <w:szCs w:val="16"/>
                        <w:lang w:val="sv-SE"/>
                      </w:rPr>
                      <w:t>Sp-12</w:t>
                    </w:r>
                  </w:moveTo>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moveTo w:id="346" w:author="Omer" w:date="2015-03-18T14:20:00Z">
                    <w:r>
                      <w:rPr>
                        <w:rFonts w:ascii="Arial" w:hAnsi="Arial" w:cs="Arial"/>
                        <w:color w:val="000080"/>
                        <w:sz w:val="16"/>
                        <w:szCs w:val="16"/>
                        <w:lang w:val="sv-SE"/>
                      </w:rPr>
                      <w:t>5</w:t>
                    </w:r>
                  </w:moveTo>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moveTo w:id="347" w:author="Omer" w:date="2015-03-18T14:20:00Z">
                    <w:r>
                      <w:rPr>
                        <w:rFonts w:ascii="Courier New" w:hAnsi="Courier New" w:cs="Courier New"/>
                        <w:color w:val="000000"/>
                        <w:sz w:val="18"/>
                        <w:szCs w:val="18"/>
                        <w:shd w:val="clear" w:color="auto" w:fill="FFFFFF"/>
                      </w:rPr>
                      <w:t>2012-05-29</w:t>
                    </w:r>
                  </w:moveTo>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proofErr w:type="spellStart"/>
                  <w:moveTo w:id="348" w:author="Omer" w:date="2015-03-18T14:20:00Z">
                    <w:r>
                      <w:rPr>
                        <w:rFonts w:ascii="Arial" w:hAnsi="Arial" w:cs="Arial"/>
                        <w:color w:val="000080"/>
                        <w:sz w:val="16"/>
                        <w:szCs w:val="16"/>
                        <w:lang w:val="sv-SE"/>
                      </w:rPr>
                      <w:t>Quantitative</w:t>
                    </w:r>
                    <w:proofErr w:type="spellEnd"/>
                    <w:r>
                      <w:rPr>
                        <w:rFonts w:ascii="Arial" w:hAnsi="Arial" w:cs="Arial"/>
                        <w:color w:val="000080"/>
                        <w:sz w:val="16"/>
                        <w:szCs w:val="16"/>
                        <w:lang w:val="sv-SE"/>
                      </w:rPr>
                      <w:t xml:space="preserve"> </w:t>
                    </w:r>
                    <w:proofErr w:type="spellStart"/>
                    <w:r>
                      <w:rPr>
                        <w:rFonts w:ascii="Arial" w:hAnsi="Arial" w:cs="Arial"/>
                        <w:color w:val="000080"/>
                        <w:sz w:val="16"/>
                        <w:szCs w:val="16"/>
                        <w:lang w:val="sv-SE"/>
                      </w:rPr>
                      <w:t>Microscopy</w:t>
                    </w:r>
                  </w:moveTo>
                  <w:proofErr w:type="spellEnd"/>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moveTo w:id="349" w:author="Omer" w:date="2015-03-18T14:20:00Z">
                    <w:r>
                      <w:rPr>
                        <w:rFonts w:ascii="Arial" w:hAnsi="Arial" w:cs="Arial"/>
                        <w:color w:val="000080"/>
                        <w:sz w:val="16"/>
                        <w:szCs w:val="16"/>
                        <w:lang w:val="sv-SE"/>
                      </w:rPr>
                      <w:t>HT</w:t>
                    </w:r>
                    <w:r w:rsidR="00FD3ACF">
                      <w:rPr>
                        <w:rFonts w:ascii="Arial" w:hAnsi="Arial" w:cs="Arial"/>
                        <w:color w:val="000080"/>
                        <w:sz w:val="16"/>
                        <w:szCs w:val="16"/>
                        <w:lang w:val="sv-SE"/>
                      </w:rPr>
                      <w:t>-12</w:t>
                    </w:r>
                  </w:moveTo>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moveTo w:id="350" w:author="Omer" w:date="2015-03-18T14:20:00Z">
                    <w:r>
                      <w:rPr>
                        <w:rFonts w:ascii="Arial" w:hAnsi="Arial" w:cs="Arial"/>
                        <w:color w:val="000080"/>
                        <w:sz w:val="16"/>
                        <w:szCs w:val="16"/>
                        <w:lang w:val="sv-SE"/>
                      </w:rPr>
                      <w:t>9</w:t>
                    </w:r>
                  </w:moveTo>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moveTo w:id="351" w:author="Omer" w:date="2015-03-18T14:20:00Z">
                    <w:r w:rsidRPr="00BC5310">
                      <w:rPr>
                        <w:rFonts w:ascii="Courier New" w:hAnsi="Courier New" w:cs="Courier New"/>
                        <w:bCs/>
                        <w:sz w:val="18"/>
                        <w:szCs w:val="18"/>
                        <w:lang w:val="sv-SE"/>
                      </w:rPr>
                      <w:t>2013-01-22</w:t>
                    </w:r>
                  </w:moveTo>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proofErr w:type="spellStart"/>
                  <w:moveTo w:id="352" w:author="Omer" w:date="2015-03-18T14:20:00Z">
                    <w:r>
                      <w:rPr>
                        <w:rFonts w:ascii="Arial" w:hAnsi="Arial" w:cs="Arial"/>
                        <w:bCs/>
                        <w:color w:val="000080"/>
                        <w:sz w:val="16"/>
                        <w:szCs w:val="16"/>
                        <w:lang w:val="sv-SE"/>
                      </w:rPr>
                      <w:t>Nonlinear</w:t>
                    </w:r>
                    <w:proofErr w:type="spellEnd"/>
                    <w:r w:rsidR="00A60904">
                      <w:rPr>
                        <w:rFonts w:ascii="Arial" w:hAnsi="Arial" w:cs="Arial"/>
                        <w:bCs/>
                        <w:color w:val="000080"/>
                        <w:sz w:val="16"/>
                        <w:szCs w:val="16"/>
                        <w:lang w:val="sv-SE"/>
                      </w:rPr>
                      <w:t xml:space="preserve"> multi-</w:t>
                    </w:r>
                    <w:proofErr w:type="spellStart"/>
                    <w:r w:rsidR="00A60904">
                      <w:rPr>
                        <w:rFonts w:ascii="Arial" w:hAnsi="Arial" w:cs="Arial"/>
                        <w:bCs/>
                        <w:color w:val="000080"/>
                        <w:sz w:val="16"/>
                        <w:szCs w:val="16"/>
                        <w:lang w:val="sv-SE"/>
                      </w:rPr>
                      <w:t>objective</w:t>
                    </w:r>
                    <w:proofErr w:type="spellEnd"/>
                    <w:r w:rsidR="00A60904">
                      <w:rPr>
                        <w:rFonts w:ascii="Arial" w:hAnsi="Arial" w:cs="Arial"/>
                        <w:bCs/>
                        <w:color w:val="000080"/>
                        <w:sz w:val="16"/>
                        <w:szCs w:val="16"/>
                        <w:lang w:val="sv-SE"/>
                      </w:rPr>
                      <w:t xml:space="preserve"> </w:t>
                    </w:r>
                    <w:proofErr w:type="spellStart"/>
                    <w:r w:rsidR="00A60904">
                      <w:rPr>
                        <w:rFonts w:ascii="Arial" w:hAnsi="Arial" w:cs="Arial"/>
                        <w:bCs/>
                        <w:color w:val="000080"/>
                        <w:sz w:val="16"/>
                        <w:szCs w:val="16"/>
                        <w:lang w:val="sv-SE"/>
                      </w:rPr>
                      <w:t>optimization</w:t>
                    </w:r>
                  </w:moveTo>
                  <w:proofErr w:type="spellEnd"/>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moveTo w:id="353" w:author="Omer" w:date="2015-03-18T14:20:00Z">
                    <w:r>
                      <w:rPr>
                        <w:rFonts w:ascii="Arial" w:hAnsi="Arial" w:cs="Arial"/>
                        <w:color w:val="000080"/>
                        <w:sz w:val="16"/>
                        <w:szCs w:val="16"/>
                        <w:lang w:val="sv-SE"/>
                      </w:rPr>
                      <w:t>VT-13</w:t>
                    </w:r>
                  </w:moveTo>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moveTo w:id="354" w:author="Omer" w:date="2015-03-18T14:20:00Z">
                    <w:r>
                      <w:rPr>
                        <w:rFonts w:ascii="Arial" w:hAnsi="Arial" w:cs="Arial"/>
                        <w:color w:val="000080"/>
                        <w:sz w:val="16"/>
                        <w:szCs w:val="16"/>
                        <w:lang w:val="sv-SE"/>
                      </w:rPr>
                      <w:t>5</w:t>
                    </w:r>
                  </w:moveTo>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moveTo w:id="355" w:author="Omer" w:date="2015-03-18T14:20:00Z">
                    <w:r>
                      <w:rPr>
                        <w:rFonts w:ascii="Courier New" w:hAnsi="Courier New" w:cs="Courier New"/>
                        <w:bCs/>
                        <w:sz w:val="18"/>
                        <w:szCs w:val="18"/>
                        <w:lang w:val="sv-SE"/>
                      </w:rPr>
                      <w:t>2013-05-30</w:t>
                    </w:r>
                  </w:moveTo>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proofErr w:type="spellStart"/>
                  <w:moveTo w:id="356" w:author="Omer" w:date="2015-03-18T14:20:00Z">
                    <w:r>
                      <w:rPr>
                        <w:rFonts w:ascii="Arial" w:hAnsi="Arial" w:cs="Arial"/>
                        <w:bCs/>
                        <w:color w:val="000080"/>
                        <w:sz w:val="16"/>
                        <w:szCs w:val="16"/>
                        <w:lang w:val="sv-SE"/>
                      </w:rPr>
                      <w:t>Classical</w:t>
                    </w:r>
                    <w:proofErr w:type="spellEnd"/>
                    <w:r>
                      <w:rPr>
                        <w:rFonts w:ascii="Arial" w:hAnsi="Arial" w:cs="Arial"/>
                        <w:bCs/>
                        <w:color w:val="000080"/>
                        <w:sz w:val="16"/>
                        <w:szCs w:val="16"/>
                        <w:lang w:val="sv-SE"/>
                      </w:rPr>
                      <w:t xml:space="preserve"> and Modern Papers</w:t>
                    </w:r>
                  </w:moveTo>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moveTo w:id="357" w:author="Omer" w:date="2015-03-18T14:20:00Z">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moveTo>
                  <w:ins w:id="358" w:author="Omer" w:date="2015-03-18T14:20:00Z">
                    <w:r>
                      <w:rPr>
                        <w:rFonts w:ascii="Arial" w:hAnsi="Arial" w:cs="Arial"/>
                        <w:color w:val="000080"/>
                        <w:sz w:val="16"/>
                        <w:szCs w:val="16"/>
                        <w:lang w:val="sv-SE"/>
                      </w:rPr>
                    </w:r>
                  </w:ins>
                  <w:moveTo w:id="359" w:author="Omer" w:date="2015-03-18T14:20:00Z">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moveTo>
                </w:p>
              </w:tc>
              <w:tc>
                <w:tcPr>
                  <w:tcW w:w="1077" w:type="dxa"/>
                </w:tcPr>
                <w:p w14:paraId="6FB8014A" w14:textId="404D83E9" w:rsidR="00FD3ACF" w:rsidRDefault="0067176E" w:rsidP="006C779B">
                  <w:pPr>
                    <w:spacing w:line="276" w:lineRule="auto"/>
                    <w:rPr>
                      <w:rFonts w:ascii="Arial" w:hAnsi="Arial" w:cs="Arial"/>
                      <w:bCs/>
                      <w:color w:val="000080"/>
                      <w:sz w:val="16"/>
                      <w:szCs w:val="16"/>
                      <w:lang w:val="sv-SE"/>
                    </w:rPr>
                  </w:pPr>
                  <w:moveTo w:id="360" w:author="Omer" w:date="2015-03-18T14:20:00Z">
                    <w:r>
                      <w:rPr>
                        <w:rFonts w:ascii="Arial" w:hAnsi="Arial" w:cs="Arial"/>
                        <w:color w:val="000080"/>
                        <w:sz w:val="16"/>
                        <w:szCs w:val="16"/>
                        <w:lang w:val="sv-SE"/>
                      </w:rPr>
                      <w:t xml:space="preserve">7.5 </w:t>
                    </w:r>
                    <w:proofErr w:type="spellStart"/>
                    <w:r>
                      <w:rPr>
                        <w:rFonts w:ascii="Arial" w:hAnsi="Arial" w:cs="Arial"/>
                        <w:color w:val="000080"/>
                        <w:sz w:val="16"/>
                        <w:szCs w:val="16"/>
                        <w:lang w:val="sv-SE"/>
                      </w:rPr>
                      <w:t>approx</w:t>
                    </w:r>
                  </w:moveTo>
                  <w:proofErr w:type="spellEnd"/>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moveTo w:id="361" w:author="Omer" w:date="2015-03-18T14:20:00Z">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moveTo>
                  <w:ins w:id="362" w:author="Omer" w:date="2015-03-18T14:20:00Z">
                    <w:r>
                      <w:rPr>
                        <w:rFonts w:ascii="Arial" w:hAnsi="Arial" w:cs="Arial"/>
                        <w:sz w:val="16"/>
                        <w:szCs w:val="16"/>
                        <w:lang w:val="sv-SE"/>
                      </w:rPr>
                    </w:r>
                  </w:ins>
                  <w:moveTo w:id="363" w:author="Omer" w:date="2015-03-18T14:20:00Z">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moveTo>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moveTo w:id="364" w:author="Omer" w:date="2015-03-18T14:20:00Z">
                    <w:r w:rsidRPr="003D6D53">
                      <w:rPr>
                        <w:rFonts w:ascii="Arial" w:hAnsi="Arial" w:cs="Arial"/>
                        <w:color w:val="000080"/>
                        <w:sz w:val="16"/>
                        <w:szCs w:val="16"/>
                        <w:lang w:val="en-US"/>
                      </w:rPr>
                      <w:t>Preparation for Introductory Biology: DNA to Organisms</w:t>
                    </w:r>
                  </w:moveTo>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moveTo w:id="365" w:author="Omer" w:date="2015-03-18T14:20:00Z">
                    <w:r>
                      <w:rPr>
                        <w:rFonts w:ascii="Arial" w:hAnsi="Arial" w:cs="Arial"/>
                        <w:color w:val="000080"/>
                        <w:sz w:val="16"/>
                        <w:szCs w:val="16"/>
                        <w:lang w:val="sv-SE"/>
                      </w:rPr>
                      <w:t>HT-13</w:t>
                    </w:r>
                  </w:moveTo>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moveTo w:id="366" w:author="Omer" w:date="2015-03-18T14:20:00Z">
                    <w:r>
                      <w:rPr>
                        <w:rFonts w:ascii="Arial" w:hAnsi="Arial" w:cs="Arial"/>
                        <w:color w:val="000080"/>
                        <w:sz w:val="16"/>
                        <w:szCs w:val="16"/>
                        <w:lang w:val="sv-SE"/>
                      </w:rPr>
                      <w:t>1</w:t>
                    </w:r>
                  </w:moveTo>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moveTo w:id="367" w:author="Omer" w:date="2015-03-18T14:20:00Z">
                    <w:r w:rsidRPr="009E31B7">
                      <w:rPr>
                        <w:rFonts w:ascii="Courier New" w:hAnsi="Courier New" w:cs="Courier New"/>
                        <w:sz w:val="18"/>
                        <w:szCs w:val="18"/>
                        <w:lang w:val="sv-SE"/>
                      </w:rPr>
                      <w:t>2014-04-16</w:t>
                    </w:r>
                  </w:moveTo>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proofErr w:type="spellStart"/>
                  <w:moveTo w:id="368" w:author="Omer" w:date="2015-03-18T14:20:00Z">
                    <w:r>
                      <w:rPr>
                        <w:rFonts w:ascii="Arial" w:hAnsi="Arial" w:cs="Arial"/>
                        <w:color w:val="000080"/>
                        <w:sz w:val="16"/>
                        <w:szCs w:val="16"/>
                        <w:lang w:val="sv-SE"/>
                      </w:rPr>
                      <w:t>Open</w:t>
                    </w:r>
                    <w:proofErr w:type="spellEnd"/>
                    <w:r>
                      <w:rPr>
                        <w:rFonts w:ascii="Arial" w:hAnsi="Arial" w:cs="Arial"/>
                        <w:color w:val="000080"/>
                        <w:sz w:val="16"/>
                        <w:szCs w:val="16"/>
                        <w:lang w:val="sv-SE"/>
                      </w:rPr>
                      <w:t>-source software</w:t>
                    </w:r>
                  </w:moveTo>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moveTo w:id="369" w:author="Omer" w:date="2015-03-18T14:20:00Z">
                    <w:r>
                      <w:rPr>
                        <w:rFonts w:ascii="Arial" w:hAnsi="Arial" w:cs="Arial"/>
                        <w:color w:val="000080"/>
                        <w:sz w:val="16"/>
                        <w:szCs w:val="16"/>
                        <w:lang w:val="sv-SE"/>
                      </w:rPr>
                      <w:t>VT-12</w:t>
                    </w:r>
                  </w:moveTo>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moveTo w:id="370" w:author="Omer" w:date="2015-03-18T14:20:00Z">
                    <w:r>
                      <w:rPr>
                        <w:rFonts w:ascii="Arial" w:hAnsi="Arial" w:cs="Arial"/>
                        <w:color w:val="000080"/>
                        <w:sz w:val="16"/>
                        <w:szCs w:val="16"/>
                        <w:lang w:val="sv-SE"/>
                      </w:rPr>
                      <w:t>1</w:t>
                    </w:r>
                  </w:moveTo>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moveTo w:id="371" w:author="Omer" w:date="2015-03-18T14:20:00Z">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moveTo>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moveTo w:id="372" w:author="Omer" w:date="2015-03-18T14:20:00Z">
                    <w:r>
                      <w:rPr>
                        <w:rFonts w:ascii="Arial" w:hAnsi="Arial" w:cs="Arial"/>
                        <w:bCs/>
                        <w:color w:val="000080"/>
                        <w:sz w:val="16"/>
                        <w:szCs w:val="16"/>
                        <w:lang w:val="en-US"/>
                      </w:rPr>
                      <w:t>Introduction To Biology</w:t>
                    </w:r>
                  </w:moveTo>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moveTo w:id="373" w:author="Omer" w:date="2015-03-18T14:20:00Z">
                    <w:r>
                      <w:rPr>
                        <w:rFonts w:ascii="Arial" w:hAnsi="Arial" w:cs="Arial"/>
                        <w:bCs/>
                        <w:color w:val="000080"/>
                        <w:sz w:val="16"/>
                        <w:szCs w:val="16"/>
                        <w:lang w:val="en-US"/>
                      </w:rPr>
                      <w:t>HT-14</w:t>
                    </w:r>
                  </w:moveTo>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moveTo w:id="374" w:author="Omer" w:date="2015-03-18T14:20:00Z">
                    <w:r>
                      <w:rPr>
                        <w:rFonts w:ascii="Arial" w:hAnsi="Arial" w:cs="Arial"/>
                        <w:bCs/>
                        <w:color w:val="000080"/>
                        <w:sz w:val="16"/>
                        <w:szCs w:val="16"/>
                        <w:lang w:val="en-US"/>
                      </w:rPr>
                      <w:t>6</w:t>
                    </w:r>
                  </w:moveTo>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moveTo w:id="375" w:author="Omer" w:date="2015-03-18T14:20:00Z">
                    <w:r>
                      <w:rPr>
                        <w:rFonts w:ascii="Courier New" w:hAnsi="Courier New" w:cs="Courier New"/>
                        <w:bCs/>
                        <w:sz w:val="18"/>
                        <w:szCs w:val="18"/>
                        <w:lang w:val="sv-SE"/>
                      </w:rPr>
                      <w:t>2014-01-09</w:t>
                    </w:r>
                  </w:moveTo>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proofErr w:type="spellStart"/>
                  <w:moveTo w:id="376" w:author="Omer" w:date="2015-03-18T14:20:00Z">
                    <w:r>
                      <w:rPr>
                        <w:rFonts w:ascii="Arial" w:hAnsi="Arial" w:cs="Arial"/>
                        <w:color w:val="000080"/>
                        <w:sz w:val="16"/>
                        <w:szCs w:val="16"/>
                        <w:lang w:val="sv-SE"/>
                      </w:rPr>
                      <w:t>Applied</w:t>
                    </w:r>
                    <w:proofErr w:type="spellEnd"/>
                    <w:r>
                      <w:rPr>
                        <w:rFonts w:ascii="Arial" w:hAnsi="Arial" w:cs="Arial"/>
                        <w:color w:val="000080"/>
                        <w:sz w:val="16"/>
                        <w:szCs w:val="16"/>
                        <w:lang w:val="sv-SE"/>
                      </w:rPr>
                      <w:t xml:space="preserve"> </w:t>
                    </w:r>
                    <w:proofErr w:type="spellStart"/>
                    <w:r>
                      <w:rPr>
                        <w:rFonts w:ascii="Arial" w:hAnsi="Arial" w:cs="Arial"/>
                        <w:color w:val="000080"/>
                        <w:sz w:val="16"/>
                        <w:szCs w:val="16"/>
                        <w:lang w:val="sv-SE"/>
                      </w:rPr>
                      <w:t>Mathematics</w:t>
                    </w:r>
                  </w:moveTo>
                  <w:proofErr w:type="spellEnd"/>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moveTo w:id="377" w:author="Omer" w:date="2015-03-18T14:20:00Z">
                    <w:r>
                      <w:rPr>
                        <w:rFonts w:ascii="Arial" w:hAnsi="Arial" w:cs="Arial"/>
                        <w:color w:val="000080"/>
                        <w:sz w:val="16"/>
                        <w:szCs w:val="16"/>
                        <w:lang w:val="sv-SE"/>
                      </w:rPr>
                      <w:t>HT-13</w:t>
                    </w:r>
                  </w:moveTo>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moveTo w:id="378" w:author="Omer" w:date="2015-03-18T14:20:00Z">
                    <w:r>
                      <w:rPr>
                        <w:rFonts w:ascii="Arial" w:hAnsi="Arial" w:cs="Arial"/>
                        <w:color w:val="000080"/>
                        <w:sz w:val="16"/>
                        <w:szCs w:val="16"/>
                        <w:lang w:val="sv-SE"/>
                      </w:rPr>
                      <w:t>10</w:t>
                    </w:r>
                  </w:moveTo>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moveTo w:id="379" w:author="Omer" w:date="2015-03-18T14:20:00Z">
                    <w:r>
                      <w:rPr>
                        <w:rFonts w:ascii="Courier New" w:hAnsi="Courier New" w:cs="Courier New"/>
                        <w:bCs/>
                        <w:sz w:val="18"/>
                        <w:szCs w:val="18"/>
                        <w:lang w:val="sv-SE"/>
                      </w:rPr>
                      <w:t>2013-10-23</w:t>
                    </w:r>
                  </w:moveTo>
                </w:p>
              </w:tc>
            </w:tr>
            <w:moveToRangeEnd w:id="334"/>
            <w:tr w:rsidR="00FD3ACF" w14:paraId="31668567" w14:textId="77777777" w:rsidTr="006C779B">
              <w:trPr>
                <w:ins w:id="380" w:author="Omer" w:date="2015-03-18T14:20:00Z"/>
              </w:trPr>
              <w:tc>
                <w:tcPr>
                  <w:tcW w:w="4827" w:type="dxa"/>
                </w:tcPr>
                <w:p w14:paraId="11E97317" w14:textId="3E17DF06" w:rsidR="003E1809" w:rsidRPr="00856668" w:rsidRDefault="00F630BB" w:rsidP="003613D3">
                  <w:pPr>
                    <w:spacing w:line="276" w:lineRule="auto"/>
                    <w:rPr>
                      <w:ins w:id="381" w:author="Omer" w:date="2015-03-18T14:20:00Z"/>
                      <w:rFonts w:ascii="Arial" w:hAnsi="Arial" w:cs="Arial"/>
                      <w:bCs/>
                      <w:color w:val="000080"/>
                      <w:sz w:val="16"/>
                      <w:szCs w:val="16"/>
                      <w:lang w:val="en-US"/>
                    </w:rPr>
                  </w:pPr>
                  <w:ins w:id="382" w:author="Omer" w:date="2015-03-18T14:20:00Z">
                    <w:r>
                      <w:rPr>
                        <w:rFonts w:ascii="Arial" w:hAnsi="Arial" w:cs="Arial"/>
                        <w:bCs/>
                        <w:color w:val="000080"/>
                        <w:sz w:val="16"/>
                        <w:szCs w:val="16"/>
                        <w:lang w:val="en-US"/>
                      </w:rPr>
                      <w:t xml:space="preserve">Statistical </w:t>
                    </w:r>
                    <w:r w:rsidR="003E1809">
                      <w:rPr>
                        <w:rFonts w:ascii="Arial" w:hAnsi="Arial" w:cs="Arial"/>
                        <w:bCs/>
                        <w:color w:val="000080"/>
                        <w:sz w:val="16"/>
                        <w:szCs w:val="16"/>
                        <w:lang w:val="en-US"/>
                      </w:rPr>
                      <w:t>Machine Learning</w:t>
                    </w:r>
                  </w:ins>
                </w:p>
              </w:tc>
              <w:tc>
                <w:tcPr>
                  <w:tcW w:w="899" w:type="dxa"/>
                </w:tcPr>
                <w:p w14:paraId="43F0F35A" w14:textId="0B85D81B" w:rsidR="00FD3ACF" w:rsidRPr="00856668" w:rsidRDefault="003E1809" w:rsidP="003613D3">
                  <w:pPr>
                    <w:spacing w:line="276" w:lineRule="auto"/>
                    <w:jc w:val="center"/>
                    <w:rPr>
                      <w:ins w:id="383" w:author="Omer" w:date="2015-03-18T14:20:00Z"/>
                      <w:rFonts w:ascii="Arial" w:hAnsi="Arial" w:cs="Arial"/>
                      <w:bCs/>
                      <w:color w:val="000080"/>
                      <w:sz w:val="16"/>
                      <w:szCs w:val="16"/>
                      <w:lang w:val="en-US"/>
                    </w:rPr>
                  </w:pPr>
                  <w:ins w:id="384" w:author="Omer" w:date="2015-03-18T14:20:00Z">
                    <w:r>
                      <w:rPr>
                        <w:rFonts w:ascii="Arial" w:hAnsi="Arial" w:cs="Arial"/>
                        <w:bCs/>
                        <w:color w:val="000080"/>
                        <w:sz w:val="16"/>
                        <w:szCs w:val="16"/>
                        <w:lang w:val="en-US"/>
                      </w:rPr>
                      <w:t>HT-14</w:t>
                    </w:r>
                  </w:ins>
                </w:p>
              </w:tc>
              <w:tc>
                <w:tcPr>
                  <w:tcW w:w="1077" w:type="dxa"/>
                </w:tcPr>
                <w:p w14:paraId="0DB48DCE" w14:textId="28488714" w:rsidR="003E1809" w:rsidRPr="00856668" w:rsidRDefault="00A537EB" w:rsidP="000A5C54">
                  <w:pPr>
                    <w:spacing w:line="276" w:lineRule="auto"/>
                    <w:jc w:val="center"/>
                    <w:rPr>
                      <w:ins w:id="385" w:author="Omer" w:date="2015-03-18T14:20:00Z"/>
                      <w:rFonts w:ascii="Arial" w:hAnsi="Arial" w:cs="Arial"/>
                      <w:bCs/>
                      <w:color w:val="000080"/>
                      <w:sz w:val="16"/>
                      <w:szCs w:val="16"/>
                      <w:lang w:val="en-US"/>
                    </w:rPr>
                  </w:pPr>
                  <w:ins w:id="386" w:author="Omer" w:date="2015-03-18T14:20:00Z">
                    <w:r>
                      <w:rPr>
                        <w:rFonts w:ascii="Arial" w:hAnsi="Arial" w:cs="Arial"/>
                        <w:bCs/>
                        <w:color w:val="000080"/>
                        <w:sz w:val="16"/>
                        <w:szCs w:val="16"/>
                        <w:lang w:val="en-US"/>
                      </w:rPr>
                      <w:t>6</w:t>
                    </w:r>
                  </w:ins>
                </w:p>
              </w:tc>
              <w:tc>
                <w:tcPr>
                  <w:tcW w:w="2380" w:type="dxa"/>
                </w:tcPr>
                <w:p w14:paraId="62B0BD99" w14:textId="299364A1" w:rsidR="00FD3ACF" w:rsidRPr="00413321" w:rsidRDefault="00413321" w:rsidP="003613D3">
                  <w:pPr>
                    <w:spacing w:line="276" w:lineRule="auto"/>
                    <w:jc w:val="center"/>
                    <w:rPr>
                      <w:ins w:id="387" w:author="Omer" w:date="2015-03-18T14:20:00Z"/>
                      <w:rFonts w:ascii="Courier New" w:hAnsi="Courier New" w:cs="Courier New"/>
                      <w:bCs/>
                      <w:sz w:val="18"/>
                      <w:szCs w:val="18"/>
                      <w:lang w:val="en-US"/>
                    </w:rPr>
                  </w:pPr>
                  <w:ins w:id="388" w:author="Omer" w:date="2015-03-18T14:20:00Z">
                    <w:r w:rsidRPr="00413321">
                      <w:rPr>
                        <w:rFonts w:ascii="Courier New" w:hAnsi="Courier New" w:cs="Courier New"/>
                        <w:bCs/>
                        <w:sz w:val="18"/>
                        <w:szCs w:val="18"/>
                        <w:lang w:val="en-US"/>
                      </w:rPr>
                      <w:t>2014-09-19</w:t>
                    </w:r>
                  </w:ins>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ins w:id="389" w:author="Omer" w:date="2015-03-18T14:20:00Z">
                    <w:r>
                      <w:rPr>
                        <w:rFonts w:ascii="Arial" w:hAnsi="Arial" w:cs="Arial"/>
                        <w:bCs/>
                        <w:color w:val="000080"/>
                        <w:sz w:val="16"/>
                        <w:szCs w:val="16"/>
                        <w:lang w:val="en-US"/>
                      </w:rPr>
                      <w:t>Super resolution florescence microscopy</w:t>
                    </w:r>
                  </w:ins>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ins w:id="390" w:author="Omer" w:date="2015-03-18T14:20:00Z">
                    <w:r>
                      <w:rPr>
                        <w:rFonts w:ascii="Arial" w:hAnsi="Arial" w:cs="Arial"/>
                        <w:color w:val="000080"/>
                        <w:sz w:val="16"/>
                        <w:szCs w:val="16"/>
                        <w:lang w:val="en-US"/>
                      </w:rPr>
                      <w:t>HT-14</w:t>
                    </w:r>
                  </w:ins>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ins w:id="391" w:author="Omer" w:date="2015-03-18T14:20:00Z">
                    <w:r>
                      <w:rPr>
                        <w:rFonts w:ascii="Arial" w:hAnsi="Arial" w:cs="Arial"/>
                        <w:color w:val="000080"/>
                        <w:sz w:val="16"/>
                        <w:szCs w:val="16"/>
                        <w:lang w:val="en-US"/>
                      </w:rPr>
                      <w:t>3</w:t>
                    </w:r>
                  </w:ins>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ins w:id="392" w:author="Omer" w:date="2015-03-18T14:20:00Z">
                    <w:r w:rsidRPr="009E31B7">
                      <w:rPr>
                        <w:rFonts w:ascii="Courier New" w:hAnsi="Courier New" w:cs="Courier New"/>
                        <w:sz w:val="18"/>
                        <w:szCs w:val="18"/>
                        <w:lang w:val="sv-SE"/>
                      </w:rPr>
                      <w:t>2014</w:t>
                    </w:r>
                    <w:r>
                      <w:rPr>
                        <w:rFonts w:ascii="Courier New" w:hAnsi="Courier New" w:cs="Courier New"/>
                        <w:sz w:val="18"/>
                        <w:szCs w:val="18"/>
                        <w:lang w:val="sv-SE"/>
                      </w:rPr>
                      <w:t>-07-14</w:t>
                    </w:r>
                  </w:ins>
                </w:p>
              </w:tc>
            </w:tr>
            <w:tr w:rsidR="00016652" w14:paraId="6513BE7E" w14:textId="77777777" w:rsidTr="006C779B">
              <w:trPr>
                <w:ins w:id="393" w:author="Omer" w:date="2015-03-18T14:20:00Z"/>
              </w:trPr>
              <w:tc>
                <w:tcPr>
                  <w:tcW w:w="4827" w:type="dxa"/>
                </w:tcPr>
                <w:p w14:paraId="00A30EB6" w14:textId="429623C2" w:rsidR="00016652" w:rsidRDefault="00F630BB" w:rsidP="00F630BB">
                  <w:pPr>
                    <w:spacing w:line="276" w:lineRule="auto"/>
                    <w:rPr>
                      <w:ins w:id="394" w:author="Omer" w:date="2015-03-18T14:20:00Z"/>
                      <w:rFonts w:ascii="Arial" w:hAnsi="Arial" w:cs="Arial"/>
                      <w:bCs/>
                      <w:color w:val="000080"/>
                      <w:sz w:val="16"/>
                      <w:szCs w:val="16"/>
                      <w:lang w:val="en-US"/>
                    </w:rPr>
                  </w:pPr>
                  <w:ins w:id="395" w:author="Omer" w:date="2015-03-18T14:20:00Z">
                    <w:r>
                      <w:rPr>
                        <w:rFonts w:ascii="Arial" w:hAnsi="Arial" w:cs="Arial"/>
                        <w:bCs/>
                        <w:color w:val="000080"/>
                        <w:sz w:val="16"/>
                        <w:szCs w:val="16"/>
                        <w:lang w:val="en-US"/>
                      </w:rPr>
                      <w:t>Visualizing your science</w:t>
                    </w:r>
                  </w:ins>
                </w:p>
              </w:tc>
              <w:tc>
                <w:tcPr>
                  <w:tcW w:w="899" w:type="dxa"/>
                </w:tcPr>
                <w:p w14:paraId="0A7818BD" w14:textId="267E1B56" w:rsidR="00016652" w:rsidRDefault="00016652" w:rsidP="003613D3">
                  <w:pPr>
                    <w:spacing w:line="276" w:lineRule="auto"/>
                    <w:jc w:val="center"/>
                    <w:rPr>
                      <w:ins w:id="396" w:author="Omer" w:date="2015-03-18T14:20:00Z"/>
                      <w:rFonts w:ascii="Arial" w:hAnsi="Arial" w:cs="Arial"/>
                      <w:color w:val="000080"/>
                      <w:sz w:val="16"/>
                      <w:szCs w:val="16"/>
                      <w:lang w:val="en-US"/>
                    </w:rPr>
                  </w:pPr>
                  <w:ins w:id="397" w:author="Omer" w:date="2015-03-18T14:20:00Z">
                    <w:r>
                      <w:rPr>
                        <w:rFonts w:ascii="Arial" w:hAnsi="Arial" w:cs="Arial"/>
                        <w:color w:val="000080"/>
                        <w:sz w:val="16"/>
                        <w:szCs w:val="16"/>
                        <w:lang w:val="en-US"/>
                      </w:rPr>
                      <w:t>VT-14</w:t>
                    </w:r>
                  </w:ins>
                </w:p>
              </w:tc>
              <w:tc>
                <w:tcPr>
                  <w:tcW w:w="1077" w:type="dxa"/>
                </w:tcPr>
                <w:p w14:paraId="3C59BC1D" w14:textId="4EEB6B30" w:rsidR="00016652" w:rsidRDefault="00016652" w:rsidP="003613D3">
                  <w:pPr>
                    <w:spacing w:line="276" w:lineRule="auto"/>
                    <w:jc w:val="center"/>
                    <w:rPr>
                      <w:ins w:id="398" w:author="Omer" w:date="2015-03-18T14:20:00Z"/>
                      <w:rFonts w:ascii="Arial" w:hAnsi="Arial" w:cs="Arial"/>
                      <w:color w:val="000080"/>
                      <w:sz w:val="16"/>
                      <w:szCs w:val="16"/>
                      <w:lang w:val="en-US"/>
                    </w:rPr>
                  </w:pPr>
                  <w:ins w:id="399" w:author="Omer" w:date="2015-03-18T14:20:00Z">
                    <w:r>
                      <w:rPr>
                        <w:rFonts w:ascii="Arial" w:hAnsi="Arial" w:cs="Arial"/>
                        <w:color w:val="000080"/>
                        <w:sz w:val="16"/>
                        <w:szCs w:val="16"/>
                        <w:lang w:val="en-US"/>
                      </w:rPr>
                      <w:t>4</w:t>
                    </w:r>
                  </w:ins>
                </w:p>
              </w:tc>
              <w:tc>
                <w:tcPr>
                  <w:tcW w:w="2380" w:type="dxa"/>
                </w:tcPr>
                <w:p w14:paraId="59928561" w14:textId="14E6972E" w:rsidR="00016652" w:rsidRPr="009E31B7" w:rsidRDefault="00F630BB" w:rsidP="003613D3">
                  <w:pPr>
                    <w:spacing w:line="276" w:lineRule="auto"/>
                    <w:jc w:val="center"/>
                    <w:rPr>
                      <w:ins w:id="400" w:author="Omer" w:date="2015-03-18T14:20:00Z"/>
                      <w:rFonts w:ascii="Courier New" w:hAnsi="Courier New" w:cs="Courier New"/>
                      <w:sz w:val="18"/>
                      <w:szCs w:val="18"/>
                      <w:lang w:val="sv-SE"/>
                    </w:rPr>
                  </w:pPr>
                  <w:ins w:id="401" w:author="Omer" w:date="2015-03-18T14:20:00Z">
                    <w:r>
                      <w:rPr>
                        <w:rFonts w:ascii="Courier New" w:hAnsi="Courier New" w:cs="Courier New"/>
                        <w:sz w:val="18"/>
                        <w:szCs w:val="18"/>
                        <w:lang w:val="sv-SE"/>
                      </w:rPr>
                      <w:t>2014-12-19</w:t>
                    </w:r>
                  </w:ins>
                </w:p>
              </w:tc>
            </w:tr>
            <w:tr w:rsidR="00016652" w14:paraId="5D3AE056" w14:textId="77777777" w:rsidTr="006C779B">
              <w:trPr>
                <w:ins w:id="402" w:author="Omer" w:date="2015-03-18T14:20:00Z"/>
              </w:trPr>
              <w:tc>
                <w:tcPr>
                  <w:tcW w:w="4827" w:type="dxa"/>
                </w:tcPr>
                <w:p w14:paraId="2079BE0C" w14:textId="228F75B4" w:rsidR="00016652" w:rsidRDefault="0022109F" w:rsidP="003613D3">
                  <w:pPr>
                    <w:spacing w:line="276" w:lineRule="auto"/>
                    <w:rPr>
                      <w:ins w:id="403" w:author="Omer" w:date="2015-03-18T14:20:00Z"/>
                      <w:rFonts w:ascii="Arial" w:hAnsi="Arial" w:cs="Arial"/>
                      <w:bCs/>
                      <w:color w:val="000080"/>
                      <w:sz w:val="16"/>
                      <w:szCs w:val="16"/>
                      <w:lang w:val="en-US"/>
                    </w:rPr>
                  </w:pPr>
                  <w:ins w:id="404" w:author="Omer" w:date="2015-03-18T14:20:00Z">
                    <w:r>
                      <w:rPr>
                        <w:rFonts w:ascii="Arial" w:hAnsi="Arial" w:cs="Arial"/>
                        <w:bCs/>
                        <w:color w:val="000080"/>
                        <w:sz w:val="16"/>
                        <w:szCs w:val="16"/>
                        <w:lang w:val="en-US"/>
                      </w:rPr>
                      <w:t>Computational Python</w:t>
                    </w:r>
                  </w:ins>
                </w:p>
              </w:tc>
              <w:tc>
                <w:tcPr>
                  <w:tcW w:w="899" w:type="dxa"/>
                </w:tcPr>
                <w:p w14:paraId="797C9A5D" w14:textId="5EE03109" w:rsidR="00016652" w:rsidRDefault="00016652" w:rsidP="003613D3">
                  <w:pPr>
                    <w:spacing w:line="276" w:lineRule="auto"/>
                    <w:jc w:val="center"/>
                    <w:rPr>
                      <w:ins w:id="405" w:author="Omer" w:date="2015-03-18T14:20:00Z"/>
                      <w:rFonts w:ascii="Arial" w:hAnsi="Arial" w:cs="Arial"/>
                      <w:color w:val="000080"/>
                      <w:sz w:val="16"/>
                      <w:szCs w:val="16"/>
                      <w:lang w:val="en-US"/>
                    </w:rPr>
                  </w:pPr>
                  <w:ins w:id="406" w:author="Omer" w:date="2015-03-18T14:20:00Z">
                    <w:r>
                      <w:rPr>
                        <w:rFonts w:ascii="Arial" w:hAnsi="Arial" w:cs="Arial"/>
                        <w:color w:val="000080"/>
                        <w:sz w:val="16"/>
                        <w:szCs w:val="16"/>
                        <w:lang w:val="en-US"/>
                      </w:rPr>
                      <w:t>HT-15</w:t>
                    </w:r>
                  </w:ins>
                </w:p>
              </w:tc>
              <w:tc>
                <w:tcPr>
                  <w:tcW w:w="1077" w:type="dxa"/>
                </w:tcPr>
                <w:p w14:paraId="3C3AD0FB" w14:textId="3708E272" w:rsidR="00016652" w:rsidRDefault="0022109F" w:rsidP="003613D3">
                  <w:pPr>
                    <w:spacing w:line="276" w:lineRule="auto"/>
                    <w:jc w:val="center"/>
                    <w:rPr>
                      <w:ins w:id="407" w:author="Omer" w:date="2015-03-18T14:20:00Z"/>
                      <w:rFonts w:ascii="Arial" w:hAnsi="Arial" w:cs="Arial"/>
                      <w:color w:val="000080"/>
                      <w:sz w:val="16"/>
                      <w:szCs w:val="16"/>
                      <w:lang w:val="en-US"/>
                    </w:rPr>
                  </w:pPr>
                  <w:ins w:id="408" w:author="Omer" w:date="2015-03-18T14:20:00Z">
                    <w:r>
                      <w:rPr>
                        <w:rFonts w:ascii="Arial" w:hAnsi="Arial" w:cs="Arial"/>
                        <w:color w:val="000080"/>
                        <w:sz w:val="16"/>
                        <w:szCs w:val="16"/>
                        <w:lang w:val="en-US"/>
                      </w:rPr>
                      <w:t>5</w:t>
                    </w:r>
                  </w:ins>
                </w:p>
              </w:tc>
              <w:tc>
                <w:tcPr>
                  <w:tcW w:w="2380" w:type="dxa"/>
                </w:tcPr>
                <w:p w14:paraId="376FF5F1" w14:textId="0E31F37C" w:rsidR="00016652" w:rsidRPr="009E31B7" w:rsidRDefault="0022109F" w:rsidP="003B0561">
                  <w:pPr>
                    <w:spacing w:line="276" w:lineRule="auto"/>
                    <w:jc w:val="center"/>
                    <w:rPr>
                      <w:ins w:id="409" w:author="Omer" w:date="2015-03-18T14:20:00Z"/>
                      <w:rFonts w:ascii="Courier New" w:hAnsi="Courier New" w:cs="Courier New"/>
                      <w:sz w:val="18"/>
                      <w:szCs w:val="18"/>
                      <w:lang w:val="sv-SE"/>
                    </w:rPr>
                  </w:pPr>
                  <w:ins w:id="410" w:author="Omer" w:date="2015-03-18T14:20:00Z">
                    <w:r>
                      <w:rPr>
                        <w:rFonts w:ascii="Courier New" w:hAnsi="Courier New" w:cs="Courier New"/>
                        <w:sz w:val="18"/>
                        <w:szCs w:val="18"/>
                        <w:lang w:val="sv-SE"/>
                      </w:rPr>
                      <w:t>201</w:t>
                    </w:r>
                    <w:r w:rsidR="003B0561">
                      <w:rPr>
                        <w:rFonts w:ascii="Courier New" w:hAnsi="Courier New" w:cs="Courier New"/>
                        <w:sz w:val="18"/>
                        <w:szCs w:val="18"/>
                        <w:lang w:val="sv-SE"/>
                      </w:rPr>
                      <w:t>4</w:t>
                    </w:r>
                    <w:r>
                      <w:rPr>
                        <w:rFonts w:ascii="Courier New" w:hAnsi="Courier New" w:cs="Courier New"/>
                        <w:sz w:val="18"/>
                        <w:szCs w:val="18"/>
                        <w:lang w:val="sv-SE"/>
                      </w:rPr>
                      <w:t>-</w:t>
                    </w:r>
                    <w:r w:rsidR="003B0561">
                      <w:rPr>
                        <w:rFonts w:ascii="Courier New" w:hAnsi="Courier New" w:cs="Courier New"/>
                        <w:sz w:val="18"/>
                        <w:szCs w:val="18"/>
                        <w:lang w:val="sv-SE"/>
                      </w:rPr>
                      <w:t>11</w:t>
                    </w:r>
                    <w:r>
                      <w:rPr>
                        <w:rFonts w:ascii="Courier New" w:hAnsi="Courier New" w:cs="Courier New"/>
                        <w:sz w:val="18"/>
                        <w:szCs w:val="18"/>
                        <w:lang w:val="sv-SE"/>
                      </w:rPr>
                      <w:t>-</w:t>
                    </w:r>
                    <w:r w:rsidR="003B0561">
                      <w:rPr>
                        <w:rFonts w:ascii="Courier New" w:hAnsi="Courier New" w:cs="Courier New"/>
                        <w:sz w:val="18"/>
                        <w:szCs w:val="18"/>
                        <w:lang w:val="sv-SE"/>
                      </w:rPr>
                      <w:t>14</w:t>
                    </w:r>
                  </w:ins>
                </w:p>
              </w:tc>
            </w:tr>
            <w:tr w:rsidR="00A537EB" w14:paraId="2AC03DBD" w14:textId="77777777" w:rsidTr="006C779B">
              <w:trPr>
                <w:ins w:id="411" w:author="Omer" w:date="2015-03-18T14:20:00Z"/>
              </w:trPr>
              <w:tc>
                <w:tcPr>
                  <w:tcW w:w="4827" w:type="dxa"/>
                </w:tcPr>
                <w:p w14:paraId="6C094A2B" w14:textId="53078A5C" w:rsidR="00A537EB" w:rsidRDefault="00A537EB" w:rsidP="003613D3">
                  <w:pPr>
                    <w:spacing w:line="276" w:lineRule="auto"/>
                    <w:rPr>
                      <w:ins w:id="412" w:author="Omer" w:date="2015-03-18T14:20:00Z"/>
                      <w:rFonts w:ascii="Arial" w:hAnsi="Arial" w:cs="Arial"/>
                      <w:bCs/>
                      <w:color w:val="000080"/>
                      <w:sz w:val="16"/>
                      <w:szCs w:val="16"/>
                      <w:lang w:val="en-US"/>
                    </w:rPr>
                  </w:pPr>
                  <w:ins w:id="413" w:author="Omer" w:date="2015-03-18T14:20:00Z">
                    <w:del w:id="414" w:author="Carolina Wählby" w:date="2015-03-20T14:35:00Z">
                      <w:r w:rsidDel="001E00B1">
                        <w:rPr>
                          <w:rFonts w:ascii="Arial" w:hAnsi="Arial" w:cs="Arial"/>
                          <w:bCs/>
                          <w:color w:val="000080"/>
                          <w:sz w:val="16"/>
                          <w:szCs w:val="16"/>
                          <w:lang w:val="en-US"/>
                        </w:rPr>
                        <w:delText>Research Seminars</w:delText>
                      </w:r>
                    </w:del>
                  </w:ins>
                  <w:proofErr w:type="gramStart"/>
                  <w:ins w:id="415" w:author="Carolina Wählby" w:date="2015-03-20T14:35:00Z">
                    <w:r w:rsidR="001E00B1">
                      <w:rPr>
                        <w:rFonts w:ascii="Arial" w:hAnsi="Arial" w:cs="Arial"/>
                        <w:bCs/>
                        <w:color w:val="000080"/>
                        <w:sz w:val="16"/>
                        <w:szCs w:val="16"/>
                        <w:lang w:val="en-US"/>
                      </w:rPr>
                      <w:t>literature</w:t>
                    </w:r>
                    <w:proofErr w:type="gramEnd"/>
                    <w:r w:rsidR="001E00B1">
                      <w:rPr>
                        <w:rFonts w:ascii="Arial" w:hAnsi="Arial" w:cs="Arial"/>
                        <w:bCs/>
                        <w:color w:val="000080"/>
                        <w:sz w:val="16"/>
                        <w:szCs w:val="16"/>
                        <w:lang w:val="en-US"/>
                      </w:rPr>
                      <w:t xml:space="preserve"> studies (see plan)</w:t>
                    </w:r>
                  </w:ins>
                </w:p>
              </w:tc>
              <w:tc>
                <w:tcPr>
                  <w:tcW w:w="899" w:type="dxa"/>
                </w:tcPr>
                <w:p w14:paraId="3B6F46F0" w14:textId="135166CF" w:rsidR="00A537EB" w:rsidRDefault="00A537EB" w:rsidP="003613D3">
                  <w:pPr>
                    <w:spacing w:line="276" w:lineRule="auto"/>
                    <w:jc w:val="center"/>
                    <w:rPr>
                      <w:ins w:id="416" w:author="Omer" w:date="2015-03-18T14:20:00Z"/>
                      <w:rFonts w:ascii="Arial" w:hAnsi="Arial" w:cs="Arial"/>
                      <w:color w:val="000080"/>
                      <w:sz w:val="16"/>
                      <w:szCs w:val="16"/>
                      <w:lang w:val="en-US"/>
                    </w:rPr>
                  </w:pPr>
                  <w:ins w:id="417" w:author="Omer" w:date="2015-03-18T14:20:00Z">
                    <w:r>
                      <w:rPr>
                        <w:rFonts w:ascii="Arial" w:hAnsi="Arial" w:cs="Arial"/>
                        <w:color w:val="000080"/>
                        <w:sz w:val="16"/>
                        <w:szCs w:val="16"/>
                        <w:lang w:val="en-US"/>
                      </w:rPr>
                      <w:t>HT-15</w:t>
                    </w:r>
                  </w:ins>
                </w:p>
              </w:tc>
              <w:tc>
                <w:tcPr>
                  <w:tcW w:w="1077" w:type="dxa"/>
                </w:tcPr>
                <w:p w14:paraId="37012DA5" w14:textId="34E1D031" w:rsidR="00A537EB" w:rsidRDefault="00A537EB" w:rsidP="003613D3">
                  <w:pPr>
                    <w:spacing w:line="276" w:lineRule="auto"/>
                    <w:jc w:val="center"/>
                    <w:rPr>
                      <w:ins w:id="418" w:author="Omer" w:date="2015-03-18T14:20:00Z"/>
                      <w:rFonts w:ascii="Arial" w:hAnsi="Arial" w:cs="Arial"/>
                      <w:color w:val="000080"/>
                      <w:sz w:val="16"/>
                      <w:szCs w:val="16"/>
                      <w:lang w:val="en-US"/>
                    </w:rPr>
                  </w:pPr>
                  <w:ins w:id="419" w:author="Omer" w:date="2015-03-18T14:20:00Z">
                    <w:r>
                      <w:rPr>
                        <w:rFonts w:ascii="Arial" w:hAnsi="Arial" w:cs="Arial"/>
                        <w:color w:val="000080"/>
                        <w:sz w:val="16"/>
                        <w:szCs w:val="16"/>
                        <w:lang w:val="en-US"/>
                      </w:rPr>
                      <w:t>5</w:t>
                    </w:r>
                  </w:ins>
                </w:p>
              </w:tc>
              <w:tc>
                <w:tcPr>
                  <w:tcW w:w="2380" w:type="dxa"/>
                </w:tcPr>
                <w:p w14:paraId="4340DF38" w14:textId="77777777" w:rsidR="00A537EB" w:rsidRDefault="00A537EB" w:rsidP="003613D3">
                  <w:pPr>
                    <w:spacing w:line="276" w:lineRule="auto"/>
                    <w:jc w:val="center"/>
                    <w:rPr>
                      <w:ins w:id="420" w:author="Omer" w:date="2015-03-18T14:20:00Z"/>
                      <w:rFonts w:ascii="Courier New" w:hAnsi="Courier New" w:cs="Courier New"/>
                      <w:sz w:val="18"/>
                      <w:szCs w:val="18"/>
                      <w:lang w:val="sv-SE"/>
                    </w:rPr>
                  </w:pPr>
                </w:p>
              </w:tc>
            </w:tr>
            <w:tr w:rsidR="00A537EB" w14:paraId="6A444BBD" w14:textId="77777777" w:rsidTr="006C779B">
              <w:trPr>
                <w:ins w:id="421" w:author="Omer" w:date="2015-03-18T14:20:00Z"/>
              </w:trPr>
              <w:tc>
                <w:tcPr>
                  <w:tcW w:w="4827" w:type="dxa"/>
                </w:tcPr>
                <w:p w14:paraId="01992049" w14:textId="2D3C21AE" w:rsidR="00A537EB" w:rsidRPr="00A537EB" w:rsidRDefault="00A537EB" w:rsidP="00A537EB">
                  <w:pPr>
                    <w:pStyle w:val="Rubrik1"/>
                    <w:shd w:val="clear" w:color="auto" w:fill="FFFFFF"/>
                    <w:spacing w:after="450"/>
                    <w:rPr>
                      <w:ins w:id="422" w:author="Omer" w:date="2015-03-18T14:20:00Z"/>
                      <w:rFonts w:ascii="Arial" w:hAnsi="Arial" w:cs="Arial"/>
                      <w:b w:val="0"/>
                      <w:bCs w:val="0"/>
                      <w:color w:val="000080"/>
                      <w:sz w:val="16"/>
                      <w:szCs w:val="16"/>
                      <w:lang w:val="en-US"/>
                    </w:rPr>
                  </w:pPr>
                  <w:ins w:id="423" w:author="Omer" w:date="2015-03-18T14:20:00Z">
                    <w:r w:rsidRPr="00A537EB">
                      <w:rPr>
                        <w:rFonts w:ascii="Arial" w:hAnsi="Arial" w:cs="Arial"/>
                        <w:b w:val="0"/>
                        <w:bCs w:val="0"/>
                        <w:color w:val="000080"/>
                        <w:sz w:val="16"/>
                        <w:szCs w:val="16"/>
                        <w:lang w:val="en-US"/>
                      </w:rPr>
                      <w:t>Autonomous Navigation for Flying Robots</w:t>
                    </w:r>
                  </w:ins>
                  <w:ins w:id="424" w:author="Carolina Wählby" w:date="2015-03-20T14:28:00Z">
                    <w:r w:rsidR="001E00B1">
                      <w:rPr>
                        <w:rFonts w:ascii="Arial" w:hAnsi="Arial" w:cs="Arial"/>
                        <w:b w:val="0"/>
                        <w:bCs w:val="0"/>
                        <w:color w:val="000080"/>
                        <w:sz w:val="16"/>
                        <w:szCs w:val="16"/>
                        <w:lang w:val="en-US"/>
                      </w:rPr>
                      <w:t xml:space="preserve"> (online)</w:t>
                    </w:r>
                  </w:ins>
                </w:p>
              </w:tc>
              <w:tc>
                <w:tcPr>
                  <w:tcW w:w="899" w:type="dxa"/>
                </w:tcPr>
                <w:p w14:paraId="6A7852C1" w14:textId="41EC0BD6" w:rsidR="00A537EB" w:rsidRDefault="00A537EB" w:rsidP="003613D3">
                  <w:pPr>
                    <w:spacing w:line="276" w:lineRule="auto"/>
                    <w:jc w:val="center"/>
                    <w:rPr>
                      <w:ins w:id="425" w:author="Omer" w:date="2015-03-18T14:20:00Z"/>
                      <w:rFonts w:ascii="Arial" w:hAnsi="Arial" w:cs="Arial"/>
                      <w:color w:val="000080"/>
                      <w:sz w:val="16"/>
                      <w:szCs w:val="16"/>
                      <w:lang w:val="en-US"/>
                    </w:rPr>
                  </w:pPr>
                  <w:ins w:id="426" w:author="Omer" w:date="2015-03-18T14:20:00Z">
                    <w:del w:id="427" w:author="Carolina Wählby" w:date="2015-03-20T14:29:00Z">
                      <w:r w:rsidDel="001E00B1">
                        <w:rPr>
                          <w:rFonts w:ascii="Arial" w:hAnsi="Arial" w:cs="Arial"/>
                          <w:color w:val="000080"/>
                          <w:sz w:val="16"/>
                          <w:szCs w:val="16"/>
                          <w:lang w:val="en-US"/>
                        </w:rPr>
                        <w:delText>HT-15</w:delText>
                      </w:r>
                    </w:del>
                  </w:ins>
                  <w:ins w:id="428" w:author="Carolina Wählby" w:date="2015-03-20T14:29:00Z">
                    <w:r w:rsidR="001E00B1">
                      <w:rPr>
                        <w:rFonts w:ascii="Arial" w:hAnsi="Arial" w:cs="Arial"/>
                        <w:color w:val="000080"/>
                        <w:sz w:val="16"/>
                        <w:szCs w:val="16"/>
                        <w:lang w:val="en-US"/>
                      </w:rPr>
                      <w:t>?</w:t>
                    </w:r>
                  </w:ins>
                </w:p>
              </w:tc>
              <w:tc>
                <w:tcPr>
                  <w:tcW w:w="1077" w:type="dxa"/>
                </w:tcPr>
                <w:p w14:paraId="250BA5D6" w14:textId="65B962AF" w:rsidR="00A537EB" w:rsidRDefault="00A537EB" w:rsidP="003613D3">
                  <w:pPr>
                    <w:spacing w:line="276" w:lineRule="auto"/>
                    <w:jc w:val="center"/>
                    <w:rPr>
                      <w:ins w:id="429" w:author="Omer" w:date="2015-03-18T14:20:00Z"/>
                      <w:rFonts w:ascii="Arial" w:hAnsi="Arial" w:cs="Arial"/>
                      <w:color w:val="000080"/>
                      <w:sz w:val="16"/>
                      <w:szCs w:val="16"/>
                      <w:lang w:val="en-US"/>
                    </w:rPr>
                  </w:pPr>
                  <w:ins w:id="430" w:author="Omer" w:date="2015-03-18T14:20:00Z">
                    <w:r>
                      <w:rPr>
                        <w:rFonts w:ascii="Arial" w:hAnsi="Arial" w:cs="Arial"/>
                        <w:color w:val="000080"/>
                        <w:sz w:val="16"/>
                        <w:szCs w:val="16"/>
                        <w:lang w:val="en-US"/>
                      </w:rPr>
                      <w:t>6</w:t>
                    </w:r>
                  </w:ins>
                </w:p>
              </w:tc>
              <w:tc>
                <w:tcPr>
                  <w:tcW w:w="2380" w:type="dxa"/>
                </w:tcPr>
                <w:p w14:paraId="4AE5BB03" w14:textId="77777777" w:rsidR="00A537EB" w:rsidRDefault="00A537EB" w:rsidP="003613D3">
                  <w:pPr>
                    <w:spacing w:line="276" w:lineRule="auto"/>
                    <w:jc w:val="center"/>
                    <w:rPr>
                      <w:ins w:id="431" w:author="Omer" w:date="2015-03-18T14:20:00Z"/>
                      <w:rFonts w:ascii="Courier New" w:hAnsi="Courier New" w:cs="Courier New"/>
                      <w:sz w:val="18"/>
                      <w:szCs w:val="18"/>
                      <w:lang w:val="sv-SE"/>
                    </w:rPr>
                  </w:pPr>
                </w:p>
              </w:tc>
            </w:tr>
          </w:tbl>
          <w:p w14:paraId="6D752344" w14:textId="77777777" w:rsidR="000A5C54" w:rsidRDefault="000A5C54" w:rsidP="00FD3ACF">
            <w:pPr>
              <w:rPr>
                <w:b/>
                <w:bCs/>
                <w:color w:val="000080"/>
                <w:sz w:val="20"/>
                <w:szCs w:val="20"/>
                <w:lang w:val="en-US"/>
              </w:rPr>
            </w:pPr>
            <w:moveFromRangeStart w:id="432" w:author="Omer" w:date="2015-03-18T14:20:00Z" w:name="move414451773"/>
          </w:p>
          <w:p w14:paraId="3CFAE5D6" w14:textId="77777777" w:rsidR="003613D3" w:rsidRPr="003D6D53" w:rsidRDefault="000A5C54" w:rsidP="00FD3ACF">
            <w:pPr>
              <w:rPr>
                <w:b/>
                <w:bCs/>
                <w:color w:val="000080"/>
                <w:sz w:val="20"/>
                <w:szCs w:val="20"/>
                <w:lang w:val="en-US"/>
              </w:rPr>
            </w:pPr>
            <w:moveFrom w:id="433" w:author="Omer" w:date="2015-03-18T14:20:00Z">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w:t>
              </w:r>
            </w:moveFrom>
            <w:moveFromRangeEnd w:id="432"/>
            <w:del w:id="434" w:author="Omer" w:date="2015-03-18T14:20:00Z">
              <w:r w:rsidR="005E3D86">
                <w:rPr>
                  <w:b/>
                  <w:bCs/>
                  <w:color w:val="000080"/>
                  <w:sz w:val="20"/>
                  <w:szCs w:val="20"/>
                  <w:lang w:val="en-US"/>
                </w:rPr>
                <w:delText>5</w:delText>
              </w:r>
              <w:r w:rsidR="00A166B9">
                <w:rPr>
                  <w:b/>
                  <w:bCs/>
                  <w:color w:val="000080"/>
                  <w:sz w:val="20"/>
                  <w:szCs w:val="20"/>
                  <w:lang w:val="en-US"/>
                </w:rPr>
                <w:delText>6</w:delText>
              </w:r>
            </w:del>
            <w:moveFromRangeStart w:id="435" w:author="Omer" w:date="2015-03-18T14:20:00Z" w:name="move414451774"/>
            <w:moveFrom w:id="436" w:author="Omer" w:date="2015-03-18T14:20:00Z">
              <w:r w:rsidR="003613D3" w:rsidRPr="003D6D53">
                <w:rPr>
                  <w:b/>
                  <w:bCs/>
                  <w:color w:val="000080"/>
                  <w:sz w:val="20"/>
                  <w:szCs w:val="20"/>
                  <w:lang w:val="en-US"/>
                </w:rPr>
                <w:t xml:space="preserve"> hp</w:t>
              </w:r>
              <w:r w:rsidR="007E42A9" w:rsidRPr="003D6D53">
                <w:rPr>
                  <w:b/>
                  <w:bCs/>
                  <w:color w:val="000080"/>
                  <w:sz w:val="20"/>
                  <w:szCs w:val="20"/>
                  <w:lang w:val="en-US"/>
                </w:rPr>
                <w:t xml:space="preserve"> Completed</w:t>
              </w:r>
              <w:r w:rsidR="006C779B">
                <w:rPr>
                  <w:b/>
                  <w:bCs/>
                  <w:color w:val="000080"/>
                  <w:sz w:val="20"/>
                  <w:szCs w:val="20"/>
                  <w:lang w:val="en-US"/>
                </w:rPr>
                <w:t xml:space="preserve"> (90 Planned)</w:t>
              </w:r>
            </w:moveFrom>
          </w:p>
          <w:p w14:paraId="005025E0" w14:textId="77777777" w:rsidR="00FD3ACF" w:rsidRPr="003D6D53" w:rsidRDefault="00FD3ACF" w:rsidP="00FD3ACF">
            <w:pPr>
              <w:rPr>
                <w:bCs/>
                <w:color w:val="000080"/>
                <w:sz w:val="20"/>
                <w:szCs w:val="20"/>
                <w:lang w:val="en-US"/>
              </w:rPr>
            </w:pPr>
            <w:moveFrom w:id="437" w:author="Omer" w:date="2015-03-18T14:20:00Z">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moveFrom>
          </w:p>
          <w:moveFromRangeEnd w:id="435"/>
          <w:p w14:paraId="50F9EE0A" w14:textId="6C2405AE" w:rsidR="003613D3" w:rsidRPr="00856668" w:rsidRDefault="003613D3">
            <w:pPr>
              <w:rPr>
                <w:b/>
                <w:color w:val="000080"/>
                <w:sz w:val="28"/>
                <w:lang w:val="en-US"/>
                <w:rPrChange w:id="438" w:author="Omer" w:date="2015-03-18T14:20:00Z">
                  <w:rPr>
                    <w:color w:val="000080"/>
                    <w:sz w:val="20"/>
                    <w:lang w:val="en-US"/>
                  </w:rPr>
                </w:rPrChange>
              </w:rPr>
            </w:pPr>
          </w:p>
        </w:tc>
      </w:tr>
      <w:tr w:rsidR="003613D3" w14:paraId="1C0947CC" w14:textId="77777777" w:rsidTr="001F7D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cantSplit/>
          <w:trHeight w:val="726"/>
          <w:trPrChange w:id="439" w:author="Omer" w:date="2015-03-18T14:20:00Z">
            <w:trPr>
              <w:gridBefore w:val="1"/>
              <w:cantSplit/>
              <w:trHeight w:val="3402"/>
            </w:trPr>
          </w:trPrChange>
        </w:trPr>
        <w:tc>
          <w:tcPr>
            <w:tcW w:w="9762" w:type="dxa"/>
            <w:tcBorders>
              <w:top w:val="nil"/>
              <w:left w:val="single" w:sz="4" w:space="0" w:color="auto"/>
              <w:bottom w:val="single" w:sz="4" w:space="0" w:color="auto"/>
              <w:right w:val="single" w:sz="4" w:space="0" w:color="auto"/>
            </w:tcBorders>
            <w:tcPrChange w:id="440" w:author="Omer" w:date="2015-03-18T14:20:00Z">
              <w:tcPr>
                <w:tcW w:w="9786" w:type="dxa"/>
                <w:gridSpan w:val="5"/>
                <w:tcBorders>
                  <w:top w:val="nil"/>
                  <w:left w:val="single" w:sz="4" w:space="0" w:color="auto"/>
                  <w:bottom w:val="single" w:sz="4" w:space="0" w:color="auto"/>
                  <w:right w:val="single" w:sz="4" w:space="0" w:color="auto"/>
                </w:tcBorders>
              </w:tcPr>
            </w:tcPrChange>
          </w:tcPr>
          <w:p w14:paraId="29A4962D" w14:textId="77777777" w:rsidR="000A5C54" w:rsidRDefault="000A5C54" w:rsidP="00FD3ACF">
            <w:pPr>
              <w:rPr>
                <w:b/>
                <w:bCs/>
                <w:color w:val="000080"/>
                <w:sz w:val="20"/>
                <w:szCs w:val="20"/>
                <w:lang w:val="en-US"/>
              </w:rPr>
            </w:pPr>
            <w:moveToRangeStart w:id="441" w:author="Omer" w:date="2015-03-18T14:20:00Z" w:name="move414451773"/>
          </w:p>
          <w:p w14:paraId="3D79EFBD" w14:textId="2CBA531B" w:rsidR="003613D3" w:rsidRPr="003D6D53" w:rsidRDefault="000A5C54" w:rsidP="00FD3ACF">
            <w:pPr>
              <w:rPr>
                <w:b/>
                <w:bCs/>
                <w:color w:val="000080"/>
                <w:sz w:val="20"/>
                <w:szCs w:val="20"/>
                <w:lang w:val="en-US"/>
              </w:rPr>
            </w:pPr>
            <w:moveTo w:id="442" w:author="Omer" w:date="2015-03-18T14:20:00Z">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w:t>
              </w:r>
            </w:moveTo>
            <w:moveToRangeEnd w:id="441"/>
            <w:ins w:id="443" w:author="Omer" w:date="2015-03-18T14:20:00Z">
              <w:r w:rsidR="00A537EB">
                <w:rPr>
                  <w:b/>
                  <w:bCs/>
                  <w:color w:val="000080"/>
                  <w:sz w:val="20"/>
                  <w:szCs w:val="20"/>
                  <w:lang w:val="en-US"/>
                </w:rPr>
                <w:t>64</w:t>
              </w:r>
            </w:ins>
            <w:moveToRangeStart w:id="444" w:author="Omer" w:date="2015-03-18T14:20:00Z" w:name="move414451774"/>
            <w:moveTo w:id="445" w:author="Omer" w:date="2015-03-18T14:20:00Z">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moveTo>
          </w:p>
          <w:p w14:paraId="09EEFE87" w14:textId="2E7C504A" w:rsidR="00FD3ACF" w:rsidRPr="003D6D53" w:rsidRDefault="00FD3ACF" w:rsidP="00FD3ACF">
            <w:pPr>
              <w:rPr>
                <w:bCs/>
                <w:color w:val="000080"/>
                <w:sz w:val="20"/>
                <w:szCs w:val="20"/>
                <w:lang w:val="en-US"/>
              </w:rPr>
            </w:pPr>
            <w:moveTo w:id="446" w:author="Omer" w:date="2015-03-18T14:20:00Z">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moveTo>
          </w:p>
          <w:p w14:paraId="1DC9C1C4" w14:textId="77777777" w:rsidR="003613D3" w:rsidRDefault="003613D3">
            <w:pPr>
              <w:rPr>
                <w:sz w:val="20"/>
                <w:szCs w:val="20"/>
                <w:lang w:val="sv-SE"/>
              </w:rPr>
            </w:pPr>
            <w:moveFromRangeStart w:id="447" w:author="Omer" w:date="2015-03-18T14:20:00Z" w:name="move414451775"/>
            <w:moveToRangeEnd w:id="444"/>
            <w:moveFrom w:id="448" w:author="Omer" w:date="2015-03-18T14:20:00Z">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Slutkommentarsreferens"/>
                  <w:sz w:val="20"/>
                  <w:szCs w:val="20"/>
                  <w:lang w:val="sv-SE"/>
                </w:rPr>
                <w:endnoteReference w:id="36"/>
              </w:r>
            </w:moveFrom>
          </w:p>
          <w:moveFromRangeEnd w:id="447"/>
          <w:p w14:paraId="11D81A0B" w14:textId="77777777" w:rsidR="00C576C4" w:rsidRDefault="00C576C4" w:rsidP="00C576C4">
            <w:pPr>
              <w:rPr>
                <w:del w:id="451" w:author="Omer" w:date="2015-03-18T14:20:00Z"/>
                <w:sz w:val="20"/>
                <w:szCs w:val="20"/>
                <w:vertAlign w:val="superscript"/>
                <w:lang w:val="sv-SE"/>
              </w:rPr>
            </w:pPr>
          </w:p>
          <w:p w14:paraId="2A6BD045" w14:textId="77777777" w:rsidR="00C576C4" w:rsidRPr="003D6D53" w:rsidRDefault="00C576C4" w:rsidP="00C576C4">
            <w:pPr>
              <w:rPr>
                <w:del w:id="452" w:author="Omer" w:date="2015-03-18T14:20:00Z"/>
                <w:rFonts w:ascii="Arial" w:cs="Arial"/>
                <w:noProof/>
                <w:color w:val="000080"/>
                <w:sz w:val="20"/>
                <w:szCs w:val="16"/>
                <w:lang w:val="en-US"/>
              </w:rPr>
            </w:pPr>
            <w:del w:id="453" w:author="Omer" w:date="2015-03-18T14:20:00Z">
              <w:r w:rsidRPr="003D6D53">
                <w:rPr>
                  <w:rFonts w:ascii="Arial" w:cs="Arial"/>
                  <w:noProof/>
                  <w:color w:val="000080"/>
                  <w:sz w:val="20"/>
                  <w:szCs w:val="16"/>
                  <w:lang w:val="en-US"/>
                </w:rPr>
                <w:delText xml:space="preserve">Omer has worked as a lecturer at Air University (AU), Pakistan, 2008 </w:delText>
              </w:r>
              <w:r w:rsidRPr="003D6D53">
                <w:rPr>
                  <w:rFonts w:ascii="Arial" w:cs="Arial"/>
                  <w:noProof/>
                  <w:color w:val="000080"/>
                  <w:sz w:val="20"/>
                  <w:szCs w:val="16"/>
                  <w:lang w:val="en-US"/>
                </w:rPr>
                <w:delText>–</w:delText>
              </w:r>
              <w:r w:rsidRPr="003D6D53">
                <w:rPr>
                  <w:rFonts w:ascii="Arial" w:cs="Arial"/>
                  <w:noProof/>
                  <w:color w:val="000080"/>
                  <w:sz w:val="20"/>
                  <w:szCs w:val="16"/>
                  <w:lang w:val="en-US"/>
                </w:rPr>
                <w:delText xml:space="preserve"> 2011, prior to initiating his PhD studies.</w:delText>
              </w:r>
              <w:r w:rsidR="00311F0B" w:rsidRPr="003D6D53">
                <w:rPr>
                  <w:rFonts w:ascii="Arial" w:cs="Arial"/>
                  <w:noProof/>
                  <w:color w:val="000080"/>
                  <w:sz w:val="20"/>
                  <w:szCs w:val="16"/>
                  <w:lang w:val="en-US"/>
                </w:rPr>
                <w:delText xml:space="preserve"> This should be take into consideration when discussing future teaching duties.</w:delText>
              </w:r>
            </w:del>
          </w:p>
          <w:p w14:paraId="0521AA5B" w14:textId="77777777" w:rsidR="00C576C4" w:rsidRDefault="00C576C4">
            <w:pPr>
              <w:rPr>
                <w:b/>
                <w:sz w:val="20"/>
                <w:vertAlign w:val="superscript"/>
                <w:lang w:val="sv-SE"/>
                <w:rPrChange w:id="454" w:author="Omer" w:date="2015-03-18T14:20:00Z">
                  <w:rPr>
                    <w:rFonts w:ascii="Arial" w:hAnsi="Arial"/>
                    <w:b w:val="0"/>
                    <w:color w:val="auto"/>
                    <w:sz w:val="16"/>
                    <w:lang w:val="en-US"/>
                  </w:rPr>
                </w:rPrChange>
              </w:rPr>
              <w:pPrChange w:id="455" w:author="Omer" w:date="2015-03-18T14:20:00Z">
                <w:pPr>
                  <w:pStyle w:val="Rubrik2"/>
                </w:pPr>
              </w:pPrChange>
            </w:pPr>
            <w:moveFromRangeStart w:id="456" w:author="Omer" w:date="2015-03-18T14:20:00Z" w:name="move414451776"/>
          </w:p>
          <w:p w14:paraId="150DC9F2" w14:textId="77777777" w:rsidR="00D77121" w:rsidRDefault="00C576C4" w:rsidP="00A97B4F">
            <w:pPr>
              <w:rPr>
                <w:del w:id="457" w:author="Omer" w:date="2015-03-18T14:20:00Z"/>
              </w:rPr>
            </w:pPr>
            <w:moveFrom w:id="458" w:author="Omer" w:date="2015-03-18T14:20:00Z">
              <w:r w:rsidRPr="003D6D53">
                <w:rPr>
                  <w:rFonts w:ascii="Arial"/>
                  <w:color w:val="000080"/>
                  <w:sz w:val="20"/>
                  <w:lang w:val="en-US"/>
                  <w:rPrChange w:id="459" w:author="Omer" w:date="2015-03-18T14:20:00Z">
                    <w:rPr/>
                  </w:rPrChange>
                </w:rPr>
                <w:t xml:space="preserve">Omer </w:t>
              </w:r>
            </w:moveFrom>
            <w:moveFromRangeEnd w:id="456"/>
            <w:del w:id="460" w:author="Omer" w:date="2015-03-18T14:20:00Z">
              <w:r w:rsidR="00D77121">
                <w:delText xml:space="preserve">was involved in the computer exercises of </w:delText>
              </w:r>
              <w:r w:rsidR="00F135E8">
                <w:delText>Image Analysis 2 for</w:delText>
              </w:r>
              <w:r w:rsidR="0018147D">
                <w:delText xml:space="preserve"> HT-12 and </w:delText>
              </w:r>
              <w:r w:rsidR="00A97B4F">
                <w:delText>HT-13.</w:delText>
              </w:r>
            </w:del>
          </w:p>
          <w:p w14:paraId="4D08F319" w14:textId="77777777" w:rsidR="002618D7" w:rsidRDefault="002618D7" w:rsidP="00A97B4F">
            <w:pPr>
              <w:rPr>
                <w:del w:id="461" w:author="Omer" w:date="2015-03-18T14:20:00Z"/>
              </w:rPr>
            </w:pPr>
          </w:p>
          <w:p w14:paraId="30A744DB" w14:textId="6B62EA09" w:rsidR="00FD3ACF" w:rsidRPr="003D6D53" w:rsidRDefault="002618D7" w:rsidP="00FD3ACF">
            <w:pPr>
              <w:keepNext/>
              <w:spacing w:before="240" w:after="60"/>
              <w:outlineLvl w:val="2"/>
              <w:rPr>
                <w:color w:val="000080"/>
                <w:sz w:val="20"/>
                <w:lang w:val="en-US"/>
                <w:rPrChange w:id="462" w:author="Omer" w:date="2015-03-18T14:20:00Z">
                  <w:rPr>
                    <w:rFonts w:ascii="Arial" w:hAnsi="Arial" w:cs="Arial"/>
                    <w:b/>
                    <w:bCs/>
                    <w:sz w:val="26"/>
                    <w:szCs w:val="26"/>
                    <w:lang w:val="en-US"/>
                  </w:rPr>
                </w:rPrChange>
              </w:rPr>
            </w:pPr>
            <w:del w:id="463" w:author="Omer" w:date="2015-03-18T14:20:00Z">
              <w:r>
                <w:delText xml:space="preserve">In addition, the student has spent 1.2 months working on the 2012 and 2013 CBA annual reports. </w:delText>
              </w:r>
              <w:r w:rsidRPr="002618D7">
                <w:rPr>
                  <w:lang w:val="en-US"/>
                </w:rPr>
                <w:delText xml:space="preserve">(i.e., 0.6 months for each report or 1.2 months in total). </w:delText>
              </w:r>
            </w:del>
          </w:p>
        </w:tc>
      </w:tr>
      <w:tr w:rsidR="003613D3" w:rsidRPr="002618D7" w14:paraId="6BB5C88D" w14:textId="77777777" w:rsidTr="001F7DD5">
        <w:tblPrEx>
          <w:tblPrExChange w:id="464" w:author="Omer" w:date="2015-03-18T14:20: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blPrExChange>
        </w:tblPrEx>
        <w:trPr>
          <w:cantSplit/>
          <w:trHeight w:val="3402"/>
          <w:trPrChange w:id="465" w:author="Omer" w:date="2015-03-18T14:20:00Z">
            <w:trPr>
              <w:gridBefore w:val="1"/>
              <w:gridAfter w:val="0"/>
              <w:wAfter w:w="28" w:type="dxa"/>
              <w:trHeight w:val="4535"/>
            </w:trPr>
          </w:trPrChange>
        </w:trPr>
        <w:tc>
          <w:tcPr>
            <w:tcW w:w="9814" w:type="dxa"/>
            <w:gridSpan w:val="3"/>
            <w:tcBorders>
              <w:top w:val="nil"/>
              <w:left w:val="single" w:sz="4" w:space="0" w:color="auto"/>
              <w:bottom w:val="single" w:sz="4" w:space="0" w:color="auto"/>
              <w:right w:val="single" w:sz="4" w:space="0" w:color="auto"/>
            </w:tcBorders>
            <w:tcPrChange w:id="466" w:author="Omer" w:date="2015-03-18T14:20:00Z">
              <w:tcPr>
                <w:tcW w:w="9786" w:type="dxa"/>
                <w:gridSpan w:val="4"/>
                <w:tcBorders>
                  <w:top w:val="single" w:sz="4" w:space="0" w:color="auto"/>
                  <w:left w:val="single" w:sz="4" w:space="0" w:color="auto"/>
                  <w:bottom w:val="single" w:sz="4" w:space="0" w:color="auto"/>
                  <w:right w:val="single" w:sz="4" w:space="0" w:color="auto"/>
                </w:tcBorders>
              </w:tcPr>
            </w:tcPrChange>
          </w:tcPr>
          <w:p w14:paraId="2B142677" w14:textId="77777777" w:rsidR="003613D3" w:rsidRDefault="003613D3">
            <w:pPr>
              <w:rPr>
                <w:sz w:val="20"/>
                <w:szCs w:val="20"/>
                <w:lang w:val="sv-SE"/>
              </w:rPr>
            </w:pPr>
            <w:moveToRangeStart w:id="467" w:author="Omer" w:date="2015-03-18T14:20:00Z" w:name="move414451775"/>
            <w:moveTo w:id="468" w:author="Omer" w:date="2015-03-18T14:20:00Z">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w:t>
              </w:r>
              <w:proofErr w:type="spellStart"/>
              <w:r>
                <w:rPr>
                  <w:sz w:val="20"/>
                  <w:szCs w:val="20"/>
                  <w:lang w:val="sv-SE"/>
                </w:rPr>
                <w:t>ev</w:t>
              </w:r>
              <w:proofErr w:type="spellEnd"/>
              <w:r>
                <w:rPr>
                  <w:sz w:val="20"/>
                  <w:szCs w:val="20"/>
                  <w:lang w:val="sv-SE"/>
                </w:rPr>
                <w:t xml:space="preserve"> som särskild bilaga) vad som utförts, när det utfördes, i vilken omfattning, hur det utfördes och reflektera över resultatet.</w:t>
              </w:r>
              <w:r>
                <w:rPr>
                  <w:rStyle w:val="Slutkommentarsreferens"/>
                  <w:sz w:val="20"/>
                  <w:szCs w:val="20"/>
                  <w:lang w:val="sv-SE"/>
                </w:rPr>
                <w:endnoteReference w:id="37"/>
              </w:r>
            </w:moveTo>
          </w:p>
          <w:p w14:paraId="3F147667" w14:textId="77777777" w:rsidR="00C576C4" w:rsidRDefault="00C576C4">
            <w:pPr>
              <w:rPr>
                <w:b/>
                <w:sz w:val="20"/>
                <w:vertAlign w:val="superscript"/>
                <w:lang w:val="sv-SE"/>
                <w:rPrChange w:id="471" w:author="Omer" w:date="2015-03-18T14:20:00Z">
                  <w:rPr>
                    <w:rFonts w:ascii="Arial" w:hAnsi="Arial"/>
                    <w:b w:val="0"/>
                    <w:color w:val="auto"/>
                    <w:sz w:val="16"/>
                    <w:lang w:val="en-US"/>
                  </w:rPr>
                </w:rPrChange>
              </w:rPr>
              <w:pPrChange w:id="472" w:author="Omer" w:date="2015-03-18T14:20:00Z">
                <w:pPr>
                  <w:pStyle w:val="Rubrik2"/>
                </w:pPr>
              </w:pPrChange>
            </w:pPr>
            <w:moveToRangeStart w:id="473" w:author="Omer" w:date="2015-03-18T14:20:00Z" w:name="move414451776"/>
            <w:moveToRangeEnd w:id="467"/>
          </w:p>
          <w:p w14:paraId="0F0F18B9" w14:textId="77777777" w:rsidR="00C576C4" w:rsidRPr="003D6D53" w:rsidRDefault="00C576C4" w:rsidP="00C576C4">
            <w:pPr>
              <w:rPr>
                <w:ins w:id="474" w:author="Omer" w:date="2015-03-18T14:20:00Z"/>
                <w:rFonts w:ascii="Arial" w:cs="Arial"/>
                <w:noProof/>
                <w:color w:val="000080"/>
                <w:sz w:val="20"/>
                <w:szCs w:val="16"/>
                <w:lang w:val="en-US"/>
              </w:rPr>
            </w:pPr>
            <w:moveTo w:id="475" w:author="Omer" w:date="2015-03-18T14:20:00Z">
              <w:r w:rsidRPr="003D6D53">
                <w:rPr>
                  <w:rFonts w:ascii="Arial"/>
                  <w:color w:val="000080"/>
                  <w:sz w:val="20"/>
                  <w:lang w:val="en-US"/>
                  <w:rPrChange w:id="476" w:author="Omer" w:date="2015-03-18T14:20:00Z">
                    <w:rPr/>
                  </w:rPrChange>
                </w:rPr>
                <w:t xml:space="preserve">Omer </w:t>
              </w:r>
            </w:moveTo>
            <w:moveToRangeEnd w:id="473"/>
            <w:ins w:id="477" w:author="Omer" w:date="2015-03-18T14:20:00Z">
              <w:r w:rsidRPr="003D6D53">
                <w:rPr>
                  <w:rFonts w:ascii="Arial" w:cs="Arial"/>
                  <w:noProof/>
                  <w:color w:val="000080"/>
                  <w:sz w:val="20"/>
                  <w:szCs w:val="16"/>
                  <w:lang w:val="en-US"/>
                </w:rPr>
                <w:t xml:space="preserve">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ins>
          </w:p>
          <w:p w14:paraId="513439BD" w14:textId="77777777" w:rsidR="003613D3" w:rsidRDefault="003613D3">
            <w:pPr>
              <w:pStyle w:val="Rubrik2"/>
              <w:rPr>
                <w:ins w:id="478" w:author="Omer" w:date="2015-03-18T14:20:00Z"/>
                <w:rFonts w:ascii="Arial" w:hAnsi="Arial" w:cs="Arial"/>
                <w:b w:val="0"/>
                <w:bCs w:val="0"/>
                <w:color w:val="auto"/>
                <w:sz w:val="16"/>
                <w:szCs w:val="16"/>
                <w:lang w:val="en-US"/>
              </w:rPr>
            </w:pPr>
          </w:p>
          <w:p w14:paraId="2B54B01A" w14:textId="77777777" w:rsidR="00D77121" w:rsidRDefault="00D77121" w:rsidP="00A97B4F">
            <w:pPr>
              <w:rPr>
                <w:ins w:id="479" w:author="Omer" w:date="2015-03-18T14:20:00Z"/>
              </w:rPr>
            </w:pPr>
            <w:ins w:id="480" w:author="Omer" w:date="2015-03-18T14:20:00Z">
              <w:r>
                <w:t xml:space="preserve">Omer was involved in the computer exercises of </w:t>
              </w:r>
              <w:r w:rsidR="00F135E8">
                <w:t>Image Analysis 2 for</w:t>
              </w:r>
              <w:r w:rsidR="0018147D">
                <w:t xml:space="preserve"> HT-12 and </w:t>
              </w:r>
              <w:r w:rsidR="00A97B4F">
                <w:t>HT-13.</w:t>
              </w:r>
            </w:ins>
          </w:p>
          <w:p w14:paraId="6AF4A0D2" w14:textId="77777777" w:rsidR="002618D7" w:rsidRDefault="002618D7" w:rsidP="00A97B4F">
            <w:pPr>
              <w:rPr>
                <w:ins w:id="481" w:author="Omer" w:date="2015-03-18T14:20:00Z"/>
              </w:rPr>
            </w:pPr>
          </w:p>
          <w:p w14:paraId="4CB940F2" w14:textId="77777777" w:rsidR="003613D3" w:rsidRDefault="002618D7">
            <w:pPr>
              <w:rPr>
                <w:sz w:val="20"/>
                <w:szCs w:val="20"/>
                <w:lang w:val="sv-SE"/>
              </w:rPr>
            </w:pPr>
            <w:ins w:id="482" w:author="Omer" w:date="2015-03-18T14:20:00Z">
              <w:r>
                <w:t xml:space="preserve">In addition, the student has spent </w:t>
              </w:r>
              <w:r w:rsidR="00244613">
                <w:t>~</w:t>
              </w:r>
              <w:r w:rsidR="00086E06">
                <w:t>2</w:t>
              </w:r>
              <w:r>
                <w:t xml:space="preserve"> months worki</w:t>
              </w:r>
              <w:r w:rsidR="00086E06">
                <w:t xml:space="preserve">ng on the 2012, </w:t>
              </w:r>
              <w:r>
                <w:t xml:space="preserve">2013 </w:t>
              </w:r>
              <w:r w:rsidR="00086E06">
                <w:t xml:space="preserve">&amp; 2014 </w:t>
              </w:r>
              <w:proofErr w:type="spellStart"/>
              <w:r>
                <w:t>CBA</w:t>
              </w:r>
              <w:proofErr w:type="spellEnd"/>
              <w:r>
                <w:t xml:space="preserve"> annual reports. </w:t>
              </w:r>
              <w:r w:rsidR="00244613">
                <w:rPr>
                  <w:lang w:val="en-US"/>
                </w:rPr>
                <w:t>(3 weeks + 3 weeks + 1.5 weeks)</w:t>
              </w:r>
              <w:r w:rsidR="00092BF9">
                <w:rPr>
                  <w:lang w:val="en-US"/>
                </w:rPr>
                <w:t>.</w:t>
              </w:r>
            </w:ins>
            <w:moveFromRangeStart w:id="483" w:author="Omer" w:date="2015-03-18T14:20:00Z" w:name="move414451777"/>
            <w:moveFrom w:id="484" w:author="Omer" w:date="2015-03-18T14:20:00Z">
              <w:r w:rsidR="003613D3" w:rsidRPr="00244613">
                <w:rPr>
                  <w:lang w:val="en-US"/>
                  <w:rPrChange w:id="485" w:author="Omer" w:date="2015-03-18T14:20:00Z">
                    <w:rPr>
                      <w:lang w:val="sv-SE"/>
                    </w:rPr>
                  </w:rPrChange>
                </w:rPr>
                <w:br w:type="page"/>
              </w:r>
              <w:r w:rsidR="003613D3">
                <w:rPr>
                  <w:b/>
                  <w:bCs/>
                  <w:sz w:val="20"/>
                  <w:szCs w:val="20"/>
                  <w:lang w:val="sv-SE"/>
                </w:rPr>
                <w:t>Sammanfattande utvärdering av året som gått</w:t>
              </w:r>
              <w:r w:rsidR="003613D3">
                <w:rPr>
                  <w:rStyle w:val="Slutkommentarsreferens"/>
                  <w:sz w:val="20"/>
                  <w:szCs w:val="20"/>
                  <w:lang w:val="sv-SE"/>
                </w:rPr>
                <w:endnoteReference w:id="38"/>
              </w:r>
              <w:r w:rsidR="003613D3">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moveFrom>
          </w:p>
          <w:p w14:paraId="79FD707B" w14:textId="77777777" w:rsidR="003613D3" w:rsidRDefault="003613D3">
            <w:pPr>
              <w:rPr>
                <w:sz w:val="20"/>
                <w:szCs w:val="20"/>
                <w:lang w:val="sv-SE"/>
              </w:rPr>
            </w:pPr>
          </w:p>
          <w:moveFromRangeEnd w:id="483"/>
          <w:p w14:paraId="5B97DAE7" w14:textId="14BD0F14" w:rsidR="002618D7" w:rsidRPr="002618D7" w:rsidRDefault="00BF5F26" w:rsidP="00086E06">
            <w:pPr>
              <w:keepNext/>
              <w:spacing w:before="240" w:after="60"/>
              <w:outlineLvl w:val="2"/>
              <w:rPr>
                <w:lang w:val="en-US"/>
                <w:rPrChange w:id="488" w:author="Omer" w:date="2015-03-18T14:20:00Z">
                  <w:rPr>
                    <w:rFonts w:ascii="Arial" w:hAnsi="Arial" w:cs="Arial"/>
                    <w:b/>
                    <w:bCs/>
                    <w:sz w:val="20"/>
                    <w:szCs w:val="26"/>
                  </w:rPr>
                </w:rPrChange>
              </w:rPr>
            </w:pPr>
            <w:del w:id="489" w:author="Omer" w:date="2015-03-18T14:20:00Z">
              <w:r>
                <w:rPr>
                  <w:rFonts w:ascii="Arial" w:hAnsi="Arial" w:cs="Arial"/>
                  <w:sz w:val="20"/>
                  <w:szCs w:val="20"/>
                </w:rPr>
                <w:delText xml:space="preserve">In general, research and courses have progressed well during the period covered by the last study plan. </w:delText>
              </w:r>
            </w:del>
          </w:p>
        </w:tc>
      </w:tr>
      <w:tr w:rsidR="003613D3" w14:paraId="02B122A3" w14:textId="77777777" w:rsidTr="001F7D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Change w:id="490" w:author="Omer" w:date="2015-03-18T14:20:00Z">
            <w:trPr>
              <w:gridBefore w:val="1"/>
              <w:gridAfter w:val="1"/>
              <w:wAfter w:w="24" w:type="dxa"/>
              <w:trHeight w:val="6237"/>
            </w:trPr>
          </w:trPrChange>
        </w:trPr>
        <w:tc>
          <w:tcPr>
            <w:tcW w:w="9786" w:type="dxa"/>
            <w:gridSpan w:val="2"/>
            <w:tcBorders>
              <w:top w:val="single" w:sz="4" w:space="0" w:color="auto"/>
              <w:left w:val="single" w:sz="4" w:space="0" w:color="auto"/>
              <w:bottom w:val="single" w:sz="4" w:space="0" w:color="auto"/>
              <w:right w:val="single" w:sz="4" w:space="0" w:color="auto"/>
            </w:tcBorders>
            <w:tcPrChange w:id="491" w:author="Omer" w:date="2015-03-18T14:20:00Z">
              <w:tcPr>
                <w:tcW w:w="9762" w:type="dxa"/>
                <w:gridSpan w:val="4"/>
                <w:tcBorders>
                  <w:top w:val="single" w:sz="4" w:space="0" w:color="auto"/>
                  <w:left w:val="single" w:sz="4" w:space="0" w:color="auto"/>
                  <w:bottom w:val="single" w:sz="4" w:space="0" w:color="auto"/>
                  <w:right w:val="single" w:sz="4" w:space="0" w:color="auto"/>
                </w:tcBorders>
              </w:tcPr>
            </w:tcPrChange>
          </w:tcPr>
          <w:p w14:paraId="37DBB3FF" w14:textId="77777777" w:rsidR="003613D3" w:rsidRDefault="003613D3">
            <w:pPr>
              <w:rPr>
                <w:sz w:val="20"/>
                <w:szCs w:val="20"/>
                <w:lang w:val="sv-SE"/>
              </w:rPr>
            </w:pPr>
            <w:moveToRangeStart w:id="492" w:author="Omer" w:date="2015-03-18T14:20:00Z" w:name="move414451777"/>
            <w:moveTo w:id="493" w:author="Omer" w:date="2015-03-18T14:20:00Z">
              <w:r w:rsidRPr="00244613">
                <w:rPr>
                  <w:lang w:val="en-US"/>
                  <w:rPrChange w:id="494" w:author="Omer" w:date="2015-03-18T14:20:00Z">
                    <w:rPr>
                      <w:lang w:val="sv-SE"/>
                    </w:rPr>
                  </w:rPrChange>
                </w:rPr>
                <w:br w:type="page"/>
              </w:r>
              <w:r>
                <w:rPr>
                  <w:b/>
                  <w:bCs/>
                  <w:sz w:val="20"/>
                  <w:szCs w:val="20"/>
                  <w:lang w:val="sv-SE"/>
                </w:rPr>
                <w:t>Sammanfattande utvärdering av året som gått</w:t>
              </w:r>
              <w:r>
                <w:rPr>
                  <w:rStyle w:val="Slutkommentarsreferens"/>
                  <w:sz w:val="20"/>
                  <w:szCs w:val="20"/>
                  <w:lang w:val="sv-SE"/>
                </w:rPr>
                <w:endnoteReference w:id="39"/>
              </w:r>
              <w:r>
                <w:rPr>
                  <w:sz w:val="20"/>
                  <w:szCs w:val="20"/>
                  <w:lang w:val="sv-SE"/>
                </w:rPr>
                <w:t xml:space="preserve">Ange kortfattat vad som gått bra och mindre bra under det gångna året (experiment, skrivarbete, uppfyllande av tidsplanering, undervisning, institutionstjänstgöring </w:t>
              </w:r>
              <w:proofErr w:type="spellStart"/>
              <w:r>
                <w:rPr>
                  <w:sz w:val="20"/>
                  <w:szCs w:val="20"/>
                  <w:lang w:val="sv-SE"/>
                </w:rPr>
                <w:t>etc</w:t>
              </w:r>
              <w:proofErr w:type="spellEnd"/>
              <w:r>
                <w:rPr>
                  <w:sz w:val="20"/>
                  <w:szCs w:val="20"/>
                  <w:lang w:val="sv-SE"/>
                </w:rPr>
                <w:t>). Notera vilka insatser som behövs för att komma till rätta med eventuella problem.</w:t>
              </w:r>
            </w:moveTo>
          </w:p>
          <w:p w14:paraId="02951156" w14:textId="77777777" w:rsidR="003613D3" w:rsidRDefault="003613D3">
            <w:pPr>
              <w:rPr>
                <w:sz w:val="20"/>
                <w:szCs w:val="20"/>
                <w:lang w:val="sv-SE"/>
              </w:rPr>
            </w:pPr>
          </w:p>
          <w:moveToRangeEnd w:id="492"/>
          <w:p w14:paraId="33F82B10" w14:textId="77777777" w:rsidR="003613D3" w:rsidRDefault="000248BA">
            <w:pPr>
              <w:rPr>
                <w:b/>
                <w:bCs/>
                <w:color w:val="000080"/>
                <w:sz w:val="20"/>
                <w:szCs w:val="20"/>
                <w:lang w:val="sv-SE"/>
              </w:rPr>
            </w:pPr>
            <w:ins w:id="497" w:author="Omer" w:date="2015-03-18T14:20:00Z">
              <w:r>
                <w:rPr>
                  <w:rFonts w:ascii="Arial" w:hAnsi="Arial" w:cs="Arial"/>
                  <w:sz w:val="20"/>
                  <w:szCs w:val="20"/>
                </w:rPr>
                <w:t>Last year, the student completed 6 Ph</w:t>
              </w:r>
              <w:r w:rsidR="00BF5F26">
                <w:rPr>
                  <w:rFonts w:ascii="Arial" w:hAnsi="Arial" w:cs="Arial"/>
                  <w:sz w:val="20"/>
                  <w:szCs w:val="20"/>
                </w:rPr>
                <w:t>.</w:t>
              </w:r>
              <w:r>
                <w:rPr>
                  <w:rFonts w:ascii="Arial" w:hAnsi="Arial" w:cs="Arial"/>
                  <w:sz w:val="20"/>
                  <w:szCs w:val="20"/>
                </w:rPr>
                <w:t xml:space="preserve">D. level courses, took part in an oral presentation at the </w:t>
              </w:r>
              <w:proofErr w:type="spellStart"/>
              <w:r>
                <w:rPr>
                  <w:rFonts w:ascii="Arial" w:hAnsi="Arial" w:cs="Arial"/>
                  <w:sz w:val="20"/>
                  <w:szCs w:val="20"/>
                </w:rPr>
                <w:t>ICPR</w:t>
              </w:r>
              <w:proofErr w:type="spellEnd"/>
              <w:r>
                <w:rPr>
                  <w:rFonts w:ascii="Arial" w:hAnsi="Arial" w:cs="Arial"/>
                  <w:sz w:val="20"/>
                  <w:szCs w:val="20"/>
                </w:rPr>
                <w:t xml:space="preserve"> 2014 and worked on experiments and tool </w:t>
              </w:r>
              <w:proofErr w:type="gramStart"/>
              <w:r>
                <w:rPr>
                  <w:rFonts w:ascii="Arial" w:hAnsi="Arial" w:cs="Arial"/>
                  <w:sz w:val="20"/>
                  <w:szCs w:val="20"/>
                </w:rPr>
                <w:t>development which</w:t>
              </w:r>
              <w:proofErr w:type="gramEnd"/>
              <w:r>
                <w:rPr>
                  <w:rFonts w:ascii="Arial" w:hAnsi="Arial" w:cs="Arial"/>
                  <w:sz w:val="20"/>
                  <w:szCs w:val="20"/>
                </w:rPr>
                <w:t xml:space="preserve"> resulted in two manuscripts. </w:t>
              </w:r>
            </w:ins>
            <w:moveFromRangeStart w:id="498" w:author="Omer" w:date="2015-03-18T14:20:00Z" w:name="move414451778"/>
            <w:moveFrom w:id="499" w:author="Omer" w:date="2015-03-18T14:20:00Z">
              <w:r w:rsidR="003613D3">
                <w:rPr>
                  <w:b/>
                  <w:bCs/>
                  <w:color w:val="000080"/>
                  <w:sz w:val="20"/>
                  <w:szCs w:val="20"/>
                  <w:lang w:val="sv-SE"/>
                </w:rPr>
                <w:t xml:space="preserve">Handledning, </w:t>
              </w:r>
              <w:r w:rsidR="00B16424">
                <w:rPr>
                  <w:b/>
                  <w:bCs/>
                  <w:color w:val="000080"/>
                  <w:sz w:val="20"/>
                  <w:szCs w:val="20"/>
                  <w:lang w:val="sv-SE"/>
                </w:rPr>
                <w:t xml:space="preserve">organisation, </w:t>
              </w:r>
              <w:r w:rsidR="003613D3">
                <w:rPr>
                  <w:b/>
                  <w:bCs/>
                  <w:color w:val="000080"/>
                  <w:sz w:val="20"/>
                  <w:szCs w:val="20"/>
                  <w:lang w:val="sv-SE"/>
                </w:rPr>
                <w:t>omfattning och innehåll.</w:t>
              </w:r>
              <w:r w:rsidR="003613D3">
                <w:rPr>
                  <w:rStyle w:val="Slutkommentarsreferens"/>
                  <w:color w:val="000080"/>
                  <w:sz w:val="20"/>
                  <w:szCs w:val="20"/>
                  <w:lang w:val="sv-SE"/>
                </w:rPr>
                <w:endnoteReference w:id="40"/>
              </w:r>
            </w:moveFrom>
          </w:p>
          <w:p w14:paraId="5298D283" w14:textId="77777777" w:rsidR="003613D3" w:rsidRDefault="003613D3">
            <w:pPr>
              <w:rPr>
                <w:color w:val="000080"/>
                <w:sz w:val="20"/>
                <w:szCs w:val="20"/>
                <w:lang w:val="sv-SE"/>
              </w:rPr>
            </w:pPr>
          </w:p>
          <w:p w14:paraId="4BD0D34A" w14:textId="77777777" w:rsidR="003613D3" w:rsidRDefault="003613D3">
            <w:pPr>
              <w:rPr>
                <w:color w:val="000080"/>
                <w:sz w:val="20"/>
                <w:szCs w:val="20"/>
                <w:lang w:val="sv-SE"/>
              </w:rPr>
            </w:pPr>
            <w:moveFrom w:id="502" w:author="Omer" w:date="2015-03-18T14:20:00Z">
              <w:r>
                <w:rPr>
                  <w:color w:val="000080"/>
                  <w:sz w:val="20"/>
                  <w:szCs w:val="20"/>
                  <w:lang w:val="sv-SE"/>
                </w:rPr>
                <w:t>Ömsesidiga förväntningar mm har diskuteras om handledningen genomförande etc.</w:t>
              </w:r>
              <w:r>
                <w:rPr>
                  <w:rStyle w:val="Slutkommentarsreferens"/>
                  <w:color w:val="000080"/>
                  <w:sz w:val="20"/>
                  <w:szCs w:val="20"/>
                  <w:lang w:val="sv-SE"/>
                </w:rPr>
                <w:endnoteReference w:id="41"/>
              </w:r>
            </w:moveFrom>
          </w:p>
          <w:p w14:paraId="2546A6B6" w14:textId="77777777" w:rsidR="003613D3" w:rsidRDefault="000750AE">
            <w:pPr>
              <w:rPr>
                <w:color w:val="000080"/>
                <w:sz w:val="20"/>
                <w:szCs w:val="20"/>
                <w:lang w:val="sv-SE"/>
              </w:rPr>
            </w:pPr>
            <w:moveFrom w:id="505" w:author="Omer" w:date="2015-03-18T14:20:00Z">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moveFrom>
            <w:del w:id="506" w:author="Omer" w:date="2015-03-18T14:20:00Z">
              <w:r w:rsidR="00872342">
                <w:rPr>
                  <w:color w:val="000080"/>
                  <w:sz w:val="20"/>
                  <w:szCs w:val="20"/>
                  <w:lang w:val="sv-SE"/>
                </w:rPr>
              </w:r>
            </w:del>
            <w:moveFrom w:id="507" w:author="Omer" w:date="2015-03-18T14:20:00Z">
              <w:r w:rsidR="00872342">
                <w:rPr>
                  <w:color w:val="000080"/>
                  <w:sz w:val="20"/>
                  <w:szCs w:val="20"/>
                  <w:lang w:val="sv-SE"/>
                </w:rPr>
                <w:fldChar w:fldCharType="end"/>
              </w:r>
              <w:r w:rsidR="003613D3">
                <w:rPr>
                  <w:color w:val="000080"/>
                  <w:sz w:val="20"/>
                  <w:szCs w:val="20"/>
                  <w:lang w:val="sv-SE"/>
                </w:rPr>
                <w:t xml:space="preserve"> Nej</w:t>
              </w:r>
            </w:moveFrom>
          </w:p>
          <w:p w14:paraId="22764C04" w14:textId="77777777" w:rsidR="003613D3" w:rsidRDefault="003613D3">
            <w:pPr>
              <w:rPr>
                <w:color w:val="000080"/>
                <w:sz w:val="20"/>
                <w:szCs w:val="20"/>
                <w:lang w:val="sv-SE"/>
              </w:rPr>
            </w:pPr>
            <w:moveFrom w:id="508" w:author="Omer" w:date="2015-03-18T14:20:00Z">
              <w:r>
                <w:rPr>
                  <w:color w:val="000080"/>
                  <w:sz w:val="20"/>
                  <w:szCs w:val="20"/>
                  <w:lang w:val="sv-SE"/>
                </w:rPr>
                <w:t>Om nej, varför inte?</w:t>
              </w:r>
            </w:moveFrom>
          </w:p>
          <w:p w14:paraId="2F4EFC43" w14:textId="77777777" w:rsidR="003613D3" w:rsidRDefault="00872342">
            <w:pPr>
              <w:rPr>
                <w:rFonts w:ascii="Arial" w:hAnsi="Arial" w:cs="Arial"/>
                <w:color w:val="000080"/>
                <w:sz w:val="16"/>
                <w:szCs w:val="16"/>
                <w:lang w:val="sv-SE"/>
              </w:rPr>
            </w:pPr>
            <w:moveFrom w:id="509" w:author="Omer" w:date="2015-03-18T14:20:00Z">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moveFrom>
            <w:del w:id="510" w:author="Omer" w:date="2015-03-18T14:20:00Z">
              <w:r>
                <w:rPr>
                  <w:rFonts w:ascii="Arial" w:hAnsi="Arial" w:cs="Arial"/>
                  <w:color w:val="000080"/>
                  <w:sz w:val="16"/>
                  <w:szCs w:val="16"/>
                  <w:lang w:val="sv-SE"/>
                </w:rPr>
              </w:r>
            </w:del>
            <w:moveFrom w:id="511" w:author="Omer" w:date="2015-03-18T14:20:00Z">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moveFrom>
          </w:p>
          <w:p w14:paraId="043062C5" w14:textId="77777777" w:rsidR="003613D3" w:rsidRDefault="003613D3">
            <w:pPr>
              <w:rPr>
                <w:sz w:val="20"/>
                <w:szCs w:val="20"/>
                <w:lang w:val="sv-SE"/>
              </w:rPr>
            </w:pPr>
          </w:p>
          <w:p w14:paraId="4F49DD88" w14:textId="77777777" w:rsidR="003613D3" w:rsidRDefault="003613D3">
            <w:pPr>
              <w:rPr>
                <w:sz w:val="20"/>
                <w:szCs w:val="20"/>
                <w:lang w:val="sv-SE"/>
              </w:rPr>
            </w:pPr>
            <w:moveFrom w:id="512" w:author="Omer" w:date="2015-03-18T14:20:00Z">
              <w:r>
                <w:rPr>
                  <w:sz w:val="20"/>
                  <w:szCs w:val="20"/>
                  <w:lang w:val="sv-SE"/>
                </w:rPr>
                <w:t>Utvärdering av hur det fungerat, både kvantitativt och kvalitativt.</w:t>
              </w:r>
              <w:r>
                <w:rPr>
                  <w:rStyle w:val="Slutkommentarsreferens"/>
                  <w:sz w:val="20"/>
                  <w:szCs w:val="20"/>
                  <w:lang w:val="sv-SE"/>
                </w:rPr>
                <w:endnoteReference w:id="42"/>
              </w:r>
            </w:moveFrom>
          </w:p>
          <w:p w14:paraId="5FC48C90" w14:textId="77777777" w:rsidR="003613D3" w:rsidRDefault="003613D3">
            <w:pPr>
              <w:rPr>
                <w:sz w:val="20"/>
                <w:szCs w:val="20"/>
                <w:lang w:val="sv-SE"/>
              </w:rPr>
            </w:pPr>
          </w:p>
          <w:p w14:paraId="12514835" w14:textId="77777777" w:rsidR="003613D3" w:rsidRPr="003D6D53" w:rsidRDefault="003613D3">
            <w:pPr>
              <w:rPr>
                <w:sz w:val="20"/>
                <w:szCs w:val="20"/>
                <w:lang w:val="en-US"/>
              </w:rPr>
            </w:pPr>
            <w:moveFrom w:id="515" w:author="Omer" w:date="2015-03-18T14:20:00Z">
              <w:r w:rsidRPr="003D6D53">
                <w:rPr>
                  <w:sz w:val="20"/>
                  <w:szCs w:val="20"/>
                  <w:lang w:val="en-US"/>
                </w:rPr>
                <w:t xml:space="preserve">Handledare: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SciLifeLab,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moveFrom>
          </w:p>
          <w:p w14:paraId="534BCF34" w14:textId="77777777" w:rsidR="003613D3" w:rsidRPr="003D6D53" w:rsidRDefault="003613D3">
            <w:pPr>
              <w:rPr>
                <w:sz w:val="20"/>
                <w:szCs w:val="20"/>
                <w:lang w:val="en-US"/>
              </w:rPr>
            </w:pPr>
          </w:p>
          <w:p w14:paraId="1C2A720A" w14:textId="77777777" w:rsidR="003613D3" w:rsidRPr="003D6D53" w:rsidRDefault="003613D3">
            <w:pPr>
              <w:rPr>
                <w:del w:id="516" w:author="Omer" w:date="2015-03-18T14:20:00Z"/>
                <w:sz w:val="20"/>
                <w:szCs w:val="20"/>
                <w:lang w:val="en-US"/>
              </w:rPr>
            </w:pPr>
            <w:moveFrom w:id="517" w:author="Omer" w:date="2015-03-18T14:20:00Z">
              <w:r w:rsidRPr="003D6D53">
                <w:rPr>
                  <w:sz w:val="20"/>
                  <w:szCs w:val="20"/>
                  <w:lang w:val="en-US"/>
                </w:rPr>
                <w:t xml:space="preserve">Forskarstuderande: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 xml:space="preserve">term direction of the research. We agree that for the foreseeable future we should concentrate on methods dealing with the detection </w:t>
              </w:r>
            </w:moveFrom>
            <w:moveFromRangeEnd w:id="498"/>
            <w:del w:id="518" w:author="Omer" w:date="2015-03-18T14:20:00Z">
              <w:r w:rsidR="00E9580C">
                <w:rPr>
                  <w:rFonts w:ascii="Arial" w:hAnsi="Arial" w:cs="Arial"/>
                  <w:sz w:val="20"/>
                  <w:szCs w:val="20"/>
                  <w:lang w:val="en-US"/>
                </w:rPr>
                <w:delText>and localization of point source signals.</w:delText>
              </w:r>
            </w:del>
          </w:p>
          <w:p w14:paraId="2365BBAE" w14:textId="77777777" w:rsidR="003613D3" w:rsidRPr="003D6D53" w:rsidRDefault="003613D3">
            <w:pPr>
              <w:rPr>
                <w:sz w:val="20"/>
                <w:szCs w:val="20"/>
                <w:lang w:val="en-US"/>
              </w:rPr>
            </w:pPr>
            <w:moveFromRangeStart w:id="519" w:author="Omer" w:date="2015-03-18T14:20:00Z" w:name="move414451779"/>
          </w:p>
          <w:p w14:paraId="10DDD815" w14:textId="77777777" w:rsidR="003613D3" w:rsidRDefault="003613D3">
            <w:pPr>
              <w:rPr>
                <w:sz w:val="20"/>
                <w:szCs w:val="20"/>
                <w:lang w:val="sv-SE"/>
              </w:rPr>
            </w:pPr>
            <w:moveFrom w:id="520" w:author="Omer" w:date="2015-03-18T14:20:00Z">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Slutkommentarsreferens"/>
                  <w:sz w:val="20"/>
                  <w:szCs w:val="20"/>
                  <w:lang w:val="sv-SE"/>
                </w:rPr>
                <w:endnoteReference w:id="43"/>
              </w:r>
              <w:r>
                <w:rPr>
                  <w:sz w:val="20"/>
                  <w:szCs w:val="20"/>
                  <w:lang w:val="sv-SE"/>
                </w:rPr>
                <w:t>:</w:t>
              </w:r>
            </w:moveFrom>
          </w:p>
          <w:p w14:paraId="29B75740" w14:textId="77777777" w:rsidR="00584CF8" w:rsidRDefault="00584CF8">
            <w:pPr>
              <w:rPr>
                <w:sz w:val="20"/>
                <w:szCs w:val="20"/>
                <w:lang w:val="sv-SE"/>
              </w:rPr>
            </w:pPr>
          </w:p>
          <w:p w14:paraId="09D199D5" w14:textId="77777777" w:rsidR="00244F89" w:rsidRPr="003D6D53" w:rsidRDefault="00E9580C">
            <w:pPr>
              <w:rPr>
                <w:del w:id="523" w:author="Omer" w:date="2015-03-18T14:20:00Z"/>
                <w:rFonts w:ascii="Arial" w:hAnsi="Arial" w:cs="Arial"/>
                <w:sz w:val="20"/>
                <w:szCs w:val="20"/>
                <w:lang w:val="en-US"/>
              </w:rPr>
            </w:pPr>
            <w:moveFrom w:id="524" w:author="Omer" w:date="2015-03-18T14:20:00Z">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xml:space="preserve">. </w:t>
              </w:r>
              <w:r w:rsidR="006C779B">
                <w:rPr>
                  <w:rFonts w:ascii="Arial" w:hAnsi="Arial" w:cs="Arial"/>
                  <w:sz w:val="20"/>
                  <w:szCs w:val="20"/>
                  <w:lang w:val="en-US"/>
                </w:rPr>
                <w:t xml:space="preserve">In addition, </w:t>
              </w:r>
              <w:r w:rsidR="00364BDD">
                <w:rPr>
                  <w:rFonts w:ascii="Arial" w:hAnsi="Arial" w:cs="Arial"/>
                  <w:sz w:val="20"/>
                  <w:szCs w:val="20"/>
                  <w:lang w:val="en-US"/>
                </w:rPr>
                <w:t>the supervisor and the student also meet for an individual meeting</w:t>
              </w:r>
              <w:r w:rsidR="006C779B">
                <w:rPr>
                  <w:rFonts w:ascii="Arial" w:hAnsi="Arial" w:cs="Arial"/>
                  <w:sz w:val="20"/>
                  <w:szCs w:val="20"/>
                  <w:lang w:val="en-US"/>
                </w:rPr>
                <w:t>s</w:t>
              </w:r>
              <w:r w:rsidR="00364BDD">
                <w:rPr>
                  <w:rFonts w:ascii="Arial" w:hAnsi="Arial" w:cs="Arial"/>
                  <w:sz w:val="20"/>
                  <w:szCs w:val="20"/>
                  <w:lang w:val="en-US"/>
                </w:rPr>
                <w:t xml:space="preserve"> every week. </w:t>
              </w:r>
              <w:r w:rsidR="00AB7B7B">
                <w:rPr>
                  <w:rFonts w:ascii="Arial" w:hAnsi="Arial" w:cs="Arial"/>
                  <w:sz w:val="20"/>
                  <w:szCs w:val="20"/>
                  <w:lang w:val="en-US"/>
                </w:rPr>
                <w:t>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moveFrom>
            <w:moveFromRangeEnd w:id="519"/>
          </w:p>
          <w:p w14:paraId="2BC6BF99" w14:textId="799AFFDF" w:rsidR="003613D3" w:rsidRPr="00BF5F26" w:rsidRDefault="003613D3" w:rsidP="000248BA">
            <w:pPr>
              <w:rPr>
                <w:rFonts w:ascii="Arial" w:hAnsi="Arial"/>
                <w:sz w:val="20"/>
                <w:rPrChange w:id="525" w:author="Omer" w:date="2015-03-18T14:20:00Z">
                  <w:rPr>
                    <w:sz w:val="20"/>
                    <w:lang w:val="en-US"/>
                  </w:rPr>
                </w:rPrChange>
              </w:rPr>
            </w:pPr>
          </w:p>
        </w:tc>
      </w:tr>
      <w:tr w:rsidR="003613D3" w14:paraId="47620BB9" w14:textId="77777777" w:rsidTr="001F7DD5">
        <w:tblPrEx>
          <w:tblPrExChange w:id="526" w:author="Omer" w:date="2015-03-18T14:20: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blPrExChange>
        </w:tblPrEx>
        <w:trPr>
          <w:trHeight w:val="6237"/>
          <w:trPrChange w:id="527" w:author="Omer" w:date="2015-03-18T14:20:00Z">
            <w:trPr>
              <w:gridBefore w:val="1"/>
              <w:gridAfter w:val="0"/>
              <w:wAfter w:w="28" w:type="dxa"/>
              <w:trHeight w:val="3402"/>
            </w:trPr>
          </w:trPrChange>
        </w:trPr>
        <w:tc>
          <w:tcPr>
            <w:tcW w:w="9786" w:type="dxa"/>
            <w:gridSpan w:val="3"/>
            <w:tcBorders>
              <w:top w:val="single" w:sz="4" w:space="0" w:color="auto"/>
              <w:left w:val="single" w:sz="4" w:space="0" w:color="auto"/>
              <w:bottom w:val="single" w:sz="4" w:space="0" w:color="auto"/>
              <w:right w:val="single" w:sz="4" w:space="0" w:color="auto"/>
            </w:tcBorders>
            <w:tcPrChange w:id="528" w:author="Omer" w:date="2015-03-18T14:20:00Z">
              <w:tcPr>
                <w:tcW w:w="9786" w:type="dxa"/>
                <w:gridSpan w:val="4"/>
                <w:tcBorders>
                  <w:top w:val="single" w:sz="4" w:space="0" w:color="auto"/>
                  <w:left w:val="single" w:sz="4" w:space="0" w:color="auto"/>
                  <w:bottom w:val="single" w:sz="4" w:space="0" w:color="auto"/>
                  <w:right w:val="single" w:sz="4" w:space="0" w:color="auto"/>
                </w:tcBorders>
              </w:tcPr>
            </w:tcPrChange>
          </w:tcPr>
          <w:p w14:paraId="608A675C" w14:textId="6F5FF9B5" w:rsidR="003613D3" w:rsidRDefault="003613D3">
            <w:pPr>
              <w:rPr>
                <w:b/>
                <w:bCs/>
                <w:color w:val="000080"/>
                <w:sz w:val="20"/>
                <w:szCs w:val="20"/>
                <w:lang w:val="sv-SE"/>
              </w:rPr>
            </w:pPr>
            <w:moveToRangeStart w:id="529" w:author="Omer" w:date="2015-03-18T14:20:00Z" w:name="move414451778"/>
            <w:moveTo w:id="530" w:author="Omer" w:date="2015-03-18T14:20:00Z">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Slutkommentarsreferens"/>
                  <w:color w:val="000080"/>
                  <w:sz w:val="20"/>
                  <w:szCs w:val="20"/>
                  <w:lang w:val="sv-SE"/>
                </w:rPr>
                <w:endnoteReference w:id="44"/>
              </w:r>
            </w:moveTo>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moveTo w:id="533" w:author="Omer" w:date="2015-03-18T14:20:00Z">
              <w:r>
                <w:rPr>
                  <w:color w:val="000080"/>
                  <w:sz w:val="20"/>
                  <w:szCs w:val="20"/>
                  <w:lang w:val="sv-SE"/>
                </w:rPr>
                <w:t>Ömsesidiga förväntningar mm har diskuteras om handledningen genomförande etc.</w:t>
              </w:r>
              <w:r>
                <w:rPr>
                  <w:rStyle w:val="Slutkommentarsreferens"/>
                  <w:color w:val="000080"/>
                  <w:sz w:val="20"/>
                  <w:szCs w:val="20"/>
                  <w:lang w:val="sv-SE"/>
                </w:rPr>
                <w:endnoteReference w:id="45"/>
              </w:r>
            </w:moveTo>
          </w:p>
          <w:p w14:paraId="05288D0B" w14:textId="77777777" w:rsidR="003613D3" w:rsidRDefault="000750AE">
            <w:pPr>
              <w:rPr>
                <w:color w:val="000080"/>
                <w:sz w:val="20"/>
                <w:szCs w:val="20"/>
                <w:lang w:val="sv-SE"/>
              </w:rPr>
            </w:pPr>
            <w:moveTo w:id="536" w:author="Omer" w:date="2015-03-18T14:20:00Z">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moveTo>
            <w:ins w:id="537" w:author="Omer" w:date="2015-03-18T14:20:00Z">
              <w:r w:rsidR="00872342">
                <w:rPr>
                  <w:color w:val="000080"/>
                  <w:sz w:val="20"/>
                  <w:szCs w:val="20"/>
                  <w:lang w:val="sv-SE"/>
                </w:rPr>
              </w:r>
            </w:ins>
            <w:moveTo w:id="538" w:author="Omer" w:date="2015-03-18T14:20:00Z">
              <w:r w:rsidR="00872342">
                <w:rPr>
                  <w:color w:val="000080"/>
                  <w:sz w:val="20"/>
                  <w:szCs w:val="20"/>
                  <w:lang w:val="sv-SE"/>
                </w:rPr>
                <w:fldChar w:fldCharType="end"/>
              </w:r>
              <w:r w:rsidR="003613D3">
                <w:rPr>
                  <w:color w:val="000080"/>
                  <w:sz w:val="20"/>
                  <w:szCs w:val="20"/>
                  <w:lang w:val="sv-SE"/>
                </w:rPr>
                <w:t xml:space="preserve"> Nej</w:t>
              </w:r>
            </w:moveTo>
          </w:p>
          <w:p w14:paraId="7FB79F6E" w14:textId="77777777" w:rsidR="003613D3" w:rsidRDefault="003613D3">
            <w:pPr>
              <w:rPr>
                <w:color w:val="000080"/>
                <w:sz w:val="20"/>
                <w:szCs w:val="20"/>
                <w:lang w:val="sv-SE"/>
              </w:rPr>
            </w:pPr>
            <w:moveTo w:id="539" w:author="Omer" w:date="2015-03-18T14:20:00Z">
              <w:r>
                <w:rPr>
                  <w:color w:val="000080"/>
                  <w:sz w:val="20"/>
                  <w:szCs w:val="20"/>
                  <w:lang w:val="sv-SE"/>
                </w:rPr>
                <w:t>Om nej, varför inte?</w:t>
              </w:r>
            </w:moveTo>
          </w:p>
          <w:p w14:paraId="426C4741" w14:textId="77777777" w:rsidR="003613D3" w:rsidRDefault="00872342">
            <w:pPr>
              <w:rPr>
                <w:rFonts w:ascii="Arial" w:hAnsi="Arial" w:cs="Arial"/>
                <w:color w:val="000080"/>
                <w:sz w:val="16"/>
                <w:szCs w:val="16"/>
                <w:lang w:val="sv-SE"/>
              </w:rPr>
            </w:pPr>
            <w:moveTo w:id="540" w:author="Omer" w:date="2015-03-18T14:20:00Z">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moveTo>
            <w:ins w:id="541" w:author="Omer" w:date="2015-03-18T14:20:00Z">
              <w:r>
                <w:rPr>
                  <w:rFonts w:ascii="Arial" w:hAnsi="Arial" w:cs="Arial"/>
                  <w:color w:val="000080"/>
                  <w:sz w:val="16"/>
                  <w:szCs w:val="16"/>
                  <w:lang w:val="sv-SE"/>
                </w:rPr>
              </w:r>
            </w:ins>
            <w:moveTo w:id="542" w:author="Omer" w:date="2015-03-18T14:20:00Z">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moveTo>
          </w:p>
          <w:p w14:paraId="4EF67209" w14:textId="77777777" w:rsidR="003613D3" w:rsidRDefault="003613D3">
            <w:pPr>
              <w:rPr>
                <w:sz w:val="20"/>
                <w:szCs w:val="20"/>
                <w:lang w:val="sv-SE"/>
              </w:rPr>
            </w:pPr>
          </w:p>
          <w:p w14:paraId="5F81B2E9" w14:textId="77777777" w:rsidR="003613D3" w:rsidRDefault="003613D3">
            <w:pPr>
              <w:rPr>
                <w:sz w:val="20"/>
                <w:szCs w:val="20"/>
                <w:lang w:val="sv-SE"/>
              </w:rPr>
            </w:pPr>
            <w:moveTo w:id="543" w:author="Omer" w:date="2015-03-18T14:20:00Z">
              <w:r>
                <w:rPr>
                  <w:sz w:val="20"/>
                  <w:szCs w:val="20"/>
                  <w:lang w:val="sv-SE"/>
                </w:rPr>
                <w:t>Utvärdering av hur det fungerat, både kvantitativt och kvalitativt.</w:t>
              </w:r>
              <w:r>
                <w:rPr>
                  <w:rStyle w:val="Slutkommentarsreferens"/>
                  <w:sz w:val="20"/>
                  <w:szCs w:val="20"/>
                  <w:lang w:val="sv-SE"/>
                </w:rPr>
                <w:endnoteReference w:id="46"/>
              </w:r>
            </w:moveTo>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moveTo w:id="546" w:author="Omer" w:date="2015-03-18T14:20:00Z">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moveTo>
          </w:p>
          <w:p w14:paraId="04465828" w14:textId="77777777" w:rsidR="003613D3" w:rsidRPr="003D6D53" w:rsidRDefault="003613D3">
            <w:pPr>
              <w:rPr>
                <w:sz w:val="20"/>
                <w:szCs w:val="20"/>
                <w:lang w:val="en-US"/>
              </w:rPr>
            </w:pPr>
          </w:p>
          <w:p w14:paraId="19B0A6F0" w14:textId="1BE1E111" w:rsidR="003613D3" w:rsidRPr="003D6D53" w:rsidRDefault="003613D3">
            <w:pPr>
              <w:rPr>
                <w:ins w:id="547" w:author="Omer" w:date="2015-03-18T14:20:00Z"/>
                <w:sz w:val="20"/>
                <w:szCs w:val="20"/>
                <w:lang w:val="en-US"/>
              </w:rPr>
            </w:pPr>
            <w:proofErr w:type="spellStart"/>
            <w:moveTo w:id="548" w:author="Omer" w:date="2015-03-18T14:20:00Z">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w:t>
              </w:r>
              <w:proofErr w:type="gramStart"/>
              <w:r w:rsidR="00296F9A" w:rsidRPr="003D6D53">
                <w:rPr>
                  <w:rFonts w:ascii="Arial" w:hAnsi="Arial" w:cs="Arial"/>
                  <w:sz w:val="20"/>
                  <w:szCs w:val="20"/>
                  <w:lang w:val="en-US"/>
                </w:rPr>
                <w:t xml:space="preserve">long </w:t>
              </w:r>
              <w:r w:rsidR="00E9580C">
                <w:rPr>
                  <w:rFonts w:ascii="Arial" w:hAnsi="Arial" w:cs="Arial"/>
                  <w:sz w:val="20"/>
                  <w:szCs w:val="20"/>
                  <w:lang w:val="en-US"/>
                </w:rPr>
                <w:t>term</w:t>
              </w:r>
              <w:proofErr w:type="gramEnd"/>
              <w:r w:rsidR="00E9580C">
                <w:rPr>
                  <w:rFonts w:ascii="Arial" w:hAnsi="Arial" w:cs="Arial"/>
                  <w:sz w:val="20"/>
                  <w:szCs w:val="20"/>
                  <w:lang w:val="en-US"/>
                </w:rPr>
                <w:t xml:space="preserve"> direction of the research. We agree that for the foreseeable future we should concentrate on methods dealing with the detection </w:t>
              </w:r>
            </w:moveTo>
            <w:moveToRangeEnd w:id="529"/>
            <w:ins w:id="549" w:author="Omer" w:date="2015-03-18T14:20:00Z">
              <w:r w:rsidR="004537DC">
                <w:rPr>
                  <w:rFonts w:ascii="Arial" w:hAnsi="Arial" w:cs="Arial"/>
                  <w:sz w:val="20"/>
                  <w:szCs w:val="20"/>
                  <w:lang w:val="en-US"/>
                </w:rPr>
                <w:t>of</w:t>
              </w:r>
              <w:r w:rsidR="00E9580C">
                <w:rPr>
                  <w:rFonts w:ascii="Arial" w:hAnsi="Arial" w:cs="Arial"/>
                  <w:sz w:val="20"/>
                  <w:szCs w:val="20"/>
                  <w:lang w:val="en-US"/>
                </w:rPr>
                <w:t xml:space="preserve"> point source signals.</w:t>
              </w:r>
            </w:ins>
          </w:p>
          <w:p w14:paraId="290105B4" w14:textId="77777777" w:rsidR="003613D3" w:rsidRPr="003D6D53" w:rsidRDefault="003613D3">
            <w:pPr>
              <w:rPr>
                <w:sz w:val="20"/>
                <w:szCs w:val="20"/>
                <w:lang w:val="en-US"/>
              </w:rPr>
            </w:pPr>
            <w:moveToRangeStart w:id="550" w:author="Omer" w:date="2015-03-18T14:20:00Z" w:name="move414451779"/>
          </w:p>
          <w:p w14:paraId="27448CEE" w14:textId="77777777" w:rsidR="003613D3" w:rsidRDefault="003613D3">
            <w:pPr>
              <w:rPr>
                <w:sz w:val="20"/>
                <w:szCs w:val="20"/>
                <w:lang w:val="sv-SE"/>
              </w:rPr>
            </w:pPr>
            <w:moveTo w:id="551" w:author="Omer" w:date="2015-03-18T14:20:00Z">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Slutkommentarsreferens"/>
                  <w:sz w:val="20"/>
                  <w:szCs w:val="20"/>
                  <w:lang w:val="sv-SE"/>
                </w:rPr>
                <w:endnoteReference w:id="47"/>
              </w:r>
              <w:r>
                <w:rPr>
                  <w:sz w:val="20"/>
                  <w:szCs w:val="20"/>
                  <w:lang w:val="sv-SE"/>
                </w:rPr>
                <w:t>:</w:t>
              </w:r>
            </w:moveTo>
          </w:p>
          <w:p w14:paraId="0BDF4554" w14:textId="77777777" w:rsidR="00584CF8" w:rsidRDefault="00584CF8">
            <w:pPr>
              <w:rPr>
                <w:sz w:val="20"/>
                <w:szCs w:val="20"/>
                <w:lang w:val="sv-SE"/>
              </w:rPr>
            </w:pPr>
          </w:p>
          <w:p w14:paraId="17DF5F84" w14:textId="77777777" w:rsidR="00521E72" w:rsidRDefault="00E9580C" w:rsidP="00865F47">
            <w:pPr>
              <w:rPr>
                <w:ins w:id="554" w:author="Carolina Wählby" w:date="2015-03-20T14:42:00Z"/>
                <w:rFonts w:ascii="Arial" w:hAnsi="Arial" w:cs="Arial"/>
                <w:sz w:val="20"/>
                <w:szCs w:val="20"/>
                <w:lang w:val="en-US"/>
              </w:rPr>
            </w:pPr>
            <w:moveTo w:id="555" w:author="Omer" w:date="2015-03-18T14:20:00Z">
              <w:r>
                <w:rPr>
                  <w:rFonts w:ascii="Arial" w:hAnsi="Arial" w:cs="Arial"/>
                  <w:sz w:val="20"/>
                  <w:szCs w:val="20"/>
                  <w:lang w:val="en-US"/>
                </w:rPr>
                <w:t xml:space="preserve">We have a </w:t>
              </w:r>
              <w:del w:id="556" w:author="Carolina Wählby" w:date="2015-03-20T14:42:00Z">
                <w:r w:rsidDel="00521E72">
                  <w:rPr>
                    <w:rFonts w:ascii="Arial" w:hAnsi="Arial" w:cs="Arial"/>
                    <w:sz w:val="20"/>
                    <w:szCs w:val="20"/>
                    <w:lang w:val="en-US"/>
                  </w:rPr>
                  <w:delText>fixed</w:delText>
                </w:r>
              </w:del>
            </w:moveTo>
            <w:ins w:id="557" w:author="Carolina Wählby" w:date="2015-03-20T14:42:00Z">
              <w:r w:rsidR="00521E72">
                <w:rPr>
                  <w:rFonts w:ascii="Arial" w:hAnsi="Arial" w:cs="Arial"/>
                  <w:sz w:val="20"/>
                  <w:szCs w:val="20"/>
                  <w:lang w:val="en-US"/>
                </w:rPr>
                <w:t>microscopy</w:t>
              </w:r>
            </w:ins>
            <w:moveTo w:id="558" w:author="Omer" w:date="2015-03-18T14:20:00Z">
              <w:r>
                <w:rPr>
                  <w:rFonts w:ascii="Arial" w:hAnsi="Arial" w:cs="Arial"/>
                  <w:sz w:val="20"/>
                  <w:szCs w:val="20"/>
                  <w:lang w:val="en-US"/>
                </w:rPr>
                <w:t xml:space="preserve"> meeting </w:t>
              </w:r>
              <w:del w:id="559" w:author="Carolina Wählby" w:date="2015-03-20T14:42:00Z">
                <w:r w:rsidDel="00521E72">
                  <w:rPr>
                    <w:rFonts w:ascii="Arial" w:hAnsi="Arial" w:cs="Arial"/>
                    <w:sz w:val="20"/>
                    <w:szCs w:val="20"/>
                    <w:lang w:val="en-US"/>
                  </w:rPr>
                  <w:delText xml:space="preserve">time </w:delText>
                </w:r>
              </w:del>
              <w:r>
                <w:rPr>
                  <w:rFonts w:ascii="Arial" w:hAnsi="Arial" w:cs="Arial"/>
                  <w:sz w:val="20"/>
                  <w:szCs w:val="20"/>
                  <w:lang w:val="en-US"/>
                </w:rPr>
                <w:t xml:space="preserve">every </w:t>
              </w:r>
            </w:moveTo>
            <w:ins w:id="560" w:author="Carolina Wählby" w:date="2015-03-20T14:42:00Z">
              <w:r w:rsidR="00521E72">
                <w:rPr>
                  <w:rFonts w:ascii="Arial" w:hAnsi="Arial" w:cs="Arial"/>
                  <w:sz w:val="20"/>
                  <w:szCs w:val="20"/>
                  <w:lang w:val="en-US"/>
                </w:rPr>
                <w:t xml:space="preserve">other </w:t>
              </w:r>
            </w:ins>
            <w:moveTo w:id="561" w:author="Omer" w:date="2015-03-18T14:20:00Z">
              <w:r>
                <w:rPr>
                  <w:rFonts w:ascii="Arial" w:hAnsi="Arial" w:cs="Arial"/>
                  <w:sz w:val="20"/>
                  <w:szCs w:val="20"/>
                  <w:lang w:val="en-US"/>
                </w:rPr>
                <w:t xml:space="preserve">week on </w:t>
              </w:r>
              <w:r w:rsidR="00F16C5C">
                <w:rPr>
                  <w:rFonts w:ascii="Arial" w:hAnsi="Arial" w:cs="Arial"/>
                  <w:sz w:val="20"/>
                  <w:szCs w:val="20"/>
                  <w:lang w:val="en-US"/>
                </w:rPr>
                <w:t>Mondays</w:t>
              </w:r>
            </w:moveTo>
            <w:ins w:id="562" w:author="Carolina Wählby" w:date="2015-03-20T14:42:00Z">
              <w:r w:rsidR="00521E72">
                <w:rPr>
                  <w:rFonts w:ascii="Arial" w:hAnsi="Arial" w:cs="Arial"/>
                  <w:sz w:val="20"/>
                  <w:szCs w:val="20"/>
                  <w:lang w:val="en-US"/>
                </w:rPr>
                <w:t>.</w:t>
              </w:r>
            </w:ins>
          </w:p>
          <w:p w14:paraId="4FFB7BC8" w14:textId="4E82B24C" w:rsidR="00521E72" w:rsidRDefault="00521E72" w:rsidP="00865F47">
            <w:pPr>
              <w:rPr>
                <w:ins w:id="563" w:author="Carolina Wählby" w:date="2015-03-20T14:42:00Z"/>
                <w:rFonts w:ascii="Arial" w:hAnsi="Arial" w:cs="Arial"/>
                <w:sz w:val="20"/>
                <w:szCs w:val="20"/>
                <w:lang w:val="en-US"/>
              </w:rPr>
            </w:pPr>
            <w:ins w:id="564" w:author="Carolina Wählby" w:date="2015-03-20T14:42:00Z">
              <w:r>
                <w:rPr>
                  <w:rFonts w:ascii="Arial" w:hAnsi="Arial" w:cs="Arial"/>
                  <w:sz w:val="20"/>
                  <w:szCs w:val="20"/>
                  <w:lang w:val="en-US"/>
                </w:rPr>
                <w:t xml:space="preserve">Meeting with Carolina 2 out of three weeks, The same for Vladimir, where every third meeting for Omer is with both supervisors. </w:t>
              </w:r>
            </w:ins>
          </w:p>
          <w:p w14:paraId="4579C597" w14:textId="7435BD7E" w:rsidR="003613D3" w:rsidDel="00521E72" w:rsidRDefault="00E9580C" w:rsidP="00865F47">
            <w:pPr>
              <w:rPr>
                <w:ins w:id="565" w:author="Omer" w:date="2015-03-18T14:20:00Z"/>
                <w:del w:id="566" w:author="Carolina Wählby" w:date="2015-03-20T14:43:00Z"/>
                <w:rFonts w:ascii="Arial" w:hAnsi="Arial" w:cs="Arial"/>
                <w:sz w:val="20"/>
                <w:szCs w:val="20"/>
                <w:lang w:val="en-US"/>
              </w:rPr>
            </w:pPr>
            <w:moveTo w:id="567" w:author="Omer" w:date="2015-03-18T14:20:00Z">
              <w:del w:id="568" w:author="Carolina Wählby" w:date="2015-03-20T14:42:00Z">
                <w:r w:rsidDel="00521E72">
                  <w:rPr>
                    <w:rFonts w:ascii="Arial" w:hAnsi="Arial" w:cs="Arial"/>
                    <w:sz w:val="20"/>
                    <w:szCs w:val="20"/>
                    <w:lang w:val="en-US"/>
                  </w:rPr>
                  <w:delText xml:space="preserve"> for group meetings</w:delText>
                </w:r>
                <w:r w:rsidR="00AB7B7B" w:rsidDel="00521E72">
                  <w:rPr>
                    <w:rFonts w:ascii="Arial" w:hAnsi="Arial" w:cs="Arial"/>
                    <w:sz w:val="20"/>
                    <w:szCs w:val="20"/>
                    <w:lang w:val="en-US"/>
                  </w:rPr>
                  <w:delText xml:space="preserve">. </w:delText>
                </w:r>
              </w:del>
              <w:del w:id="569" w:author="Carolina Wählby" w:date="2015-03-20T14:43:00Z">
                <w:r w:rsidR="006C779B" w:rsidDel="00521E72">
                  <w:rPr>
                    <w:rFonts w:ascii="Arial" w:hAnsi="Arial" w:cs="Arial"/>
                    <w:sz w:val="20"/>
                    <w:szCs w:val="20"/>
                    <w:lang w:val="en-US"/>
                  </w:rPr>
                  <w:delText xml:space="preserve">In addition, </w:delText>
                </w:r>
                <w:r w:rsidR="00364BDD" w:rsidDel="00521E72">
                  <w:rPr>
                    <w:rFonts w:ascii="Arial" w:hAnsi="Arial" w:cs="Arial"/>
                    <w:sz w:val="20"/>
                    <w:szCs w:val="20"/>
                    <w:lang w:val="en-US"/>
                  </w:rPr>
                  <w:delText>the supervisor and the student also meet for an individual meeting</w:delText>
                </w:r>
                <w:r w:rsidR="006C779B" w:rsidDel="00521E72">
                  <w:rPr>
                    <w:rFonts w:ascii="Arial" w:hAnsi="Arial" w:cs="Arial"/>
                    <w:sz w:val="20"/>
                    <w:szCs w:val="20"/>
                    <w:lang w:val="en-US"/>
                  </w:rPr>
                  <w:delText>s</w:delText>
                </w:r>
                <w:r w:rsidR="00364BDD" w:rsidDel="00521E72">
                  <w:rPr>
                    <w:rFonts w:ascii="Arial" w:hAnsi="Arial" w:cs="Arial"/>
                    <w:sz w:val="20"/>
                    <w:szCs w:val="20"/>
                    <w:lang w:val="en-US"/>
                  </w:rPr>
                  <w:delText xml:space="preserve"> every week. </w:delText>
                </w:r>
                <w:r w:rsidR="00AB7B7B" w:rsidDel="00521E72">
                  <w:rPr>
                    <w:rFonts w:ascii="Arial" w:hAnsi="Arial" w:cs="Arial"/>
                    <w:sz w:val="20"/>
                    <w:szCs w:val="20"/>
                    <w:lang w:val="en-US"/>
                  </w:rPr>
                  <w:delText>We</w:delText>
                </w:r>
                <w:r w:rsidDel="00521E72">
                  <w:rPr>
                    <w:rFonts w:ascii="Arial" w:hAnsi="Arial" w:cs="Arial"/>
                    <w:sz w:val="20"/>
                    <w:szCs w:val="20"/>
                    <w:lang w:val="en-US"/>
                  </w:rPr>
                  <w:delText xml:space="preserve"> </w:delText>
                </w:r>
                <w:r w:rsidR="00AB7B7B" w:rsidDel="00521E72">
                  <w:rPr>
                    <w:rFonts w:ascii="Arial" w:hAnsi="Arial" w:cs="Arial"/>
                    <w:sz w:val="20"/>
                    <w:szCs w:val="20"/>
                    <w:lang w:val="en-US"/>
                  </w:rPr>
                  <w:delText xml:space="preserve">employ Skype </w:delText>
                </w:r>
                <w:r w:rsidDel="00521E72">
                  <w:rPr>
                    <w:rFonts w:ascii="Arial" w:hAnsi="Arial" w:cs="Arial"/>
                    <w:sz w:val="20"/>
                    <w:szCs w:val="20"/>
                    <w:lang w:val="en-US"/>
                  </w:rPr>
                  <w:delText xml:space="preserve">incase </w:delText>
                </w:r>
                <w:r w:rsidR="00AB7B7B" w:rsidDel="00521E72">
                  <w:rPr>
                    <w:rFonts w:ascii="Arial" w:hAnsi="Arial" w:cs="Arial"/>
                    <w:sz w:val="20"/>
                    <w:szCs w:val="20"/>
                    <w:lang w:val="en-US"/>
                  </w:rPr>
                  <w:delText>either the supervisor or the student are unable to attend physically.</w:delText>
                </w:r>
              </w:del>
            </w:moveTo>
            <w:moveToRangeEnd w:id="550"/>
            <w:ins w:id="570" w:author="Omer" w:date="2015-03-18T14:20:00Z">
              <w:del w:id="571" w:author="Carolina Wählby" w:date="2015-03-20T14:43:00Z">
                <w:r w:rsidR="00865F47" w:rsidDel="00521E72">
                  <w:rPr>
                    <w:rFonts w:ascii="Arial" w:hAnsi="Arial" w:cs="Arial"/>
                    <w:sz w:val="20"/>
                    <w:szCs w:val="20"/>
                    <w:lang w:val="en-US"/>
                  </w:rPr>
                  <w:delText xml:space="preserve"> </w:delText>
                </w:r>
                <w:r w:rsidR="004537DC" w:rsidDel="00521E72">
                  <w:rPr>
                    <w:rFonts w:ascii="Arial" w:hAnsi="Arial" w:cs="Arial"/>
                    <w:sz w:val="20"/>
                    <w:szCs w:val="20"/>
                    <w:lang w:val="en-US"/>
                  </w:rPr>
                  <w:delText xml:space="preserve"> Now that Vladimir Curic has been added as an additional supervisor, the student will meet him </w:delText>
                </w:r>
                <w:r w:rsidR="004537DC" w:rsidRPr="00521E72" w:rsidDel="00521E72">
                  <w:rPr>
                    <w:rFonts w:ascii="Arial" w:hAnsi="Arial" w:cs="Arial"/>
                    <w:sz w:val="20"/>
                    <w:szCs w:val="20"/>
                    <w:lang w:val="en-US"/>
                  </w:rPr>
                  <w:delText>every week</w:delText>
                </w:r>
                <w:r w:rsidR="004537DC" w:rsidDel="00521E72">
                  <w:rPr>
                    <w:rFonts w:ascii="Arial" w:hAnsi="Arial" w:cs="Arial"/>
                    <w:sz w:val="20"/>
                    <w:szCs w:val="20"/>
                    <w:lang w:val="en-US"/>
                  </w:rPr>
                  <w:delText xml:space="preserve"> as well. In addition, there will be joint meetings of the two supervisors with the student after every 3 weeks.</w:delText>
                </w:r>
              </w:del>
            </w:ins>
          </w:p>
          <w:p w14:paraId="49073EDE" w14:textId="77777777" w:rsidR="003613D3" w:rsidRDefault="003613D3">
            <w:pPr>
              <w:rPr>
                <w:sz w:val="20"/>
                <w:szCs w:val="20"/>
                <w:lang w:val="sv-SE"/>
              </w:rPr>
            </w:pPr>
            <w:moveFromRangeStart w:id="572" w:author="Omer" w:date="2015-03-18T14:20:00Z" w:name="move414451780"/>
            <w:moveFrom w:id="573" w:author="Omer" w:date="2015-03-18T14:20:00Z">
              <w:r>
                <w:rPr>
                  <w:b/>
                  <w:bCs/>
                  <w:sz w:val="20"/>
                  <w:szCs w:val="20"/>
                  <w:lang w:val="sv-SE"/>
                </w:rPr>
                <w:t>Övrigt</w:t>
              </w:r>
              <w:r>
                <w:rPr>
                  <w:rStyle w:val="Slutkommentarsreferens"/>
                  <w:sz w:val="20"/>
                  <w:szCs w:val="20"/>
                  <w:lang w:val="sv-SE"/>
                </w:rPr>
                <w:endnoteReference w:id="48"/>
              </w:r>
            </w:moveFrom>
          </w:p>
          <w:p w14:paraId="3603B738" w14:textId="77777777" w:rsidR="003613D3" w:rsidRDefault="003613D3">
            <w:pPr>
              <w:rPr>
                <w:sz w:val="20"/>
                <w:szCs w:val="20"/>
                <w:lang w:val="sv-SE"/>
              </w:rPr>
            </w:pPr>
            <w:moveFrom w:id="576" w:author="Omer" w:date="2015-03-18T14:20:00Z">
              <w:r>
                <w:rPr>
                  <w:sz w:val="20"/>
                  <w:szCs w:val="20"/>
                  <w:lang w:val="sv-SE"/>
                </w:rPr>
                <w:t>Här skall väsentliga avvikelser från tidigare studieplan som påkallar prefektens uppmärksamhet redovisas.</w:t>
              </w:r>
            </w:moveFrom>
          </w:p>
          <w:p w14:paraId="4798C0C0" w14:textId="77777777" w:rsidR="003613D3" w:rsidRDefault="003613D3">
            <w:pPr>
              <w:rPr>
                <w:sz w:val="20"/>
                <w:szCs w:val="20"/>
                <w:lang w:val="sv-SE"/>
              </w:rPr>
            </w:pPr>
          </w:p>
          <w:p w14:paraId="6CEC7C1B" w14:textId="2FAE3600" w:rsidR="004537DC" w:rsidRPr="003D6D53" w:rsidRDefault="00244F89" w:rsidP="00865F47">
            <w:pPr>
              <w:keepNext/>
              <w:spacing w:before="240" w:after="60"/>
              <w:outlineLvl w:val="2"/>
              <w:rPr>
                <w:sz w:val="20"/>
                <w:lang w:val="en-US"/>
                <w:rPrChange w:id="577" w:author="Omer" w:date="2015-03-18T14:20:00Z">
                  <w:rPr>
                    <w:rFonts w:ascii="Arial" w:hAnsi="Arial" w:cs="Arial"/>
                    <w:b/>
                    <w:bCs/>
                    <w:sz w:val="16"/>
                    <w:szCs w:val="26"/>
                  </w:rPr>
                </w:rPrChange>
              </w:rPr>
            </w:pPr>
            <w:moveFrom w:id="578" w:author="Omer" w:date="2015-03-18T14:20:00Z">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moveFrom>
            <w:moveFromRangeEnd w:id="572"/>
            <w:del w:id="579" w:author="Omer" w:date="2015-03-18T14:20:00Z">
              <w:r w:rsidR="000750AE" w:rsidRPr="000750AE">
                <w:rPr>
                  <w:rFonts w:ascii="Arial" w:hAnsi="Arial" w:cs="Arial"/>
                  <w:sz w:val="20"/>
                  <w:szCs w:val="16"/>
                </w:rPr>
                <w:delText>Ewert Bengtsson will also be available for supervision</w:delText>
              </w:r>
              <w:r w:rsidR="00EA1471">
                <w:rPr>
                  <w:rFonts w:ascii="Arial" w:hAnsi="Arial" w:cs="Arial"/>
                  <w:sz w:val="20"/>
                  <w:szCs w:val="16"/>
                </w:rPr>
                <w:delText>.</w:delText>
              </w:r>
            </w:del>
          </w:p>
        </w:tc>
      </w:tr>
      <w:tr w:rsidR="003613D3" w14:paraId="36F65E7F" w14:textId="77777777" w:rsidTr="001F7D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moveToRangeStart w:id="580" w:author="Omer" w:date="2015-03-18T14:20:00Z" w:name="move414451780"/>
            <w:moveTo w:id="581" w:author="Omer" w:date="2015-03-18T14:20:00Z">
              <w:r>
                <w:rPr>
                  <w:b/>
                  <w:bCs/>
                  <w:sz w:val="20"/>
                  <w:szCs w:val="20"/>
                  <w:lang w:val="sv-SE"/>
                </w:rPr>
                <w:t>Övrigt</w:t>
              </w:r>
              <w:r>
                <w:rPr>
                  <w:rStyle w:val="Slutkommentarsreferens"/>
                  <w:sz w:val="20"/>
                  <w:szCs w:val="20"/>
                  <w:lang w:val="sv-SE"/>
                </w:rPr>
                <w:endnoteReference w:id="49"/>
              </w:r>
            </w:moveTo>
          </w:p>
          <w:p w14:paraId="21B7A809" w14:textId="77777777" w:rsidR="003613D3" w:rsidRDefault="003613D3">
            <w:pPr>
              <w:rPr>
                <w:sz w:val="20"/>
                <w:szCs w:val="20"/>
                <w:lang w:val="sv-SE"/>
              </w:rPr>
            </w:pPr>
            <w:moveTo w:id="584" w:author="Omer" w:date="2015-03-18T14:20:00Z">
              <w:r>
                <w:rPr>
                  <w:sz w:val="20"/>
                  <w:szCs w:val="20"/>
                  <w:lang w:val="sv-SE"/>
                </w:rPr>
                <w:t>Här skall väsentliga avvikelser från tidigare studieplan som påkallar prefektens uppmärksamhet redovisas.</w:t>
              </w:r>
            </w:moveTo>
            <w:bookmarkStart w:id="585" w:name="Text30"/>
          </w:p>
          <w:p w14:paraId="1DB6144C" w14:textId="77777777" w:rsidR="003613D3" w:rsidRDefault="003613D3">
            <w:pPr>
              <w:rPr>
                <w:sz w:val="20"/>
                <w:szCs w:val="20"/>
                <w:lang w:val="sv-SE"/>
              </w:rPr>
            </w:pPr>
          </w:p>
          <w:bookmarkEnd w:id="585"/>
          <w:p w14:paraId="6D3575D5" w14:textId="5FF03656" w:rsidR="003613D3" w:rsidRDefault="00244F89" w:rsidP="004537DC">
            <w:pPr>
              <w:keepNext/>
              <w:spacing w:before="240" w:after="60"/>
              <w:outlineLvl w:val="2"/>
              <w:rPr>
                <w:rFonts w:ascii="Arial" w:hAnsi="Arial"/>
                <w:sz w:val="16"/>
                <w:rPrChange w:id="586" w:author="Omer" w:date="2015-03-18T14:20:00Z">
                  <w:rPr>
                    <w:rFonts w:ascii="Arial" w:hAnsi="Arial" w:cs="Arial"/>
                    <w:b/>
                    <w:bCs/>
                    <w:sz w:val="20"/>
                    <w:szCs w:val="26"/>
                    <w:lang w:val="en-US"/>
                  </w:rPr>
                </w:rPrChange>
              </w:rPr>
            </w:pPr>
            <w:moveTo w:id="587" w:author="Omer" w:date="2015-03-18T14:20:00Z">
              <w:del w:id="588" w:author="Carolina Wählby" w:date="2015-03-19T16:18:00Z">
                <w:r w:rsidDel="00453871">
                  <w:rPr>
                    <w:rFonts w:ascii="Arial" w:hAnsi="Arial" w:cs="Arial"/>
                    <w:sz w:val="20"/>
                    <w:szCs w:val="16"/>
                  </w:rPr>
                  <w:delText>Carolina is currently working 2</w:delText>
                </w:r>
                <w:r w:rsidR="000750AE" w:rsidRPr="000750AE" w:rsidDel="00453871">
                  <w:rPr>
                    <w:rFonts w:ascii="Arial" w:hAnsi="Arial" w:cs="Arial"/>
                    <w:sz w:val="20"/>
                    <w:szCs w:val="16"/>
                  </w:rPr>
                  <w:delText xml:space="preserve">0% at the Broad Institute, but will supervise remotely via Skype or similar while not available at the CBA. </w:delText>
                </w:r>
              </w:del>
            </w:moveTo>
            <w:moveToRangeEnd w:id="580"/>
          </w:p>
        </w:tc>
      </w:tr>
    </w:tbl>
    <w:p w14:paraId="6ADC4647" w14:textId="77777777" w:rsidR="003613D3" w:rsidRDefault="003613D3">
      <w:pPr>
        <w:rPr>
          <w:b/>
          <w:bCs/>
          <w:caps/>
          <w:sz w:val="28"/>
          <w:szCs w:val="28"/>
          <w:lang w:val="en-US"/>
        </w:rPr>
      </w:pPr>
      <w:r>
        <w:rPr>
          <w:b/>
          <w:bCs/>
        </w:rPr>
        <w:br w:type="page"/>
        <w:t>INDIVIDUAL STUDY PLAN FOR POSTGRADUATE STUDIES</w:t>
      </w:r>
    </w:p>
    <w:sectPr w:rsidR="003613D3" w:rsidSect="00A31A9E">
      <w:headerReference w:type="default" r:id="rId8"/>
      <w:footerReference w:type="default" r:id="rId9"/>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EB9F0" w14:textId="77777777" w:rsidR="001E00B1" w:rsidRDefault="001E00B1">
      <w:r>
        <w:separator/>
      </w:r>
    </w:p>
  </w:endnote>
  <w:endnote w:type="continuationSeparator" w:id="0">
    <w:p w14:paraId="78E56224" w14:textId="77777777" w:rsidR="001E00B1" w:rsidRDefault="001E00B1">
      <w:r>
        <w:continuationSeparator/>
      </w:r>
    </w:p>
  </w:endnote>
  <w:endnote w:type="continuationNotice" w:id="1">
    <w:p w14:paraId="0DF92D30" w14:textId="77777777" w:rsidR="001E00B1" w:rsidRDefault="001E00B1"/>
  </w:endnote>
  <w:endnote w:id="2">
    <w:p w14:paraId="56228E29" w14:textId="77777777" w:rsidR="001E00B1" w:rsidRDefault="001E00B1">
      <w:pPr>
        <w:pStyle w:val="Slutkommentar"/>
        <w:rPr>
          <w:sz w:val="18"/>
          <w:szCs w:val="18"/>
        </w:rPr>
      </w:pPr>
      <w:r>
        <w:rPr>
          <w:rStyle w:val="Slutkommentarsreferens"/>
          <w:sz w:val="18"/>
          <w:szCs w:val="18"/>
        </w:rPr>
        <w:endnoteRef/>
      </w:r>
      <w:r>
        <w:rPr>
          <w:sz w:val="18"/>
          <w:szCs w:val="18"/>
        </w:rPr>
        <w:t xml:space="preserve"> Postgraduate subject and specialization</w:t>
      </w:r>
    </w:p>
  </w:endnote>
  <w:endnote w:id="3">
    <w:p w14:paraId="06B49D21" w14:textId="77777777" w:rsidR="001E00B1" w:rsidRDefault="001E00B1">
      <w:pPr>
        <w:pStyle w:val="Slutkommentar"/>
        <w:rPr>
          <w:sz w:val="18"/>
          <w:szCs w:val="18"/>
        </w:rPr>
      </w:pPr>
      <w:r>
        <w:rPr>
          <w:rStyle w:val="Slutkommentarsreferens"/>
          <w:sz w:val="18"/>
          <w:szCs w:val="18"/>
        </w:rPr>
        <w:endnoteRef/>
      </w:r>
      <w:r>
        <w:rPr>
          <w:sz w:val="18"/>
          <w:szCs w:val="18"/>
        </w:rPr>
        <w:t xml:space="preserve"> Specify if the plan concerns PhD admission or revision of plan. Specify which year.</w:t>
      </w:r>
    </w:p>
  </w:endnote>
  <w:endnote w:id="4">
    <w:p w14:paraId="59FCB37C" w14:textId="77777777" w:rsidR="001E00B1" w:rsidRDefault="001E00B1">
      <w:pPr>
        <w:pStyle w:val="Slutkommentar"/>
        <w:rPr>
          <w:sz w:val="18"/>
          <w:szCs w:val="18"/>
        </w:rPr>
      </w:pPr>
      <w:r>
        <w:rPr>
          <w:rStyle w:val="Slutkommentarsreferens"/>
          <w:sz w:val="18"/>
          <w:szCs w:val="18"/>
        </w:rPr>
        <w:endnoteRef/>
      </w:r>
      <w:r>
        <w:rPr>
          <w:sz w:val="18"/>
          <w:szCs w:val="18"/>
        </w:rPr>
        <w:t xml:space="preserve"> Name of PhD student</w:t>
      </w:r>
    </w:p>
  </w:endnote>
  <w:endnote w:id="5">
    <w:p w14:paraId="4E7E743D" w14:textId="77777777" w:rsidR="001E00B1" w:rsidRDefault="001E00B1">
      <w:pPr>
        <w:pStyle w:val="Slutkommentar"/>
        <w:rPr>
          <w:sz w:val="18"/>
          <w:szCs w:val="18"/>
        </w:rPr>
      </w:pPr>
      <w:r>
        <w:rPr>
          <w:rStyle w:val="Slutkommentarsreferens"/>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w:t>
      </w:r>
      <w:proofErr w:type="spellStart"/>
      <w:r>
        <w:rPr>
          <w:sz w:val="18"/>
          <w:szCs w:val="18"/>
        </w:rPr>
        <w:t>YYMMDD</w:t>
      </w:r>
      <w:proofErr w:type="spellEnd"/>
    </w:p>
  </w:endnote>
  <w:endnote w:id="6">
    <w:p w14:paraId="643E19FB" w14:textId="77777777" w:rsidR="001E00B1" w:rsidRDefault="001E00B1">
      <w:pPr>
        <w:pStyle w:val="Slutkommentar"/>
        <w:rPr>
          <w:sz w:val="18"/>
          <w:szCs w:val="18"/>
        </w:rPr>
      </w:pPr>
      <w:r>
        <w:rPr>
          <w:rStyle w:val="Slutkommentarsreferens"/>
          <w:sz w:val="18"/>
          <w:szCs w:val="18"/>
        </w:rPr>
        <w:endnoteRef/>
      </w:r>
      <w:r>
        <w:rPr>
          <w:sz w:val="18"/>
          <w:szCs w:val="18"/>
        </w:rPr>
        <w:t xml:space="preserve"> Undergraduate education  (title</w:t>
      </w:r>
      <w:proofErr w:type="gramStart"/>
      <w:r>
        <w:rPr>
          <w:sz w:val="18"/>
          <w:szCs w:val="18"/>
        </w:rPr>
        <w:t>,  extent</w:t>
      </w:r>
      <w:proofErr w:type="gramEnd"/>
      <w:r>
        <w:rPr>
          <w:sz w:val="18"/>
          <w:szCs w:val="18"/>
        </w:rPr>
        <w:t>, place of education, date)</w:t>
      </w:r>
    </w:p>
  </w:endnote>
  <w:endnote w:id="7">
    <w:p w14:paraId="3D779983" w14:textId="77777777" w:rsidR="001E00B1" w:rsidRDefault="001E00B1">
      <w:pPr>
        <w:pStyle w:val="Slutkommentar"/>
        <w:rPr>
          <w:sz w:val="18"/>
          <w:szCs w:val="18"/>
        </w:rPr>
      </w:pPr>
      <w:r>
        <w:rPr>
          <w:rStyle w:val="Slutkommentarsreferens"/>
          <w:sz w:val="18"/>
          <w:szCs w:val="18"/>
        </w:rPr>
        <w:endnoteRef/>
      </w:r>
      <w:r>
        <w:rPr>
          <w:sz w:val="18"/>
          <w:szCs w:val="18"/>
        </w:rPr>
        <w:t xml:space="preserve"> Name of Research School (where relevant):</w:t>
      </w:r>
    </w:p>
  </w:endnote>
  <w:endnote w:id="8">
    <w:p w14:paraId="3048FC93" w14:textId="77777777" w:rsidR="001E00B1" w:rsidRDefault="001E00B1">
      <w:pPr>
        <w:pStyle w:val="Slutkommentar"/>
        <w:rPr>
          <w:sz w:val="18"/>
          <w:szCs w:val="18"/>
        </w:rPr>
      </w:pPr>
      <w:r>
        <w:rPr>
          <w:rStyle w:val="Slutkommentarsreferens"/>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9">
    <w:p w14:paraId="7B0E5FE7" w14:textId="77777777" w:rsidR="001E00B1" w:rsidRDefault="001E00B1">
      <w:pPr>
        <w:pStyle w:val="Slutkommentar"/>
        <w:rPr>
          <w:sz w:val="18"/>
          <w:szCs w:val="18"/>
        </w:rPr>
      </w:pPr>
      <w:r>
        <w:rPr>
          <w:rStyle w:val="Slutkommentarsreferens"/>
          <w:sz w:val="18"/>
          <w:szCs w:val="18"/>
        </w:rPr>
        <w:endnoteRef/>
      </w:r>
      <w:r>
        <w:rPr>
          <w:sz w:val="18"/>
          <w:szCs w:val="18"/>
        </w:rPr>
        <w:t xml:space="preserve"> Supervisors</w:t>
      </w:r>
    </w:p>
  </w:endnote>
  <w:endnote w:id="10">
    <w:p w14:paraId="71820C36" w14:textId="77777777" w:rsidR="001E00B1" w:rsidRDefault="001E00B1">
      <w:pPr>
        <w:pStyle w:val="Slutkommentar"/>
        <w:rPr>
          <w:sz w:val="18"/>
          <w:szCs w:val="18"/>
        </w:rPr>
      </w:pPr>
      <w:r>
        <w:rPr>
          <w:rStyle w:val="Slutkommentarsreferens"/>
          <w:sz w:val="18"/>
          <w:szCs w:val="18"/>
        </w:rPr>
        <w:endnoteRef/>
      </w:r>
      <w:r>
        <w:rPr>
          <w:sz w:val="18"/>
          <w:szCs w:val="18"/>
        </w:rPr>
        <w:t xml:space="preserve"> Change in supervisor group</w:t>
      </w:r>
    </w:p>
  </w:endnote>
  <w:endnote w:id="11">
    <w:p w14:paraId="251B7804" w14:textId="77777777" w:rsidR="001E00B1" w:rsidRDefault="001E00B1">
      <w:pPr>
        <w:pStyle w:val="Slutkommentar"/>
        <w:rPr>
          <w:sz w:val="18"/>
          <w:szCs w:val="18"/>
        </w:rPr>
      </w:pPr>
      <w:r>
        <w:rPr>
          <w:rStyle w:val="Slutkommentarsreferens"/>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2">
    <w:p w14:paraId="29D809CC" w14:textId="77777777" w:rsidR="001E00B1" w:rsidRDefault="001E00B1">
      <w:pPr>
        <w:pStyle w:val="Slutkommentar"/>
        <w:rPr>
          <w:sz w:val="18"/>
          <w:szCs w:val="18"/>
        </w:rPr>
      </w:pPr>
      <w:r>
        <w:rPr>
          <w:rStyle w:val="Slutkommentarsreferens"/>
          <w:sz w:val="18"/>
          <w:szCs w:val="18"/>
        </w:rPr>
        <w:endnoteRef/>
      </w:r>
      <w:r>
        <w:rPr>
          <w:sz w:val="18"/>
          <w:szCs w:val="18"/>
        </w:rPr>
        <w:t xml:space="preserve"> Professor responsible for postgraduate education</w:t>
      </w:r>
    </w:p>
  </w:endnote>
  <w:endnote w:id="13">
    <w:p w14:paraId="5FFC9081" w14:textId="77777777" w:rsidR="001E00B1" w:rsidRDefault="001E00B1">
      <w:pPr>
        <w:pStyle w:val="Slutkommentar"/>
        <w:rPr>
          <w:sz w:val="18"/>
          <w:szCs w:val="18"/>
        </w:rPr>
      </w:pPr>
      <w:r>
        <w:rPr>
          <w:rStyle w:val="Slutkommentarsreferens"/>
          <w:sz w:val="18"/>
          <w:szCs w:val="18"/>
        </w:rPr>
        <w:endnoteRef/>
      </w:r>
      <w:r>
        <w:rPr>
          <w:sz w:val="18"/>
          <w:szCs w:val="18"/>
        </w:rPr>
        <w:t xml:space="preserve"> Head of Department</w:t>
      </w:r>
    </w:p>
  </w:endnote>
  <w:endnote w:id="14">
    <w:p w14:paraId="774083F2" w14:textId="77777777" w:rsidR="001E00B1" w:rsidRDefault="001E00B1">
      <w:pPr>
        <w:pStyle w:val="Slutkommentar"/>
        <w:rPr>
          <w:sz w:val="18"/>
          <w:szCs w:val="18"/>
        </w:rPr>
      </w:pPr>
      <w:r>
        <w:rPr>
          <w:rStyle w:val="Slutkommentarsreferens"/>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5">
    <w:p w14:paraId="0112C804" w14:textId="77777777" w:rsidR="001E00B1" w:rsidRDefault="001E00B1">
      <w:pPr>
        <w:pStyle w:val="Slutkommentar"/>
        <w:rPr>
          <w:sz w:val="18"/>
          <w:szCs w:val="18"/>
        </w:rPr>
      </w:pPr>
      <w:r>
        <w:rPr>
          <w:rStyle w:val="Slutkommentarsreferens"/>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6">
    <w:p w14:paraId="488FE08C" w14:textId="77777777" w:rsidR="001E00B1" w:rsidRDefault="001E00B1">
      <w:pPr>
        <w:pStyle w:val="Slutkommentar"/>
        <w:rPr>
          <w:sz w:val="18"/>
          <w:szCs w:val="18"/>
        </w:rPr>
      </w:pPr>
      <w:r>
        <w:rPr>
          <w:rStyle w:val="Slutkommentarsreferens"/>
          <w:sz w:val="18"/>
          <w:szCs w:val="18"/>
        </w:rPr>
        <w:endnoteRef/>
      </w:r>
      <w:r>
        <w:rPr>
          <w:sz w:val="18"/>
          <w:szCs w:val="18"/>
        </w:rPr>
        <w:t xml:space="preserve"> Planned latest date for revision of current study plan (at latest 12 months from current date)</w:t>
      </w:r>
    </w:p>
  </w:endnote>
  <w:endnote w:id="17">
    <w:p w14:paraId="52A6434F" w14:textId="77777777" w:rsidR="001E00B1" w:rsidRDefault="001E00B1">
      <w:pPr>
        <w:pStyle w:val="Slutkommentar"/>
        <w:rPr>
          <w:sz w:val="18"/>
          <w:szCs w:val="18"/>
        </w:rPr>
      </w:pPr>
      <w:r>
        <w:rPr>
          <w:rStyle w:val="Slutkommentarsreferens"/>
          <w:sz w:val="18"/>
          <w:szCs w:val="18"/>
        </w:rPr>
        <w:endnoteRef/>
      </w:r>
      <w:r>
        <w:rPr>
          <w:sz w:val="18"/>
          <w:szCs w:val="18"/>
        </w:rPr>
        <w:t xml:space="preserve"> Preliminary title of thesis</w:t>
      </w:r>
    </w:p>
  </w:endnote>
  <w:endnote w:id="18">
    <w:p w14:paraId="4F711AF2" w14:textId="77777777" w:rsidR="001E00B1" w:rsidRDefault="001E00B1">
      <w:pPr>
        <w:pStyle w:val="Slutkommentar"/>
        <w:rPr>
          <w:sz w:val="18"/>
          <w:szCs w:val="18"/>
        </w:rPr>
      </w:pPr>
      <w:r>
        <w:rPr>
          <w:rStyle w:val="Slutkommentarsreferens"/>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9">
    <w:p w14:paraId="4123894F" w14:textId="77777777" w:rsidR="001E00B1" w:rsidRDefault="001E00B1">
      <w:pPr>
        <w:pStyle w:val="Slutkommentar"/>
        <w:rPr>
          <w:sz w:val="18"/>
          <w:szCs w:val="18"/>
        </w:rPr>
      </w:pPr>
      <w:r>
        <w:rPr>
          <w:rStyle w:val="Slutkommentarsreferens"/>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20">
    <w:p w14:paraId="0B577BE9" w14:textId="77777777" w:rsidR="001E00B1" w:rsidRDefault="001E00B1">
      <w:pPr>
        <w:pStyle w:val="Slutkommentar"/>
        <w:rPr>
          <w:sz w:val="18"/>
          <w:szCs w:val="18"/>
        </w:rPr>
      </w:pPr>
      <w:r>
        <w:rPr>
          <w:rStyle w:val="Slutkommentarsreferens"/>
          <w:sz w:val="18"/>
          <w:szCs w:val="18"/>
        </w:rPr>
        <w:endnoteRef/>
      </w:r>
      <w:r>
        <w:rPr>
          <w:sz w:val="18"/>
          <w:szCs w:val="18"/>
        </w:rPr>
        <w:t xml:space="preserve"> </w:t>
      </w:r>
      <w:proofErr w:type="gramStart"/>
      <w:r>
        <w:rPr>
          <w:sz w:val="18"/>
          <w:szCs w:val="18"/>
        </w:rPr>
        <w:t>Planned leave of absence for the coming year.</w:t>
      </w:r>
      <w:proofErr w:type="gramEnd"/>
    </w:p>
  </w:endnote>
  <w:endnote w:id="21">
    <w:p w14:paraId="363955D0" w14:textId="77777777" w:rsidR="001E00B1" w:rsidRDefault="001E00B1">
      <w:pPr>
        <w:pStyle w:val="Slutkommentar"/>
        <w:rPr>
          <w:sz w:val="18"/>
          <w:szCs w:val="18"/>
        </w:rPr>
      </w:pPr>
      <w:r>
        <w:rPr>
          <w:rStyle w:val="Slutkommentarsreferens"/>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2">
    <w:p w14:paraId="509DE0EE" w14:textId="77777777" w:rsidR="001E00B1" w:rsidRDefault="001E00B1" w:rsidP="00BD56FB">
      <w:pPr>
        <w:pStyle w:val="Slutkommentar"/>
        <w:rPr>
          <w:sz w:val="18"/>
          <w:szCs w:val="18"/>
        </w:rPr>
      </w:pPr>
      <w:r>
        <w:rPr>
          <w:rStyle w:val="Slutkommentarsreferens"/>
          <w:sz w:val="18"/>
          <w:szCs w:val="18"/>
        </w:rPr>
        <w:endnoteRef/>
      </w:r>
      <w:r>
        <w:rPr>
          <w:sz w:val="18"/>
          <w:szCs w:val="18"/>
          <w:lang w:val="en-US"/>
        </w:rPr>
        <w:t xml:space="preserve">Admission date to PhD studies (see </w:t>
      </w:r>
      <w:proofErr w:type="spellStart"/>
      <w:r>
        <w:rPr>
          <w:sz w:val="18"/>
          <w:szCs w:val="18"/>
          <w:lang w:val="en-US"/>
        </w:rPr>
        <w:t>UPPDOK</w:t>
      </w:r>
      <w:proofErr w:type="spellEnd"/>
      <w:r>
        <w:rPr>
          <w:sz w:val="18"/>
          <w:szCs w:val="18"/>
          <w:lang w:val="en-US"/>
        </w:rPr>
        <w:t>)</w:t>
      </w:r>
    </w:p>
  </w:endnote>
  <w:endnote w:id="23">
    <w:p w14:paraId="53CAF888" w14:textId="77777777" w:rsidR="001E00B1" w:rsidRDefault="001E00B1">
      <w:pPr>
        <w:pStyle w:val="Slutkommentar"/>
        <w:rPr>
          <w:sz w:val="18"/>
          <w:szCs w:val="18"/>
        </w:rPr>
      </w:pPr>
      <w:r>
        <w:rPr>
          <w:rStyle w:val="Slutkommentarsreferens"/>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4">
    <w:p w14:paraId="2CAD4CBA" w14:textId="77777777" w:rsidR="001E00B1" w:rsidRDefault="001E00B1">
      <w:pPr>
        <w:pStyle w:val="Slutkommentar"/>
        <w:rPr>
          <w:sz w:val="18"/>
          <w:szCs w:val="18"/>
        </w:rPr>
      </w:pPr>
      <w:r>
        <w:rPr>
          <w:rStyle w:val="Slutkommentarsreferens"/>
          <w:sz w:val="18"/>
          <w:szCs w:val="18"/>
        </w:rPr>
        <w:endnoteRef/>
      </w:r>
      <w:r>
        <w:rPr>
          <w:sz w:val="18"/>
          <w:szCs w:val="18"/>
          <w:lang w:val="en-US"/>
        </w:rPr>
        <w:t>Total study time</w:t>
      </w:r>
    </w:p>
  </w:endnote>
  <w:endnote w:id="25">
    <w:p w14:paraId="0F6554D0" w14:textId="77777777" w:rsidR="001E00B1" w:rsidRDefault="001E00B1">
      <w:pPr>
        <w:pStyle w:val="Slutkommentar"/>
        <w:rPr>
          <w:sz w:val="18"/>
          <w:szCs w:val="18"/>
        </w:rPr>
      </w:pPr>
      <w:r>
        <w:rPr>
          <w:rStyle w:val="Slutkommentarsreferens"/>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6">
    <w:p w14:paraId="3D736FDA" w14:textId="77777777" w:rsidR="001E00B1" w:rsidRDefault="001E00B1">
      <w:pPr>
        <w:pStyle w:val="Slutkommentar"/>
        <w:rPr>
          <w:sz w:val="18"/>
          <w:szCs w:val="18"/>
        </w:rPr>
      </w:pPr>
      <w:r>
        <w:rPr>
          <w:rStyle w:val="Slutkommentarsreferens"/>
          <w:sz w:val="18"/>
          <w:szCs w:val="18"/>
        </w:rPr>
        <w:endnoteRef/>
      </w:r>
      <w:r>
        <w:rPr>
          <w:sz w:val="18"/>
          <w:szCs w:val="18"/>
        </w:rPr>
        <w:t xml:space="preserve"> Knowledge goals, e.g. goals to be achieved reading courses</w:t>
      </w:r>
    </w:p>
  </w:endnote>
  <w:endnote w:id="27">
    <w:p w14:paraId="1096D231" w14:textId="77777777" w:rsidR="001E00B1" w:rsidRDefault="001E00B1">
      <w:pPr>
        <w:pStyle w:val="Slutkommentar"/>
        <w:rPr>
          <w:sz w:val="18"/>
          <w:szCs w:val="18"/>
        </w:rPr>
      </w:pPr>
      <w:r>
        <w:rPr>
          <w:rStyle w:val="Slutkommentarsreferens"/>
          <w:sz w:val="18"/>
          <w:szCs w:val="18"/>
        </w:rPr>
        <w:endnoteRef/>
      </w:r>
      <w:r>
        <w:rPr>
          <w:sz w:val="18"/>
          <w:szCs w:val="18"/>
        </w:rPr>
        <w:t xml:space="preserve"> Scientific goals. To be further defined in the individual research plan</w:t>
      </w:r>
    </w:p>
  </w:endnote>
  <w:endnote w:id="28">
    <w:p w14:paraId="050A6D08" w14:textId="77777777" w:rsidR="001E00B1" w:rsidRDefault="001E00B1">
      <w:pPr>
        <w:pStyle w:val="Slutkommentar"/>
        <w:rPr>
          <w:sz w:val="18"/>
          <w:szCs w:val="18"/>
        </w:rPr>
      </w:pPr>
      <w:r>
        <w:rPr>
          <w:rStyle w:val="Slutkommentarsreferens"/>
          <w:sz w:val="18"/>
          <w:szCs w:val="18"/>
        </w:rPr>
        <w:endnoteRef/>
      </w:r>
      <w:r>
        <w:rPr>
          <w:sz w:val="18"/>
          <w:szCs w:val="18"/>
        </w:rPr>
        <w:t xml:space="preserve"> Other individual goals</w:t>
      </w:r>
    </w:p>
  </w:endnote>
  <w:endnote w:id="29">
    <w:p w14:paraId="7C058D77" w14:textId="77777777" w:rsidR="001E00B1" w:rsidRDefault="001E00B1">
      <w:pPr>
        <w:pStyle w:val="Slutkommentar"/>
        <w:rPr>
          <w:sz w:val="18"/>
          <w:szCs w:val="18"/>
        </w:rPr>
      </w:pPr>
      <w:r>
        <w:rPr>
          <w:rStyle w:val="Slutkommentarsreferens"/>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30">
    <w:p w14:paraId="7C110BF5" w14:textId="77777777" w:rsidR="001E00B1" w:rsidRDefault="001E00B1">
      <w:pPr>
        <w:pStyle w:val="Slutkommentar"/>
        <w:rPr>
          <w:sz w:val="18"/>
          <w:szCs w:val="18"/>
        </w:rPr>
      </w:pPr>
      <w:r>
        <w:rPr>
          <w:rStyle w:val="Slutkommentarsreferens"/>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1">
    <w:p w14:paraId="3504AE6A" w14:textId="77777777" w:rsidR="001E00B1" w:rsidRDefault="001E00B1">
      <w:pPr>
        <w:pStyle w:val="Slutkommentar"/>
        <w:rPr>
          <w:sz w:val="18"/>
          <w:szCs w:val="18"/>
        </w:rPr>
      </w:pPr>
      <w:r>
        <w:rPr>
          <w:rStyle w:val="Slutkommentarsreferens"/>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2">
    <w:p w14:paraId="0FA3EE74" w14:textId="77777777" w:rsidR="001E00B1" w:rsidRDefault="001E00B1">
      <w:pPr>
        <w:pStyle w:val="Slutkommentar"/>
        <w:rPr>
          <w:sz w:val="18"/>
          <w:szCs w:val="18"/>
        </w:rPr>
      </w:pPr>
      <w:r>
        <w:rPr>
          <w:rStyle w:val="Slutkommentarsreferens"/>
          <w:sz w:val="18"/>
          <w:szCs w:val="18"/>
        </w:rPr>
        <w:endnoteRef/>
      </w:r>
      <w:r>
        <w:rPr>
          <w:sz w:val="18"/>
          <w:szCs w:val="18"/>
          <w:lang w:val="en-US"/>
        </w:rPr>
        <w:t>Achieved results so far in relation to previous plans and scientific planning with special reference to the coming year</w:t>
      </w:r>
    </w:p>
  </w:endnote>
  <w:endnote w:id="33">
    <w:p w14:paraId="1EFF98BB" w14:textId="77777777" w:rsidR="001E00B1" w:rsidRDefault="001E00B1">
      <w:pPr>
        <w:pStyle w:val="Slutkommentar"/>
        <w:rPr>
          <w:sz w:val="18"/>
          <w:szCs w:val="18"/>
        </w:rPr>
      </w:pPr>
      <w:r>
        <w:rPr>
          <w:rStyle w:val="Slutkommentarsreferens"/>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4">
    <w:p w14:paraId="107FEF20" w14:textId="77777777" w:rsidR="001E00B1" w:rsidRDefault="001E00B1">
      <w:pPr>
        <w:pStyle w:val="Slutkommentar"/>
        <w:rPr>
          <w:del w:id="275" w:author="Omer" w:date="2015-03-18T14:20:00Z"/>
          <w:sz w:val="18"/>
          <w:szCs w:val="18"/>
        </w:rPr>
      </w:pPr>
      <w:del w:id="276" w:author="Omer" w:date="2015-03-18T14:20:00Z">
        <w:r>
          <w:rPr>
            <w:rStyle w:val="Slutkommentarsreferens"/>
            <w:sz w:val="18"/>
            <w:szCs w:val="18"/>
          </w:rPr>
          <w:endnoteRef/>
        </w:r>
        <w:r>
          <w:rPr>
            <w:sz w:val="18"/>
            <w:szCs w:val="18"/>
            <w:lang w:val="en-US"/>
          </w:rPr>
          <w:delText>Completed courses:</w:delText>
        </w:r>
        <w:r>
          <w:rPr>
            <w:sz w:val="18"/>
            <w:szCs w:val="18"/>
            <w:lang w:val="en-US"/>
          </w:rPr>
          <w:br/>
          <w:delText xml:space="preserve">Title </w:delText>
        </w:r>
        <w:r>
          <w:rPr>
            <w:sz w:val="18"/>
            <w:szCs w:val="18"/>
            <w:lang w:val="en-US"/>
          </w:rPr>
          <w:tab/>
          <w:delText xml:space="preserve">Term </w:delText>
        </w:r>
        <w:r>
          <w:rPr>
            <w:sz w:val="18"/>
            <w:szCs w:val="18"/>
            <w:lang w:val="en-US"/>
          </w:rPr>
          <w:tab/>
          <w:delText xml:space="preserve">Points </w:delText>
        </w:r>
        <w:r>
          <w:rPr>
            <w:sz w:val="18"/>
            <w:szCs w:val="18"/>
            <w:lang w:val="en-US"/>
          </w:rPr>
          <w:tab/>
          <w:delText>Satisfactory completion (date for registration in UPPDOK)</w:delText>
        </w:r>
      </w:del>
    </w:p>
  </w:endnote>
  <w:endnote w:id="35">
    <w:p w14:paraId="4E930770" w14:textId="77777777" w:rsidR="001E00B1" w:rsidRDefault="001E00B1">
      <w:pPr>
        <w:pStyle w:val="Slutkommentar"/>
        <w:rPr>
          <w:ins w:id="312" w:author="Omer" w:date="2015-03-18T14:20:00Z"/>
          <w:sz w:val="18"/>
          <w:szCs w:val="18"/>
        </w:rPr>
      </w:pPr>
      <w:ins w:id="313" w:author="Omer" w:date="2015-03-18T14:20:00Z">
        <w:r>
          <w:rPr>
            <w:rStyle w:val="Slutkommentarsreferens"/>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 xml:space="preserve">Satisfactory completion (date for registration in </w:t>
        </w:r>
        <w:proofErr w:type="spellStart"/>
        <w:r>
          <w:rPr>
            <w:sz w:val="18"/>
            <w:szCs w:val="18"/>
            <w:lang w:val="en-US"/>
          </w:rPr>
          <w:t>UPPDOK</w:t>
        </w:r>
        <w:proofErr w:type="spellEnd"/>
        <w:r>
          <w:rPr>
            <w:sz w:val="18"/>
            <w:szCs w:val="18"/>
            <w:lang w:val="en-US"/>
          </w:rPr>
          <w:t>)</w:t>
        </w:r>
      </w:ins>
    </w:p>
  </w:endnote>
  <w:endnote w:id="36">
    <w:p w14:paraId="601B494E" w14:textId="77777777" w:rsidR="001E00B1" w:rsidRDefault="001E00B1">
      <w:pPr>
        <w:pStyle w:val="Slutkommentar"/>
        <w:rPr>
          <w:del w:id="449" w:author="Omer" w:date="2015-03-18T14:20:00Z"/>
          <w:sz w:val="18"/>
          <w:szCs w:val="18"/>
        </w:rPr>
      </w:pPr>
      <w:del w:id="450" w:author="Omer" w:date="2015-03-18T14:20:00Z">
        <w:r>
          <w:rPr>
            <w:rStyle w:val="Slutkommentarsreferens"/>
            <w:sz w:val="18"/>
            <w:szCs w:val="18"/>
          </w:rPr>
          <w:endnoteRef/>
        </w:r>
        <w:r>
          <w:rPr>
            <w:sz w:val="18"/>
            <w:szCs w:val="18"/>
            <w:lang w:val="en-US"/>
          </w:rPr>
          <w:delText>Participation in teaching activities. Specify what, when, how and discuss the results.</w:delText>
        </w:r>
      </w:del>
    </w:p>
  </w:endnote>
  <w:endnote w:id="37">
    <w:p w14:paraId="799134CB" w14:textId="77777777" w:rsidR="001E00B1" w:rsidRDefault="001E00B1">
      <w:pPr>
        <w:pStyle w:val="Slutkommentar"/>
        <w:rPr>
          <w:ins w:id="469" w:author="Omer" w:date="2015-03-18T14:20:00Z"/>
          <w:sz w:val="18"/>
          <w:szCs w:val="18"/>
        </w:rPr>
      </w:pPr>
      <w:ins w:id="470" w:author="Omer" w:date="2015-03-18T14:20:00Z">
        <w:r>
          <w:rPr>
            <w:rStyle w:val="Slutkommentarsreferens"/>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ins>
    </w:p>
  </w:endnote>
  <w:endnote w:id="38">
    <w:p w14:paraId="0AD12675" w14:textId="77777777" w:rsidR="001E00B1" w:rsidRDefault="001E00B1">
      <w:pPr>
        <w:pStyle w:val="Slutkommentar"/>
        <w:rPr>
          <w:del w:id="486" w:author="Omer" w:date="2015-03-18T14:20:00Z"/>
          <w:sz w:val="18"/>
          <w:szCs w:val="18"/>
        </w:rPr>
      </w:pPr>
      <w:del w:id="487" w:author="Omer" w:date="2015-03-18T14:20:00Z">
        <w:r>
          <w:rPr>
            <w:rStyle w:val="Slutkommentarsreferens"/>
            <w:sz w:val="18"/>
            <w:szCs w:val="18"/>
          </w:rPr>
          <w:endnoteRef/>
        </w:r>
        <w:r>
          <w:rPr>
            <w:sz w:val="18"/>
            <w:szCs w:val="18"/>
            <w:lang w:val="en-US"/>
          </w:rPr>
          <w:delText>Evaluation of the past year. Describe shortly what went well and bad during the year (experiment, writing, time planning etc.). Note what measures should be taken to solve any problems.</w:delText>
        </w:r>
      </w:del>
    </w:p>
  </w:endnote>
  <w:endnote w:id="39">
    <w:p w14:paraId="52A3392B" w14:textId="77777777" w:rsidR="001E00B1" w:rsidRDefault="001E00B1">
      <w:pPr>
        <w:pStyle w:val="Slutkommentar"/>
        <w:rPr>
          <w:ins w:id="495" w:author="Omer" w:date="2015-03-18T14:20:00Z"/>
          <w:sz w:val="18"/>
          <w:szCs w:val="18"/>
        </w:rPr>
      </w:pPr>
      <w:ins w:id="496" w:author="Omer" w:date="2015-03-18T14:20:00Z">
        <w:r>
          <w:rPr>
            <w:rStyle w:val="Slutkommentarsreferens"/>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ins>
    </w:p>
  </w:endnote>
  <w:endnote w:id="40">
    <w:p w14:paraId="50170117" w14:textId="77777777" w:rsidR="001E00B1" w:rsidRDefault="001E00B1">
      <w:pPr>
        <w:pStyle w:val="Slutkommentar"/>
        <w:rPr>
          <w:del w:id="500" w:author="Omer" w:date="2015-03-18T14:20:00Z"/>
          <w:sz w:val="18"/>
          <w:szCs w:val="18"/>
        </w:rPr>
      </w:pPr>
      <w:del w:id="501" w:author="Omer" w:date="2015-03-18T14:20:00Z">
        <w:r>
          <w:rPr>
            <w:rStyle w:val="Slutkommentarsreferens"/>
            <w:sz w:val="18"/>
            <w:szCs w:val="18"/>
          </w:rPr>
          <w:endnoteRef/>
        </w:r>
        <w:r>
          <w:rPr>
            <w:sz w:val="18"/>
            <w:szCs w:val="18"/>
            <w:lang w:val="en-US"/>
          </w:rPr>
          <w:delText>Evaluation of supervision. Both PhD student and supervisor should evaluate extent and content of the supervision. Furthermore, plan the organization and form of the supervision.</w:delText>
        </w:r>
      </w:del>
    </w:p>
  </w:endnote>
  <w:endnote w:id="41">
    <w:p w14:paraId="1D91A9F2" w14:textId="77777777" w:rsidR="001E00B1" w:rsidRDefault="001E00B1">
      <w:pPr>
        <w:pStyle w:val="Slutkommentar"/>
        <w:rPr>
          <w:del w:id="503" w:author="Omer" w:date="2015-03-18T14:20:00Z"/>
          <w:sz w:val="18"/>
          <w:szCs w:val="18"/>
        </w:rPr>
      </w:pPr>
      <w:del w:id="504" w:author="Omer" w:date="2015-03-18T14:20:00Z">
        <w:r>
          <w:rPr>
            <w:rStyle w:val="Slutkommentarsreferens"/>
            <w:sz w:val="18"/>
            <w:szCs w:val="18"/>
          </w:rPr>
          <w:endnoteRef/>
        </w:r>
        <w:r>
          <w:rPr>
            <w:sz w:val="18"/>
            <w:szCs w:val="18"/>
            <w:lang w:val="en-US"/>
          </w:rPr>
          <w:delText>Mutual expectations have been discussed? Check yes or no. If no discussion/agreement, state why.</w:delText>
        </w:r>
      </w:del>
    </w:p>
  </w:endnote>
  <w:endnote w:id="42">
    <w:p w14:paraId="7831738A" w14:textId="77777777" w:rsidR="001E00B1" w:rsidRDefault="001E00B1">
      <w:pPr>
        <w:pStyle w:val="Slutkommentar"/>
        <w:rPr>
          <w:del w:id="513" w:author="Omer" w:date="2015-03-18T14:20:00Z"/>
          <w:sz w:val="18"/>
          <w:szCs w:val="18"/>
        </w:rPr>
      </w:pPr>
      <w:del w:id="514" w:author="Omer" w:date="2015-03-18T14:20:00Z">
        <w:r>
          <w:rPr>
            <w:rStyle w:val="Slutkommentarsreferens"/>
            <w:sz w:val="18"/>
            <w:szCs w:val="18"/>
          </w:rPr>
          <w:endnoteRef/>
        </w:r>
        <w:r>
          <w:rPr>
            <w:sz w:val="18"/>
            <w:szCs w:val="18"/>
            <w:lang w:val="en-US"/>
          </w:rPr>
          <w:delText>Supervisor-student interactions during the past year – quantity and quality, in relation to mutual expectations.</w:delText>
        </w:r>
      </w:del>
    </w:p>
  </w:endnote>
  <w:endnote w:id="43">
    <w:p w14:paraId="4A57151B" w14:textId="77777777" w:rsidR="001E00B1" w:rsidRDefault="001E00B1">
      <w:pPr>
        <w:pStyle w:val="Slutkommentar"/>
        <w:rPr>
          <w:del w:id="521" w:author="Omer" w:date="2015-03-18T14:20:00Z"/>
          <w:sz w:val="18"/>
          <w:szCs w:val="18"/>
        </w:rPr>
      </w:pPr>
      <w:del w:id="522" w:author="Omer" w:date="2015-03-18T14:20:00Z">
        <w:r>
          <w:rPr>
            <w:rStyle w:val="Slutkommentarsreferens"/>
            <w:sz w:val="18"/>
            <w:szCs w:val="18"/>
          </w:rPr>
          <w:endnoteRef/>
        </w:r>
        <w:r>
          <w:rPr>
            <w:sz w:val="18"/>
            <w:szCs w:val="18"/>
            <w:lang w:val="en-US"/>
          </w:rPr>
          <w:delText>Comments, e.g. what can be improved</w:delText>
        </w:r>
      </w:del>
    </w:p>
  </w:endnote>
  <w:endnote w:id="44">
    <w:p w14:paraId="5AD51656" w14:textId="77777777" w:rsidR="001E00B1" w:rsidRDefault="001E00B1">
      <w:pPr>
        <w:pStyle w:val="Slutkommentar"/>
        <w:rPr>
          <w:ins w:id="531" w:author="Omer" w:date="2015-03-18T14:20:00Z"/>
          <w:sz w:val="18"/>
          <w:szCs w:val="18"/>
        </w:rPr>
      </w:pPr>
      <w:ins w:id="532" w:author="Omer" w:date="2015-03-18T14:20:00Z">
        <w:r>
          <w:rPr>
            <w:rStyle w:val="Slutkommentarsreferens"/>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ins>
    </w:p>
  </w:endnote>
  <w:endnote w:id="45">
    <w:p w14:paraId="3BC6DAC7" w14:textId="77777777" w:rsidR="001E00B1" w:rsidRDefault="001E00B1">
      <w:pPr>
        <w:pStyle w:val="Slutkommentar"/>
        <w:rPr>
          <w:ins w:id="534" w:author="Omer" w:date="2015-03-18T14:20:00Z"/>
          <w:sz w:val="18"/>
          <w:szCs w:val="18"/>
        </w:rPr>
      </w:pPr>
      <w:ins w:id="535" w:author="Omer" w:date="2015-03-18T14:20:00Z">
        <w:r>
          <w:rPr>
            <w:rStyle w:val="Slutkommentarsreferens"/>
            <w:sz w:val="18"/>
            <w:szCs w:val="18"/>
          </w:rPr>
          <w:endnoteRef/>
        </w:r>
        <w:r>
          <w:rPr>
            <w:sz w:val="18"/>
            <w:szCs w:val="18"/>
            <w:lang w:val="en-US"/>
          </w:rPr>
          <w:t>Mutual expectations have been discussed? Check yes or no. If no discussion/agreement, state why.</w:t>
        </w:r>
      </w:ins>
    </w:p>
  </w:endnote>
  <w:endnote w:id="46">
    <w:p w14:paraId="56C3CF98" w14:textId="77777777" w:rsidR="001E00B1" w:rsidRDefault="001E00B1">
      <w:pPr>
        <w:pStyle w:val="Slutkommentar"/>
        <w:rPr>
          <w:ins w:id="544" w:author="Omer" w:date="2015-03-18T14:20:00Z"/>
          <w:sz w:val="18"/>
          <w:szCs w:val="18"/>
        </w:rPr>
      </w:pPr>
      <w:ins w:id="545" w:author="Omer" w:date="2015-03-18T14:20:00Z">
        <w:r>
          <w:rPr>
            <w:rStyle w:val="Slutkommentarsreferens"/>
            <w:sz w:val="18"/>
            <w:szCs w:val="18"/>
          </w:rPr>
          <w:endnoteRef/>
        </w:r>
        <w:proofErr w:type="gramStart"/>
        <w:r>
          <w:rPr>
            <w:sz w:val="18"/>
            <w:szCs w:val="18"/>
            <w:lang w:val="en-US"/>
          </w:rPr>
          <w:t>Supervisor-student interactions during the past year – quantity and quality, in relation to mutual expectations.</w:t>
        </w:r>
        <w:proofErr w:type="gramEnd"/>
      </w:ins>
    </w:p>
  </w:endnote>
  <w:endnote w:id="47">
    <w:p w14:paraId="30FFE91D" w14:textId="77777777" w:rsidR="001E00B1" w:rsidRDefault="001E00B1">
      <w:pPr>
        <w:pStyle w:val="Slutkommentar"/>
        <w:rPr>
          <w:ins w:id="552" w:author="Omer" w:date="2015-03-18T14:20:00Z"/>
          <w:sz w:val="18"/>
          <w:szCs w:val="18"/>
        </w:rPr>
      </w:pPr>
      <w:ins w:id="553" w:author="Omer" w:date="2015-03-18T14:20:00Z">
        <w:r>
          <w:rPr>
            <w:rStyle w:val="Slutkommentarsreferens"/>
            <w:sz w:val="18"/>
            <w:szCs w:val="18"/>
          </w:rPr>
          <w:endnoteRef/>
        </w:r>
        <w:r>
          <w:rPr>
            <w:sz w:val="18"/>
            <w:szCs w:val="18"/>
            <w:lang w:val="en-US"/>
          </w:rPr>
          <w:t>Comments, e.g. what can be improved</w:t>
        </w:r>
      </w:ins>
    </w:p>
  </w:endnote>
  <w:endnote w:id="48">
    <w:p w14:paraId="644E6CBB" w14:textId="77777777" w:rsidR="001E00B1" w:rsidRDefault="001E00B1">
      <w:pPr>
        <w:pStyle w:val="Slutkommentar"/>
        <w:rPr>
          <w:del w:id="574" w:author="Omer" w:date="2015-03-18T14:20:00Z"/>
        </w:rPr>
      </w:pPr>
      <w:del w:id="575" w:author="Omer" w:date="2015-03-18T14:20:00Z">
        <w:r>
          <w:rPr>
            <w:rStyle w:val="Slutkommentarsreferens"/>
            <w:sz w:val="18"/>
            <w:szCs w:val="18"/>
          </w:rPr>
          <w:endnoteRef/>
        </w:r>
        <w:r>
          <w:rPr>
            <w:sz w:val="18"/>
            <w:szCs w:val="18"/>
            <w:lang w:val="en-US"/>
          </w:rPr>
          <w:delText>Additional remarks. Significant departures from the earlier study plan of studies which have been brought to the attention of the Head of Department should be reported here. Any statements requested by the Head of Department must be attached to the revised study plan.</w:delText>
        </w:r>
      </w:del>
    </w:p>
  </w:endnote>
  <w:endnote w:id="49">
    <w:p w14:paraId="649ED0C7" w14:textId="77777777" w:rsidR="001E00B1" w:rsidRDefault="001E00B1">
      <w:pPr>
        <w:pStyle w:val="Slutkommentar"/>
        <w:rPr>
          <w:ins w:id="582" w:author="Omer" w:date="2015-03-18T14:20:00Z"/>
        </w:rPr>
      </w:pPr>
      <w:ins w:id="583" w:author="Omer" w:date="2015-03-18T14:20:00Z">
        <w:r>
          <w:rPr>
            <w:rStyle w:val="Slutkommentarsreferens"/>
            <w:sz w:val="18"/>
            <w:szCs w:val="18"/>
          </w:rPr>
          <w:endnoteRef/>
        </w:r>
        <w:r>
          <w:rPr>
            <w:sz w:val="18"/>
            <w:szCs w:val="18"/>
            <w:lang w:val="en-US"/>
          </w:rPr>
          <w:t xml:space="preserve">Additional remarks. Significant departures from the earlier study plan of </w:t>
        </w:r>
        <w:proofErr w:type="gramStart"/>
        <w:r>
          <w:rPr>
            <w:sz w:val="18"/>
            <w:szCs w:val="18"/>
            <w:lang w:val="en-US"/>
          </w:rPr>
          <w:t>studies which have been brought to the attention of the Head of Department</w:t>
        </w:r>
        <w:proofErr w:type="gramEnd"/>
        <w:r>
          <w:rPr>
            <w:sz w:val="18"/>
            <w:szCs w:val="18"/>
            <w:lang w:val="en-US"/>
          </w:rPr>
          <w:t xml:space="preserve"> should be reported here. Any statements requested by the Head of Department must be attached to the revised study plan.</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1E00B1" w:rsidRDefault="001E00B1">
    <w:pPr>
      <w:pStyle w:val="Sidfot"/>
      <w:framePr w:wrap="auto"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1</w:t>
    </w:r>
    <w:r>
      <w:rPr>
        <w:rStyle w:val="Sidnummer"/>
      </w:rPr>
      <w:fldChar w:fldCharType="end"/>
    </w:r>
  </w:p>
  <w:p w14:paraId="1A3EC9F2" w14:textId="77777777" w:rsidR="001E00B1" w:rsidRDefault="001E00B1">
    <w:pPr>
      <w:pStyle w:val="Sidfot"/>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1E00B1" w:rsidRDefault="001E00B1">
    <w:pPr>
      <w:pStyle w:val="Sidfot"/>
      <w:jc w:val="center"/>
      <w:rPr>
        <w:sz w:val="12"/>
        <w:szCs w:val="12"/>
        <w:lang w:val="sv-S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94EA1" w14:textId="77777777" w:rsidR="001E00B1" w:rsidRDefault="001E00B1">
      <w:r>
        <w:separator/>
      </w:r>
    </w:p>
  </w:footnote>
  <w:footnote w:type="continuationSeparator" w:id="0">
    <w:p w14:paraId="0B7E52E3" w14:textId="77777777" w:rsidR="001E00B1" w:rsidRDefault="001E00B1">
      <w:r>
        <w:continuationSeparator/>
      </w:r>
    </w:p>
  </w:footnote>
  <w:footnote w:type="continuationNotice" w:id="1">
    <w:p w14:paraId="6467458D" w14:textId="77777777" w:rsidR="001E00B1" w:rsidRDefault="001E00B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2FF1C" w14:textId="77777777" w:rsidR="001E00B1" w:rsidRDefault="001E00B1">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Numreradlista5"/>
      <w:lvlText w:val="%1."/>
      <w:lvlJc w:val="left"/>
      <w:pPr>
        <w:tabs>
          <w:tab w:val="num" w:pos="1492"/>
        </w:tabs>
        <w:ind w:left="1492" w:hanging="360"/>
      </w:pPr>
    </w:lvl>
  </w:abstractNum>
  <w:abstractNum w:abstractNumId="1">
    <w:nsid w:val="FFFFFF7D"/>
    <w:multiLevelType w:val="singleLevel"/>
    <w:tmpl w:val="B8C87CA2"/>
    <w:lvl w:ilvl="0">
      <w:start w:val="1"/>
      <w:numFmt w:val="decimal"/>
      <w:pStyle w:val="Numreradlista4"/>
      <w:lvlText w:val="%1."/>
      <w:lvlJc w:val="left"/>
      <w:pPr>
        <w:tabs>
          <w:tab w:val="num" w:pos="1209"/>
        </w:tabs>
        <w:ind w:left="1209" w:hanging="360"/>
      </w:pPr>
    </w:lvl>
  </w:abstractNum>
  <w:abstractNum w:abstractNumId="2">
    <w:nsid w:val="FFFFFF7E"/>
    <w:multiLevelType w:val="singleLevel"/>
    <w:tmpl w:val="B95A40CC"/>
    <w:lvl w:ilvl="0">
      <w:start w:val="1"/>
      <w:numFmt w:val="decimal"/>
      <w:pStyle w:val="Numreradlista3"/>
      <w:lvlText w:val="%1."/>
      <w:lvlJc w:val="left"/>
      <w:pPr>
        <w:tabs>
          <w:tab w:val="num" w:pos="926"/>
        </w:tabs>
        <w:ind w:left="926" w:hanging="360"/>
      </w:pPr>
    </w:lvl>
  </w:abstractNum>
  <w:abstractNum w:abstractNumId="3">
    <w:nsid w:val="FFFFFF7F"/>
    <w:multiLevelType w:val="singleLevel"/>
    <w:tmpl w:val="C4EE7068"/>
    <w:lvl w:ilvl="0">
      <w:start w:val="1"/>
      <w:numFmt w:val="decimal"/>
      <w:pStyle w:val="Numreradlista2"/>
      <w:lvlText w:val="%1."/>
      <w:lvlJc w:val="left"/>
      <w:pPr>
        <w:tabs>
          <w:tab w:val="num" w:pos="643"/>
        </w:tabs>
        <w:ind w:left="643" w:hanging="360"/>
      </w:pPr>
    </w:lvl>
  </w:abstractNum>
  <w:abstractNum w:abstractNumId="4">
    <w:nsid w:val="FFFFFF80"/>
    <w:multiLevelType w:val="singleLevel"/>
    <w:tmpl w:val="CDF6DF74"/>
    <w:lvl w:ilvl="0">
      <w:start w:val="1"/>
      <w:numFmt w:val="bullet"/>
      <w:pStyle w:val="Punktlista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Punktlista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Punktlista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Punktlista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F8E29A72"/>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6CE0979"/>
    <w:multiLevelType w:val="hybridMultilevel"/>
    <w:tmpl w:val="63A89DA2"/>
    <w:lvl w:ilvl="0" w:tplc="041D0005">
      <w:start w:val="1"/>
      <w:numFmt w:val="bullet"/>
      <w:lvlText w:val=""/>
      <w:lvlJc w:val="left"/>
      <w:pPr>
        <w:ind w:left="2461" w:hanging="360"/>
      </w:pPr>
      <w:rPr>
        <w:rFonts w:ascii="Wingdings" w:hAnsi="Wingdings" w:hint="default"/>
      </w:rPr>
    </w:lvl>
    <w:lvl w:ilvl="1" w:tplc="041D0003" w:tentative="1">
      <w:start w:val="1"/>
      <w:numFmt w:val="bullet"/>
      <w:lvlText w:val="o"/>
      <w:lvlJc w:val="left"/>
      <w:pPr>
        <w:ind w:left="3181" w:hanging="360"/>
      </w:pPr>
      <w:rPr>
        <w:rFonts w:ascii="Courier New" w:hAnsi="Courier New" w:cs="Courier New" w:hint="default"/>
      </w:rPr>
    </w:lvl>
    <w:lvl w:ilvl="2" w:tplc="041D0005" w:tentative="1">
      <w:start w:val="1"/>
      <w:numFmt w:val="bullet"/>
      <w:lvlText w:val=""/>
      <w:lvlJc w:val="left"/>
      <w:pPr>
        <w:ind w:left="3901" w:hanging="360"/>
      </w:pPr>
      <w:rPr>
        <w:rFonts w:ascii="Wingdings" w:hAnsi="Wingdings" w:hint="default"/>
      </w:rPr>
    </w:lvl>
    <w:lvl w:ilvl="3" w:tplc="041D0001" w:tentative="1">
      <w:start w:val="1"/>
      <w:numFmt w:val="bullet"/>
      <w:lvlText w:val=""/>
      <w:lvlJc w:val="left"/>
      <w:pPr>
        <w:ind w:left="4621" w:hanging="360"/>
      </w:pPr>
      <w:rPr>
        <w:rFonts w:ascii="Symbol" w:hAnsi="Symbol" w:hint="default"/>
      </w:rPr>
    </w:lvl>
    <w:lvl w:ilvl="4" w:tplc="041D0003" w:tentative="1">
      <w:start w:val="1"/>
      <w:numFmt w:val="bullet"/>
      <w:lvlText w:val="o"/>
      <w:lvlJc w:val="left"/>
      <w:pPr>
        <w:ind w:left="5341" w:hanging="360"/>
      </w:pPr>
      <w:rPr>
        <w:rFonts w:ascii="Courier New" w:hAnsi="Courier New" w:cs="Courier New" w:hint="default"/>
      </w:rPr>
    </w:lvl>
    <w:lvl w:ilvl="5" w:tplc="041D0005" w:tentative="1">
      <w:start w:val="1"/>
      <w:numFmt w:val="bullet"/>
      <w:lvlText w:val=""/>
      <w:lvlJc w:val="left"/>
      <w:pPr>
        <w:ind w:left="6061" w:hanging="360"/>
      </w:pPr>
      <w:rPr>
        <w:rFonts w:ascii="Wingdings" w:hAnsi="Wingdings" w:hint="default"/>
      </w:rPr>
    </w:lvl>
    <w:lvl w:ilvl="6" w:tplc="041D0001" w:tentative="1">
      <w:start w:val="1"/>
      <w:numFmt w:val="bullet"/>
      <w:lvlText w:val=""/>
      <w:lvlJc w:val="left"/>
      <w:pPr>
        <w:ind w:left="6781" w:hanging="360"/>
      </w:pPr>
      <w:rPr>
        <w:rFonts w:ascii="Symbol" w:hAnsi="Symbol" w:hint="default"/>
      </w:rPr>
    </w:lvl>
    <w:lvl w:ilvl="7" w:tplc="041D0003" w:tentative="1">
      <w:start w:val="1"/>
      <w:numFmt w:val="bullet"/>
      <w:lvlText w:val="o"/>
      <w:lvlJc w:val="left"/>
      <w:pPr>
        <w:ind w:left="7501" w:hanging="360"/>
      </w:pPr>
      <w:rPr>
        <w:rFonts w:ascii="Courier New" w:hAnsi="Courier New" w:cs="Courier New" w:hint="default"/>
      </w:rPr>
    </w:lvl>
    <w:lvl w:ilvl="8" w:tplc="041D0005" w:tentative="1">
      <w:start w:val="1"/>
      <w:numFmt w:val="bullet"/>
      <w:lvlText w:val=""/>
      <w:lvlJc w:val="left"/>
      <w:pPr>
        <w:ind w:left="8221" w:hanging="360"/>
      </w:pPr>
      <w:rPr>
        <w:rFonts w:ascii="Wingdings" w:hAnsi="Wingdings" w:hint="default"/>
      </w:rPr>
    </w:lvl>
  </w:abstractNum>
  <w:abstractNum w:abstractNumId="12">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7"/>
  </w:num>
  <w:num w:numId="15">
    <w:abstractNumId w:val="12"/>
  </w:num>
  <w:num w:numId="16">
    <w:abstractNumId w:val="1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revisionView w:markup="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0795D"/>
    <w:rsid w:val="00016652"/>
    <w:rsid w:val="00021C27"/>
    <w:rsid w:val="000248BA"/>
    <w:rsid w:val="00036666"/>
    <w:rsid w:val="00070CA5"/>
    <w:rsid w:val="00074C35"/>
    <w:rsid w:val="000750AE"/>
    <w:rsid w:val="00086CBF"/>
    <w:rsid w:val="00086E06"/>
    <w:rsid w:val="00092BF9"/>
    <w:rsid w:val="0009687A"/>
    <w:rsid w:val="00096FB3"/>
    <w:rsid w:val="000A0FDF"/>
    <w:rsid w:val="000A5C54"/>
    <w:rsid w:val="000B5080"/>
    <w:rsid w:val="000C54A0"/>
    <w:rsid w:val="000E4299"/>
    <w:rsid w:val="000F7265"/>
    <w:rsid w:val="00103A91"/>
    <w:rsid w:val="00104317"/>
    <w:rsid w:val="00107000"/>
    <w:rsid w:val="00127E92"/>
    <w:rsid w:val="00133985"/>
    <w:rsid w:val="0015669B"/>
    <w:rsid w:val="0016225C"/>
    <w:rsid w:val="00166DD2"/>
    <w:rsid w:val="0018147D"/>
    <w:rsid w:val="0018415C"/>
    <w:rsid w:val="0019784B"/>
    <w:rsid w:val="001A5E33"/>
    <w:rsid w:val="001B4BA3"/>
    <w:rsid w:val="001D0C79"/>
    <w:rsid w:val="001D231C"/>
    <w:rsid w:val="001D2845"/>
    <w:rsid w:val="001E00B1"/>
    <w:rsid w:val="001E277B"/>
    <w:rsid w:val="001F7DD5"/>
    <w:rsid w:val="002036E7"/>
    <w:rsid w:val="00203E88"/>
    <w:rsid w:val="00213366"/>
    <w:rsid w:val="0021366E"/>
    <w:rsid w:val="00213EE3"/>
    <w:rsid w:val="0022109F"/>
    <w:rsid w:val="00225AC8"/>
    <w:rsid w:val="002321BE"/>
    <w:rsid w:val="00232C06"/>
    <w:rsid w:val="0024034A"/>
    <w:rsid w:val="00243265"/>
    <w:rsid w:val="00244613"/>
    <w:rsid w:val="00244C90"/>
    <w:rsid w:val="00244F89"/>
    <w:rsid w:val="002550EA"/>
    <w:rsid w:val="002618D7"/>
    <w:rsid w:val="00263EF9"/>
    <w:rsid w:val="00265ED6"/>
    <w:rsid w:val="00284B6C"/>
    <w:rsid w:val="00296F9A"/>
    <w:rsid w:val="002A61E9"/>
    <w:rsid w:val="002A6A1B"/>
    <w:rsid w:val="002B1934"/>
    <w:rsid w:val="002B552F"/>
    <w:rsid w:val="002E3162"/>
    <w:rsid w:val="00302E9B"/>
    <w:rsid w:val="00311F0B"/>
    <w:rsid w:val="00345D30"/>
    <w:rsid w:val="00351D0C"/>
    <w:rsid w:val="003613D3"/>
    <w:rsid w:val="00364BDD"/>
    <w:rsid w:val="00366BAC"/>
    <w:rsid w:val="0037216D"/>
    <w:rsid w:val="00392133"/>
    <w:rsid w:val="003B0561"/>
    <w:rsid w:val="003B64DE"/>
    <w:rsid w:val="003D23BA"/>
    <w:rsid w:val="003D6D53"/>
    <w:rsid w:val="003E1809"/>
    <w:rsid w:val="003F32DA"/>
    <w:rsid w:val="00406864"/>
    <w:rsid w:val="00407309"/>
    <w:rsid w:val="00413321"/>
    <w:rsid w:val="004322A2"/>
    <w:rsid w:val="004476A6"/>
    <w:rsid w:val="00453215"/>
    <w:rsid w:val="004537DC"/>
    <w:rsid w:val="00453871"/>
    <w:rsid w:val="00464536"/>
    <w:rsid w:val="00471C06"/>
    <w:rsid w:val="00494DF7"/>
    <w:rsid w:val="004A01B8"/>
    <w:rsid w:val="004B2174"/>
    <w:rsid w:val="004C6358"/>
    <w:rsid w:val="004D0905"/>
    <w:rsid w:val="004E5D43"/>
    <w:rsid w:val="004E73DE"/>
    <w:rsid w:val="004F620D"/>
    <w:rsid w:val="00521E72"/>
    <w:rsid w:val="00531AD0"/>
    <w:rsid w:val="0053520F"/>
    <w:rsid w:val="00541FE9"/>
    <w:rsid w:val="0054768A"/>
    <w:rsid w:val="00550F7F"/>
    <w:rsid w:val="00555927"/>
    <w:rsid w:val="00560EDD"/>
    <w:rsid w:val="00582A27"/>
    <w:rsid w:val="00584CF8"/>
    <w:rsid w:val="00594387"/>
    <w:rsid w:val="0059450B"/>
    <w:rsid w:val="00597B1F"/>
    <w:rsid w:val="005A056E"/>
    <w:rsid w:val="005A6141"/>
    <w:rsid w:val="005B7C18"/>
    <w:rsid w:val="005C1BAC"/>
    <w:rsid w:val="005E0C23"/>
    <w:rsid w:val="005E3D86"/>
    <w:rsid w:val="005E61D6"/>
    <w:rsid w:val="005E7CAF"/>
    <w:rsid w:val="005F1A1D"/>
    <w:rsid w:val="005F5AEC"/>
    <w:rsid w:val="005F746C"/>
    <w:rsid w:val="00611414"/>
    <w:rsid w:val="00612A21"/>
    <w:rsid w:val="00617742"/>
    <w:rsid w:val="006228CE"/>
    <w:rsid w:val="00625634"/>
    <w:rsid w:val="006352FF"/>
    <w:rsid w:val="00637A39"/>
    <w:rsid w:val="00665F29"/>
    <w:rsid w:val="00670066"/>
    <w:rsid w:val="0067176E"/>
    <w:rsid w:val="00673DD9"/>
    <w:rsid w:val="006759A3"/>
    <w:rsid w:val="006768AE"/>
    <w:rsid w:val="00682BF2"/>
    <w:rsid w:val="00692E5C"/>
    <w:rsid w:val="006C5C6E"/>
    <w:rsid w:val="006C779B"/>
    <w:rsid w:val="006D2E15"/>
    <w:rsid w:val="006D6C17"/>
    <w:rsid w:val="006E0D48"/>
    <w:rsid w:val="006E3DD8"/>
    <w:rsid w:val="006F516D"/>
    <w:rsid w:val="007029E5"/>
    <w:rsid w:val="00706652"/>
    <w:rsid w:val="007140B5"/>
    <w:rsid w:val="00730404"/>
    <w:rsid w:val="00787158"/>
    <w:rsid w:val="007A4843"/>
    <w:rsid w:val="007A76AB"/>
    <w:rsid w:val="007B0D1E"/>
    <w:rsid w:val="007E42A9"/>
    <w:rsid w:val="007F2623"/>
    <w:rsid w:val="0080021C"/>
    <w:rsid w:val="00801770"/>
    <w:rsid w:val="00804678"/>
    <w:rsid w:val="00822368"/>
    <w:rsid w:val="008278ED"/>
    <w:rsid w:val="00831E8F"/>
    <w:rsid w:val="00841C18"/>
    <w:rsid w:val="00843B62"/>
    <w:rsid w:val="008460D7"/>
    <w:rsid w:val="00851F07"/>
    <w:rsid w:val="00856668"/>
    <w:rsid w:val="00863436"/>
    <w:rsid w:val="00864E04"/>
    <w:rsid w:val="00865F47"/>
    <w:rsid w:val="00872342"/>
    <w:rsid w:val="0088377B"/>
    <w:rsid w:val="00890B41"/>
    <w:rsid w:val="0089147C"/>
    <w:rsid w:val="00897E33"/>
    <w:rsid w:val="008A13FA"/>
    <w:rsid w:val="008A7928"/>
    <w:rsid w:val="008C060C"/>
    <w:rsid w:val="008C121B"/>
    <w:rsid w:val="008C15F5"/>
    <w:rsid w:val="008D0195"/>
    <w:rsid w:val="008E0027"/>
    <w:rsid w:val="008E0BD2"/>
    <w:rsid w:val="008E0EA2"/>
    <w:rsid w:val="008E3F57"/>
    <w:rsid w:val="008F6280"/>
    <w:rsid w:val="009003EA"/>
    <w:rsid w:val="0090144E"/>
    <w:rsid w:val="009025D7"/>
    <w:rsid w:val="0091314A"/>
    <w:rsid w:val="009438D0"/>
    <w:rsid w:val="00943AE8"/>
    <w:rsid w:val="00950077"/>
    <w:rsid w:val="00955CAA"/>
    <w:rsid w:val="00973696"/>
    <w:rsid w:val="009D187C"/>
    <w:rsid w:val="009E31B7"/>
    <w:rsid w:val="00A00E8D"/>
    <w:rsid w:val="00A044EB"/>
    <w:rsid w:val="00A1017C"/>
    <w:rsid w:val="00A10307"/>
    <w:rsid w:val="00A132E3"/>
    <w:rsid w:val="00A166B9"/>
    <w:rsid w:val="00A20D5B"/>
    <w:rsid w:val="00A22A7C"/>
    <w:rsid w:val="00A25020"/>
    <w:rsid w:val="00A31A9E"/>
    <w:rsid w:val="00A508B9"/>
    <w:rsid w:val="00A537EB"/>
    <w:rsid w:val="00A53FC1"/>
    <w:rsid w:val="00A60904"/>
    <w:rsid w:val="00A7594E"/>
    <w:rsid w:val="00A841B4"/>
    <w:rsid w:val="00A9075E"/>
    <w:rsid w:val="00A92DDF"/>
    <w:rsid w:val="00A93BAC"/>
    <w:rsid w:val="00A97B4F"/>
    <w:rsid w:val="00AB3268"/>
    <w:rsid w:val="00AB7B7B"/>
    <w:rsid w:val="00AC155B"/>
    <w:rsid w:val="00AD3082"/>
    <w:rsid w:val="00AD59FF"/>
    <w:rsid w:val="00AF065B"/>
    <w:rsid w:val="00B00E41"/>
    <w:rsid w:val="00B128B4"/>
    <w:rsid w:val="00B13173"/>
    <w:rsid w:val="00B16424"/>
    <w:rsid w:val="00B209FB"/>
    <w:rsid w:val="00B26419"/>
    <w:rsid w:val="00B303FB"/>
    <w:rsid w:val="00B36AB1"/>
    <w:rsid w:val="00B371AA"/>
    <w:rsid w:val="00B51379"/>
    <w:rsid w:val="00B6432D"/>
    <w:rsid w:val="00BA6815"/>
    <w:rsid w:val="00BC5310"/>
    <w:rsid w:val="00BC6642"/>
    <w:rsid w:val="00BC7178"/>
    <w:rsid w:val="00BD56FB"/>
    <w:rsid w:val="00BD5FEC"/>
    <w:rsid w:val="00BF5510"/>
    <w:rsid w:val="00BF5F26"/>
    <w:rsid w:val="00C06D96"/>
    <w:rsid w:val="00C160F1"/>
    <w:rsid w:val="00C21846"/>
    <w:rsid w:val="00C40E99"/>
    <w:rsid w:val="00C47A35"/>
    <w:rsid w:val="00C5663E"/>
    <w:rsid w:val="00C576C4"/>
    <w:rsid w:val="00C67310"/>
    <w:rsid w:val="00C807C8"/>
    <w:rsid w:val="00C90358"/>
    <w:rsid w:val="00CA2D6A"/>
    <w:rsid w:val="00CB2F7D"/>
    <w:rsid w:val="00CB47A0"/>
    <w:rsid w:val="00CC33AA"/>
    <w:rsid w:val="00CD35AF"/>
    <w:rsid w:val="00CE6ADF"/>
    <w:rsid w:val="00D025CF"/>
    <w:rsid w:val="00D03015"/>
    <w:rsid w:val="00D03EE4"/>
    <w:rsid w:val="00D1723D"/>
    <w:rsid w:val="00D400BB"/>
    <w:rsid w:val="00D64F9C"/>
    <w:rsid w:val="00D66F90"/>
    <w:rsid w:val="00D77121"/>
    <w:rsid w:val="00D9435C"/>
    <w:rsid w:val="00DB04C5"/>
    <w:rsid w:val="00DB29E3"/>
    <w:rsid w:val="00DC2E46"/>
    <w:rsid w:val="00DD78AB"/>
    <w:rsid w:val="00DF210B"/>
    <w:rsid w:val="00DF3B1C"/>
    <w:rsid w:val="00E06016"/>
    <w:rsid w:val="00E129ED"/>
    <w:rsid w:val="00E20E5D"/>
    <w:rsid w:val="00E23D6C"/>
    <w:rsid w:val="00E34313"/>
    <w:rsid w:val="00E56E98"/>
    <w:rsid w:val="00E639E9"/>
    <w:rsid w:val="00E67848"/>
    <w:rsid w:val="00E711A5"/>
    <w:rsid w:val="00E76A9C"/>
    <w:rsid w:val="00E91E6C"/>
    <w:rsid w:val="00E94926"/>
    <w:rsid w:val="00E9580C"/>
    <w:rsid w:val="00EA10A9"/>
    <w:rsid w:val="00EA1471"/>
    <w:rsid w:val="00EB45D0"/>
    <w:rsid w:val="00EB48CE"/>
    <w:rsid w:val="00EC2987"/>
    <w:rsid w:val="00EC38D5"/>
    <w:rsid w:val="00ED0FC2"/>
    <w:rsid w:val="00ED6D48"/>
    <w:rsid w:val="00EE32B8"/>
    <w:rsid w:val="00EF4C96"/>
    <w:rsid w:val="00EF50F7"/>
    <w:rsid w:val="00F04148"/>
    <w:rsid w:val="00F135E8"/>
    <w:rsid w:val="00F16C5C"/>
    <w:rsid w:val="00F21B9A"/>
    <w:rsid w:val="00F2512D"/>
    <w:rsid w:val="00F3266D"/>
    <w:rsid w:val="00F35DF3"/>
    <w:rsid w:val="00F37FFB"/>
    <w:rsid w:val="00F41797"/>
    <w:rsid w:val="00F630BB"/>
    <w:rsid w:val="00F633CF"/>
    <w:rsid w:val="00F72FF9"/>
    <w:rsid w:val="00F81AF2"/>
    <w:rsid w:val="00F86938"/>
    <w:rsid w:val="00FA1D57"/>
    <w:rsid w:val="00FA2012"/>
    <w:rsid w:val="00FA4505"/>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Rubrik1">
    <w:name w:val="heading 1"/>
    <w:basedOn w:val="Normal"/>
    <w:next w:val="Normal"/>
    <w:qFormat/>
    <w:pPr>
      <w:keepNext/>
      <w:outlineLvl w:val="0"/>
    </w:pPr>
    <w:rPr>
      <w:b/>
      <w:bCs/>
      <w:color w:val="333399"/>
      <w:sz w:val="20"/>
      <w:szCs w:val="20"/>
      <w:lang w:val="sv-SE"/>
    </w:rPr>
  </w:style>
  <w:style w:type="paragraph" w:styleId="Rubrik2">
    <w:name w:val="heading 2"/>
    <w:basedOn w:val="Normal"/>
    <w:next w:val="Normal"/>
    <w:qFormat/>
    <w:pPr>
      <w:keepNext/>
      <w:outlineLvl w:val="1"/>
    </w:pPr>
    <w:rPr>
      <w:b/>
      <w:bCs/>
      <w:color w:val="FF0000"/>
      <w:lang w:val="sv-SE"/>
    </w:rPr>
  </w:style>
  <w:style w:type="paragraph" w:styleId="Rubrik3">
    <w:name w:val="heading 3"/>
    <w:basedOn w:val="Normal"/>
    <w:next w:val="Normal"/>
    <w:qFormat/>
    <w:pPr>
      <w:keepNext/>
      <w:spacing w:before="240" w:after="60"/>
      <w:outlineLvl w:val="2"/>
    </w:pPr>
    <w:rPr>
      <w:rFonts w:ascii="Arial" w:hAnsi="Arial" w:cs="Arial"/>
      <w:b/>
      <w:bCs/>
      <w:sz w:val="26"/>
      <w:szCs w:val="26"/>
    </w:rPr>
  </w:style>
  <w:style w:type="paragraph" w:styleId="Rubrik4">
    <w:name w:val="heading 4"/>
    <w:basedOn w:val="Normal"/>
    <w:next w:val="Normal"/>
    <w:qFormat/>
    <w:pPr>
      <w:keepNext/>
      <w:spacing w:before="240" w:after="60"/>
      <w:outlineLvl w:val="3"/>
    </w:pPr>
    <w:rPr>
      <w:b/>
      <w:bCs/>
      <w:sz w:val="28"/>
      <w:szCs w:val="28"/>
    </w:rPr>
  </w:style>
  <w:style w:type="paragraph" w:styleId="Rubrik5">
    <w:name w:val="heading 5"/>
    <w:basedOn w:val="Normal"/>
    <w:next w:val="Normal"/>
    <w:qFormat/>
    <w:pPr>
      <w:spacing w:before="240" w:after="60"/>
      <w:outlineLvl w:val="4"/>
    </w:pPr>
    <w:rPr>
      <w:b/>
      <w:bCs/>
      <w:i/>
      <w:iCs/>
      <w:sz w:val="26"/>
      <w:szCs w:val="26"/>
    </w:rPr>
  </w:style>
  <w:style w:type="paragraph" w:styleId="Rubrik6">
    <w:name w:val="heading 6"/>
    <w:basedOn w:val="Normal"/>
    <w:next w:val="Normal"/>
    <w:qFormat/>
    <w:pPr>
      <w:spacing w:before="240" w:after="60"/>
      <w:outlineLvl w:val="5"/>
    </w:pPr>
    <w:rPr>
      <w:b/>
      <w:bCs/>
      <w:sz w:val="22"/>
      <w:szCs w:val="22"/>
    </w:rPr>
  </w:style>
  <w:style w:type="paragraph" w:styleId="Rubrik7">
    <w:name w:val="heading 7"/>
    <w:basedOn w:val="Normal"/>
    <w:next w:val="Normal"/>
    <w:qFormat/>
    <w:pPr>
      <w:spacing w:before="240" w:after="60"/>
      <w:outlineLvl w:val="6"/>
    </w:pPr>
  </w:style>
  <w:style w:type="paragraph" w:styleId="Rubrik8">
    <w:name w:val="heading 8"/>
    <w:basedOn w:val="Normal"/>
    <w:next w:val="Normal"/>
    <w:qFormat/>
    <w:pPr>
      <w:spacing w:before="240" w:after="60"/>
      <w:outlineLvl w:val="7"/>
    </w:pPr>
    <w:rPr>
      <w:i/>
      <w:iCs/>
    </w:rPr>
  </w:style>
  <w:style w:type="paragraph" w:styleId="Rubrik9">
    <w:name w:val="heading 9"/>
    <w:basedOn w:val="Normal"/>
    <w:next w:val="Normal"/>
    <w:qFormat/>
    <w:pPr>
      <w:spacing w:before="240" w:after="60"/>
      <w:outlineLvl w:val="8"/>
    </w:pPr>
    <w:rPr>
      <w:rFonts w:ascii="Arial" w:hAnsi="Arial" w:cs="Arial"/>
      <w:sz w:val="22"/>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semiHidden/>
    <w:rPr>
      <w:rFonts w:ascii="Tahoma" w:hAnsi="Tahoma" w:cs="Tahoma"/>
      <w:sz w:val="16"/>
      <w:szCs w:val="16"/>
    </w:rPr>
  </w:style>
  <w:style w:type="paragraph" w:styleId="Brdtext">
    <w:name w:val="Body Text"/>
    <w:basedOn w:val="Normal"/>
    <w:semiHidden/>
    <w:rPr>
      <w:rFonts w:ascii="Times" w:hAnsi="Times" w:cs="Times"/>
      <w:b/>
      <w:bCs/>
      <w:sz w:val="28"/>
      <w:szCs w:val="28"/>
      <w:lang w:val="sv-SE"/>
    </w:rPr>
  </w:style>
  <w:style w:type="paragraph" w:styleId="Sidhuvud">
    <w:name w:val="header"/>
    <w:basedOn w:val="Normal"/>
    <w:semiHidden/>
    <w:pPr>
      <w:tabs>
        <w:tab w:val="center" w:pos="4536"/>
        <w:tab w:val="right" w:pos="9072"/>
      </w:tabs>
    </w:pPr>
    <w:rPr>
      <w:rFonts w:ascii="Times" w:hAnsi="Times" w:cs="Times"/>
      <w:lang w:val="sv-SE"/>
    </w:rPr>
  </w:style>
  <w:style w:type="paragraph" w:customStyle="1" w:styleId="Brdtext0">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Sidfot">
    <w:name w:val="footer"/>
    <w:basedOn w:val="Normal"/>
    <w:semiHidden/>
    <w:pPr>
      <w:tabs>
        <w:tab w:val="center" w:pos="4320"/>
        <w:tab w:val="right" w:pos="8640"/>
      </w:tabs>
    </w:pPr>
  </w:style>
  <w:style w:type="character" w:styleId="Sidnummer">
    <w:name w:val="page number"/>
    <w:basedOn w:val="Standardstycketypsnitt"/>
    <w:semiHidden/>
  </w:style>
  <w:style w:type="paragraph" w:styleId="Brdtext2">
    <w:name w:val="Body Text 2"/>
    <w:basedOn w:val="Normal"/>
    <w:semiHidden/>
    <w:rPr>
      <w:sz w:val="20"/>
      <w:szCs w:val="20"/>
      <w:lang w:val="sv-SE"/>
    </w:rPr>
  </w:style>
  <w:style w:type="paragraph" w:styleId="Slutkommentar">
    <w:name w:val="endnote text"/>
    <w:basedOn w:val="Normal"/>
    <w:semiHidden/>
    <w:rPr>
      <w:sz w:val="20"/>
      <w:szCs w:val="20"/>
    </w:rPr>
  </w:style>
  <w:style w:type="character" w:styleId="Slutkommentarsreferens">
    <w:name w:val="endnote reference"/>
    <w:basedOn w:val="Standardstycketypsnitt"/>
    <w:semiHidden/>
    <w:rPr>
      <w:vertAlign w:val="superscript"/>
    </w:rPr>
  </w:style>
  <w:style w:type="character" w:styleId="Hyperlnk">
    <w:name w:val="Hyperlink"/>
    <w:basedOn w:val="Standardstycketypsnitt"/>
    <w:semiHidden/>
    <w:rPr>
      <w:color w:val="0000FF"/>
      <w:u w:val="single"/>
    </w:rPr>
  </w:style>
  <w:style w:type="character" w:styleId="AnvndHyperlnk">
    <w:name w:val="FollowedHyperlink"/>
    <w:basedOn w:val="Standardstycketypsnitt"/>
    <w:semiHidden/>
    <w:rPr>
      <w:color w:val="800080"/>
      <w:u w:val="single"/>
    </w:rPr>
  </w:style>
  <w:style w:type="paragraph" w:styleId="Indragetstycke">
    <w:name w:val="Block Text"/>
    <w:basedOn w:val="Normal"/>
    <w:semiHidden/>
    <w:pPr>
      <w:spacing w:after="120"/>
      <w:ind w:left="1440" w:right="1440"/>
    </w:pPr>
  </w:style>
  <w:style w:type="paragraph" w:styleId="Brdtext3">
    <w:name w:val="Body Text 3"/>
    <w:basedOn w:val="Normal"/>
    <w:semiHidden/>
    <w:pPr>
      <w:spacing w:after="120"/>
    </w:pPr>
    <w:rPr>
      <w:sz w:val="16"/>
      <w:szCs w:val="16"/>
    </w:rPr>
  </w:style>
  <w:style w:type="paragraph" w:styleId="Brdtextmedfrstaindrag">
    <w:name w:val="Body Text First Indent"/>
    <w:basedOn w:val="Brdtext"/>
    <w:semiHidden/>
    <w:pPr>
      <w:spacing w:after="120"/>
      <w:ind w:firstLine="210"/>
    </w:pPr>
    <w:rPr>
      <w:rFonts w:ascii="Times New Roman" w:hAnsi="Times New Roman" w:cs="Times New Roman"/>
      <w:b w:val="0"/>
      <w:bCs w:val="0"/>
      <w:sz w:val="24"/>
      <w:szCs w:val="24"/>
      <w:lang w:val="en-GB"/>
    </w:rPr>
  </w:style>
  <w:style w:type="paragraph" w:styleId="Brdtextmedindrag">
    <w:name w:val="Body Text Indent"/>
    <w:basedOn w:val="Normal"/>
    <w:semiHidden/>
    <w:pPr>
      <w:spacing w:after="120"/>
      <w:ind w:left="283"/>
    </w:pPr>
  </w:style>
  <w:style w:type="paragraph" w:styleId="Brdtextmedfrstaindrag2">
    <w:name w:val="Body Text First Indent 2"/>
    <w:basedOn w:val="Brdtextmedindrag"/>
    <w:semiHidden/>
    <w:pPr>
      <w:ind w:firstLine="210"/>
    </w:pPr>
  </w:style>
  <w:style w:type="paragraph" w:styleId="Brdtextmedindrag2">
    <w:name w:val="Body Text Indent 2"/>
    <w:basedOn w:val="Normal"/>
    <w:semiHidden/>
    <w:pPr>
      <w:spacing w:after="120" w:line="480" w:lineRule="auto"/>
      <w:ind w:left="283"/>
    </w:pPr>
  </w:style>
  <w:style w:type="paragraph" w:styleId="Brdtextmedindrag3">
    <w:name w:val="Body Text Indent 3"/>
    <w:basedOn w:val="Normal"/>
    <w:semiHidden/>
    <w:pPr>
      <w:spacing w:after="120"/>
      <w:ind w:left="283"/>
    </w:pPr>
    <w:rPr>
      <w:sz w:val="16"/>
      <w:szCs w:val="16"/>
    </w:rPr>
  </w:style>
  <w:style w:type="paragraph" w:styleId="Beskrivning">
    <w:name w:val="caption"/>
    <w:basedOn w:val="Normal"/>
    <w:next w:val="Normal"/>
    <w:qFormat/>
    <w:rPr>
      <w:b/>
      <w:bCs/>
      <w:sz w:val="20"/>
      <w:szCs w:val="20"/>
    </w:rPr>
  </w:style>
  <w:style w:type="paragraph" w:styleId="Avslutandetext">
    <w:name w:val="Closing"/>
    <w:basedOn w:val="Normal"/>
    <w:semiHidden/>
    <w:pPr>
      <w:ind w:left="4252"/>
    </w:pPr>
  </w:style>
  <w:style w:type="paragraph" w:styleId="Kommentarer">
    <w:name w:val="annotation text"/>
    <w:basedOn w:val="Normal"/>
    <w:semiHidden/>
    <w:rPr>
      <w:sz w:val="20"/>
      <w:szCs w:val="20"/>
    </w:rPr>
  </w:style>
  <w:style w:type="paragraph" w:styleId="Kommentarsmne">
    <w:name w:val="annotation subject"/>
    <w:basedOn w:val="Kommentarer"/>
    <w:next w:val="Kommentarer"/>
    <w:semiHidden/>
    <w:rPr>
      <w:b/>
      <w:bCs/>
    </w:rPr>
  </w:style>
  <w:style w:type="paragraph" w:styleId="Datum">
    <w:name w:val="Date"/>
    <w:basedOn w:val="Normal"/>
    <w:next w:val="Normal"/>
    <w:semiHidden/>
  </w:style>
  <w:style w:type="paragraph" w:styleId="Dokumentversikt">
    <w:name w:val="Document Map"/>
    <w:basedOn w:val="Normal"/>
    <w:semiHidden/>
    <w:pPr>
      <w:shd w:val="clear" w:color="auto" w:fill="000080"/>
    </w:pPr>
    <w:rPr>
      <w:rFonts w:ascii="Tahoma" w:hAnsi="Tahoma" w:cs="Tahoma"/>
      <w:sz w:val="20"/>
      <w:szCs w:val="20"/>
    </w:rPr>
  </w:style>
  <w:style w:type="paragraph" w:styleId="E-postsignatur">
    <w:name w:val="E-mail Signature"/>
    <w:basedOn w:val="Normal"/>
    <w:semiHidden/>
  </w:style>
  <w:style w:type="paragraph" w:styleId="Adress-brev">
    <w:name w:val="envelope address"/>
    <w:basedOn w:val="Normal"/>
    <w:semiHidden/>
    <w:pPr>
      <w:framePr w:w="7920" w:h="1980" w:hRule="exact" w:hSpace="180" w:wrap="auto" w:hAnchor="page" w:xAlign="center" w:yAlign="bottom"/>
      <w:ind w:left="2880"/>
    </w:pPr>
    <w:rPr>
      <w:rFonts w:ascii="Arial" w:hAnsi="Arial" w:cs="Arial"/>
    </w:rPr>
  </w:style>
  <w:style w:type="paragraph" w:styleId="Avsndaradress-brev">
    <w:name w:val="envelope return"/>
    <w:basedOn w:val="Normal"/>
    <w:semiHidden/>
    <w:rPr>
      <w:rFonts w:ascii="Arial" w:hAnsi="Arial" w:cs="Arial"/>
      <w:sz w:val="20"/>
      <w:szCs w:val="20"/>
    </w:rPr>
  </w:style>
  <w:style w:type="paragraph" w:styleId="Fotnotstext">
    <w:name w:val="footnote text"/>
    <w:basedOn w:val="Normal"/>
    <w:semiHidden/>
    <w:rPr>
      <w:sz w:val="20"/>
      <w:szCs w:val="20"/>
    </w:rPr>
  </w:style>
  <w:style w:type="paragraph" w:styleId="HTML-adress">
    <w:name w:val="HTML Address"/>
    <w:basedOn w:val="Normal"/>
    <w:semiHidden/>
    <w:rPr>
      <w:i/>
      <w:iCs/>
    </w:rPr>
  </w:style>
  <w:style w:type="paragraph" w:styleId="HTML-frformatera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rubrik">
    <w:name w:val="index heading"/>
    <w:basedOn w:val="Normal"/>
    <w:next w:val="Index1"/>
    <w:semiHidden/>
    <w:rPr>
      <w:rFonts w:ascii="Arial" w:hAnsi="Arial" w:cs="Arial"/>
      <w:b/>
      <w:bCs/>
    </w:rPr>
  </w:style>
  <w:style w:type="paragraph" w:styleId="Lista">
    <w:name w:val="List"/>
    <w:basedOn w:val="Normal"/>
    <w:semiHidden/>
    <w:pPr>
      <w:ind w:left="283" w:hanging="283"/>
    </w:pPr>
  </w:style>
  <w:style w:type="paragraph" w:styleId="Lista2">
    <w:name w:val="List 2"/>
    <w:basedOn w:val="Normal"/>
    <w:semiHidden/>
    <w:pPr>
      <w:ind w:left="566" w:hanging="283"/>
    </w:pPr>
  </w:style>
  <w:style w:type="paragraph" w:styleId="Lista3">
    <w:name w:val="List 3"/>
    <w:basedOn w:val="Normal"/>
    <w:semiHidden/>
    <w:pPr>
      <w:ind w:left="849" w:hanging="283"/>
    </w:pPr>
  </w:style>
  <w:style w:type="paragraph" w:styleId="Lista4">
    <w:name w:val="List 4"/>
    <w:basedOn w:val="Normal"/>
    <w:semiHidden/>
    <w:pPr>
      <w:ind w:left="1132" w:hanging="283"/>
    </w:pPr>
  </w:style>
  <w:style w:type="paragraph" w:styleId="Lista5">
    <w:name w:val="List 5"/>
    <w:basedOn w:val="Normal"/>
    <w:semiHidden/>
    <w:pPr>
      <w:ind w:left="1415" w:hanging="283"/>
    </w:pPr>
  </w:style>
  <w:style w:type="paragraph" w:styleId="Punktlista">
    <w:name w:val="List Bullet"/>
    <w:basedOn w:val="Normal"/>
    <w:semiHidden/>
    <w:pPr>
      <w:numPr>
        <w:numId w:val="3"/>
      </w:numPr>
    </w:pPr>
  </w:style>
  <w:style w:type="paragraph" w:styleId="Punktlista2">
    <w:name w:val="List Bullet 2"/>
    <w:basedOn w:val="Normal"/>
    <w:semiHidden/>
    <w:pPr>
      <w:numPr>
        <w:numId w:val="4"/>
      </w:numPr>
    </w:pPr>
  </w:style>
  <w:style w:type="paragraph" w:styleId="Punktlista3">
    <w:name w:val="List Bullet 3"/>
    <w:basedOn w:val="Normal"/>
    <w:semiHidden/>
    <w:pPr>
      <w:numPr>
        <w:numId w:val="5"/>
      </w:numPr>
    </w:pPr>
  </w:style>
  <w:style w:type="paragraph" w:styleId="Punktlista4">
    <w:name w:val="List Bullet 4"/>
    <w:basedOn w:val="Normal"/>
    <w:semiHidden/>
    <w:pPr>
      <w:numPr>
        <w:numId w:val="6"/>
      </w:numPr>
    </w:pPr>
  </w:style>
  <w:style w:type="paragraph" w:styleId="Punktlista5">
    <w:name w:val="List Bullet 5"/>
    <w:basedOn w:val="Normal"/>
    <w:semiHidden/>
    <w:pPr>
      <w:numPr>
        <w:numId w:val="7"/>
      </w:numPr>
    </w:pPr>
  </w:style>
  <w:style w:type="paragraph" w:styleId="Listafortstt">
    <w:name w:val="List Continue"/>
    <w:basedOn w:val="Normal"/>
    <w:semiHidden/>
    <w:pPr>
      <w:spacing w:after="120"/>
      <w:ind w:left="283"/>
    </w:pPr>
  </w:style>
  <w:style w:type="paragraph" w:styleId="Listafortstt2">
    <w:name w:val="List Continue 2"/>
    <w:basedOn w:val="Normal"/>
    <w:semiHidden/>
    <w:pPr>
      <w:spacing w:after="120"/>
      <w:ind w:left="566"/>
    </w:pPr>
  </w:style>
  <w:style w:type="paragraph" w:styleId="Listafortstt3">
    <w:name w:val="List Continue 3"/>
    <w:basedOn w:val="Normal"/>
    <w:semiHidden/>
    <w:pPr>
      <w:spacing w:after="120"/>
      <w:ind w:left="849"/>
    </w:pPr>
  </w:style>
  <w:style w:type="paragraph" w:styleId="Listafortstt4">
    <w:name w:val="List Continue 4"/>
    <w:basedOn w:val="Normal"/>
    <w:semiHidden/>
    <w:pPr>
      <w:spacing w:after="120"/>
      <w:ind w:left="1132"/>
    </w:pPr>
  </w:style>
  <w:style w:type="paragraph" w:styleId="Listafortstt5">
    <w:name w:val="List Continue 5"/>
    <w:basedOn w:val="Normal"/>
    <w:semiHidden/>
    <w:pPr>
      <w:spacing w:after="120"/>
      <w:ind w:left="1415"/>
    </w:pPr>
  </w:style>
  <w:style w:type="paragraph" w:styleId="Numreradlista">
    <w:name w:val="List Number"/>
    <w:basedOn w:val="Normal"/>
    <w:semiHidden/>
    <w:pPr>
      <w:numPr>
        <w:numId w:val="8"/>
      </w:numPr>
    </w:pPr>
  </w:style>
  <w:style w:type="paragraph" w:styleId="Numreradlista2">
    <w:name w:val="List Number 2"/>
    <w:basedOn w:val="Normal"/>
    <w:semiHidden/>
    <w:pPr>
      <w:numPr>
        <w:numId w:val="9"/>
      </w:numPr>
    </w:pPr>
  </w:style>
  <w:style w:type="paragraph" w:styleId="Numreradlista3">
    <w:name w:val="List Number 3"/>
    <w:basedOn w:val="Normal"/>
    <w:semiHidden/>
    <w:pPr>
      <w:numPr>
        <w:numId w:val="10"/>
      </w:numPr>
    </w:pPr>
  </w:style>
  <w:style w:type="paragraph" w:styleId="Numreradlista4">
    <w:name w:val="List Number 4"/>
    <w:basedOn w:val="Normal"/>
    <w:semiHidden/>
    <w:pPr>
      <w:numPr>
        <w:numId w:val="11"/>
      </w:numPr>
    </w:pPr>
  </w:style>
  <w:style w:type="paragraph" w:styleId="Numreradlista5">
    <w:name w:val="List Number 5"/>
    <w:basedOn w:val="Normal"/>
    <w:semiHidden/>
    <w:pPr>
      <w:numPr>
        <w:numId w:val="12"/>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ddelanderubrik">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b">
    <w:name w:val="Normal (Web)"/>
    <w:basedOn w:val="Normal"/>
    <w:semiHidden/>
  </w:style>
  <w:style w:type="paragraph" w:styleId="Normaltindrag">
    <w:name w:val="Normal Indent"/>
    <w:basedOn w:val="Normal"/>
    <w:semiHidden/>
    <w:pPr>
      <w:ind w:left="720"/>
    </w:pPr>
  </w:style>
  <w:style w:type="paragraph" w:styleId="Anteckningsrubrik">
    <w:name w:val="Note Heading"/>
    <w:basedOn w:val="Normal"/>
    <w:next w:val="Normal"/>
    <w:semiHidden/>
  </w:style>
  <w:style w:type="paragraph" w:styleId="Oformateradtext">
    <w:name w:val="Plain Text"/>
    <w:basedOn w:val="Normal"/>
    <w:semiHidden/>
    <w:rPr>
      <w:rFonts w:ascii="Courier New" w:hAnsi="Courier New" w:cs="Courier New"/>
      <w:sz w:val="20"/>
      <w:szCs w:val="20"/>
    </w:rPr>
  </w:style>
  <w:style w:type="paragraph" w:styleId="Inledning">
    <w:name w:val="Salutation"/>
    <w:basedOn w:val="Normal"/>
    <w:next w:val="Normal"/>
    <w:semiHidden/>
  </w:style>
  <w:style w:type="paragraph" w:styleId="Signatur">
    <w:name w:val="Signature"/>
    <w:basedOn w:val="Normal"/>
    <w:semiHidden/>
    <w:pPr>
      <w:ind w:left="4252"/>
    </w:pPr>
  </w:style>
  <w:style w:type="paragraph" w:styleId="Underrubrik">
    <w:name w:val="Subtitle"/>
    <w:basedOn w:val="Normal"/>
    <w:qFormat/>
    <w:pPr>
      <w:spacing w:after="60"/>
      <w:jc w:val="center"/>
      <w:outlineLvl w:val="1"/>
    </w:pPr>
    <w:rPr>
      <w:rFonts w:ascii="Arial" w:hAnsi="Arial" w:cs="Arial"/>
    </w:rPr>
  </w:style>
  <w:style w:type="paragraph" w:styleId="Citatfrteckning">
    <w:name w:val="table of authorities"/>
    <w:basedOn w:val="Normal"/>
    <w:next w:val="Normal"/>
    <w:semiHidden/>
    <w:pPr>
      <w:ind w:left="240" w:hanging="240"/>
    </w:pPr>
  </w:style>
  <w:style w:type="paragraph" w:styleId="Figurfrteckning">
    <w:name w:val="table of figures"/>
    <w:basedOn w:val="Normal"/>
    <w:next w:val="Normal"/>
    <w:semiHidden/>
  </w:style>
  <w:style w:type="paragraph" w:styleId="Rubrik">
    <w:name w:val="Title"/>
    <w:basedOn w:val="Normal"/>
    <w:qFormat/>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pPr>
      <w:spacing w:before="120"/>
    </w:pPr>
    <w:rPr>
      <w:rFonts w:ascii="Arial" w:hAnsi="Arial" w:cs="Arial"/>
      <w:b/>
      <w:bCs/>
    </w:rPr>
  </w:style>
  <w:style w:type="paragraph" w:styleId="Innehll1">
    <w:name w:val="toc 1"/>
    <w:basedOn w:val="Normal"/>
    <w:next w:val="Normal"/>
    <w:autoRedefine/>
    <w:semiHidden/>
  </w:style>
  <w:style w:type="paragraph" w:styleId="Innehll2">
    <w:name w:val="toc 2"/>
    <w:basedOn w:val="Normal"/>
    <w:next w:val="Normal"/>
    <w:autoRedefine/>
    <w:semiHidden/>
    <w:pPr>
      <w:ind w:left="240"/>
    </w:pPr>
  </w:style>
  <w:style w:type="paragraph" w:styleId="Innehll3">
    <w:name w:val="toc 3"/>
    <w:basedOn w:val="Normal"/>
    <w:next w:val="Normal"/>
    <w:autoRedefine/>
    <w:semiHidden/>
    <w:pPr>
      <w:ind w:left="480"/>
    </w:pPr>
  </w:style>
  <w:style w:type="paragraph" w:styleId="Innehll4">
    <w:name w:val="toc 4"/>
    <w:basedOn w:val="Normal"/>
    <w:next w:val="Normal"/>
    <w:autoRedefine/>
    <w:semiHidden/>
    <w:pPr>
      <w:ind w:left="720"/>
    </w:pPr>
  </w:style>
  <w:style w:type="paragraph" w:styleId="Innehll5">
    <w:name w:val="toc 5"/>
    <w:basedOn w:val="Normal"/>
    <w:next w:val="Normal"/>
    <w:autoRedefine/>
    <w:semiHidden/>
    <w:pPr>
      <w:ind w:left="960"/>
    </w:pPr>
  </w:style>
  <w:style w:type="paragraph" w:styleId="Innehll6">
    <w:name w:val="toc 6"/>
    <w:basedOn w:val="Normal"/>
    <w:next w:val="Normal"/>
    <w:autoRedefine/>
    <w:semiHidden/>
    <w:pPr>
      <w:ind w:left="1200"/>
    </w:pPr>
  </w:style>
  <w:style w:type="paragraph" w:styleId="Innehll7">
    <w:name w:val="toc 7"/>
    <w:basedOn w:val="Normal"/>
    <w:next w:val="Normal"/>
    <w:autoRedefine/>
    <w:semiHidden/>
    <w:pPr>
      <w:ind w:left="1440"/>
    </w:pPr>
  </w:style>
  <w:style w:type="paragraph" w:styleId="Innehll8">
    <w:name w:val="toc 8"/>
    <w:basedOn w:val="Normal"/>
    <w:next w:val="Normal"/>
    <w:autoRedefine/>
    <w:semiHidden/>
    <w:pPr>
      <w:ind w:left="1680"/>
    </w:pPr>
  </w:style>
  <w:style w:type="paragraph" w:styleId="Innehll9">
    <w:name w:val="toc 9"/>
    <w:basedOn w:val="Normal"/>
    <w:next w:val="Normal"/>
    <w:autoRedefine/>
    <w:semiHidden/>
    <w:pPr>
      <w:ind w:left="1920"/>
    </w:pPr>
  </w:style>
  <w:style w:type="character" w:styleId="Fotnotsreferens">
    <w:name w:val="footnote reference"/>
    <w:basedOn w:val="Standardstycketypsnitt"/>
    <w:uiPriority w:val="99"/>
    <w:semiHidden/>
    <w:unhideWhenUsed/>
    <w:rsid w:val="00BD56FB"/>
    <w:rPr>
      <w:vertAlign w:val="superscript"/>
    </w:rPr>
  </w:style>
  <w:style w:type="character" w:styleId="Kommentarsreferens">
    <w:name w:val="annotation reference"/>
    <w:basedOn w:val="Standardstycketypsnitt"/>
    <w:uiPriority w:val="99"/>
    <w:semiHidden/>
    <w:unhideWhenUsed/>
    <w:rsid w:val="00EF50F7"/>
    <w:rPr>
      <w:sz w:val="16"/>
      <w:szCs w:val="16"/>
    </w:rPr>
  </w:style>
  <w:style w:type="paragraph" w:styleId="Liststycke">
    <w:name w:val="List Paragraph"/>
    <w:basedOn w:val="Normal"/>
    <w:uiPriority w:val="34"/>
    <w:qFormat/>
    <w:rsid w:val="00E06016"/>
    <w:pPr>
      <w:ind w:left="720"/>
      <w:contextualSpacing/>
    </w:pPr>
  </w:style>
  <w:style w:type="character" w:customStyle="1" w:styleId="apple-converted-space">
    <w:name w:val="apple-converted-space"/>
    <w:basedOn w:val="Standardstycketypsnitt"/>
    <w:rsid w:val="00E060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Rubrik1">
    <w:name w:val="heading 1"/>
    <w:basedOn w:val="Normal"/>
    <w:next w:val="Normal"/>
    <w:qFormat/>
    <w:pPr>
      <w:keepNext/>
      <w:outlineLvl w:val="0"/>
    </w:pPr>
    <w:rPr>
      <w:b/>
      <w:bCs/>
      <w:color w:val="333399"/>
      <w:sz w:val="20"/>
      <w:szCs w:val="20"/>
      <w:lang w:val="sv-SE"/>
    </w:rPr>
  </w:style>
  <w:style w:type="paragraph" w:styleId="Rubrik2">
    <w:name w:val="heading 2"/>
    <w:basedOn w:val="Normal"/>
    <w:next w:val="Normal"/>
    <w:qFormat/>
    <w:pPr>
      <w:keepNext/>
      <w:outlineLvl w:val="1"/>
    </w:pPr>
    <w:rPr>
      <w:b/>
      <w:bCs/>
      <w:color w:val="FF0000"/>
      <w:lang w:val="sv-SE"/>
    </w:rPr>
  </w:style>
  <w:style w:type="paragraph" w:styleId="Rubrik3">
    <w:name w:val="heading 3"/>
    <w:basedOn w:val="Normal"/>
    <w:next w:val="Normal"/>
    <w:qFormat/>
    <w:pPr>
      <w:keepNext/>
      <w:spacing w:before="240" w:after="60"/>
      <w:outlineLvl w:val="2"/>
    </w:pPr>
    <w:rPr>
      <w:rFonts w:ascii="Arial" w:hAnsi="Arial" w:cs="Arial"/>
      <w:b/>
      <w:bCs/>
      <w:sz w:val="26"/>
      <w:szCs w:val="26"/>
    </w:rPr>
  </w:style>
  <w:style w:type="paragraph" w:styleId="Rubrik4">
    <w:name w:val="heading 4"/>
    <w:basedOn w:val="Normal"/>
    <w:next w:val="Normal"/>
    <w:qFormat/>
    <w:pPr>
      <w:keepNext/>
      <w:spacing w:before="240" w:after="60"/>
      <w:outlineLvl w:val="3"/>
    </w:pPr>
    <w:rPr>
      <w:b/>
      <w:bCs/>
      <w:sz w:val="28"/>
      <w:szCs w:val="28"/>
    </w:rPr>
  </w:style>
  <w:style w:type="paragraph" w:styleId="Rubrik5">
    <w:name w:val="heading 5"/>
    <w:basedOn w:val="Normal"/>
    <w:next w:val="Normal"/>
    <w:qFormat/>
    <w:pPr>
      <w:spacing w:before="240" w:after="60"/>
      <w:outlineLvl w:val="4"/>
    </w:pPr>
    <w:rPr>
      <w:b/>
      <w:bCs/>
      <w:i/>
      <w:iCs/>
      <w:sz w:val="26"/>
      <w:szCs w:val="26"/>
    </w:rPr>
  </w:style>
  <w:style w:type="paragraph" w:styleId="Rubrik6">
    <w:name w:val="heading 6"/>
    <w:basedOn w:val="Normal"/>
    <w:next w:val="Normal"/>
    <w:qFormat/>
    <w:pPr>
      <w:spacing w:before="240" w:after="60"/>
      <w:outlineLvl w:val="5"/>
    </w:pPr>
    <w:rPr>
      <w:b/>
      <w:bCs/>
      <w:sz w:val="22"/>
      <w:szCs w:val="22"/>
    </w:rPr>
  </w:style>
  <w:style w:type="paragraph" w:styleId="Rubrik7">
    <w:name w:val="heading 7"/>
    <w:basedOn w:val="Normal"/>
    <w:next w:val="Normal"/>
    <w:qFormat/>
    <w:pPr>
      <w:spacing w:before="240" w:after="60"/>
      <w:outlineLvl w:val="6"/>
    </w:pPr>
  </w:style>
  <w:style w:type="paragraph" w:styleId="Rubrik8">
    <w:name w:val="heading 8"/>
    <w:basedOn w:val="Normal"/>
    <w:next w:val="Normal"/>
    <w:qFormat/>
    <w:pPr>
      <w:spacing w:before="240" w:after="60"/>
      <w:outlineLvl w:val="7"/>
    </w:pPr>
    <w:rPr>
      <w:i/>
      <w:iCs/>
    </w:rPr>
  </w:style>
  <w:style w:type="paragraph" w:styleId="Rubrik9">
    <w:name w:val="heading 9"/>
    <w:basedOn w:val="Normal"/>
    <w:next w:val="Normal"/>
    <w:qFormat/>
    <w:pPr>
      <w:spacing w:before="240" w:after="60"/>
      <w:outlineLvl w:val="8"/>
    </w:pPr>
    <w:rPr>
      <w:rFonts w:ascii="Arial" w:hAnsi="Arial" w:cs="Arial"/>
      <w:sz w:val="22"/>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semiHidden/>
    <w:rPr>
      <w:rFonts w:ascii="Tahoma" w:hAnsi="Tahoma" w:cs="Tahoma"/>
      <w:sz w:val="16"/>
      <w:szCs w:val="16"/>
    </w:rPr>
  </w:style>
  <w:style w:type="paragraph" w:styleId="Brdtext">
    <w:name w:val="Body Text"/>
    <w:basedOn w:val="Normal"/>
    <w:semiHidden/>
    <w:rPr>
      <w:rFonts w:ascii="Times" w:hAnsi="Times" w:cs="Times"/>
      <w:b/>
      <w:bCs/>
      <w:sz w:val="28"/>
      <w:szCs w:val="28"/>
      <w:lang w:val="sv-SE"/>
    </w:rPr>
  </w:style>
  <w:style w:type="paragraph" w:styleId="Sidhuvud">
    <w:name w:val="header"/>
    <w:basedOn w:val="Normal"/>
    <w:semiHidden/>
    <w:pPr>
      <w:tabs>
        <w:tab w:val="center" w:pos="4536"/>
        <w:tab w:val="right" w:pos="9072"/>
      </w:tabs>
    </w:pPr>
    <w:rPr>
      <w:rFonts w:ascii="Times" w:hAnsi="Times" w:cs="Times"/>
      <w:lang w:val="sv-SE"/>
    </w:rPr>
  </w:style>
  <w:style w:type="paragraph" w:customStyle="1" w:styleId="Brdtext0">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Sidfot">
    <w:name w:val="footer"/>
    <w:basedOn w:val="Normal"/>
    <w:semiHidden/>
    <w:pPr>
      <w:tabs>
        <w:tab w:val="center" w:pos="4320"/>
        <w:tab w:val="right" w:pos="8640"/>
      </w:tabs>
    </w:pPr>
  </w:style>
  <w:style w:type="character" w:styleId="Sidnummer">
    <w:name w:val="page number"/>
    <w:basedOn w:val="Standardstycketypsnitt"/>
    <w:semiHidden/>
  </w:style>
  <w:style w:type="paragraph" w:styleId="Brdtext2">
    <w:name w:val="Body Text 2"/>
    <w:basedOn w:val="Normal"/>
    <w:semiHidden/>
    <w:rPr>
      <w:sz w:val="20"/>
      <w:szCs w:val="20"/>
      <w:lang w:val="sv-SE"/>
    </w:rPr>
  </w:style>
  <w:style w:type="paragraph" w:styleId="Slutkommentar">
    <w:name w:val="endnote text"/>
    <w:basedOn w:val="Normal"/>
    <w:semiHidden/>
    <w:rPr>
      <w:sz w:val="20"/>
      <w:szCs w:val="20"/>
    </w:rPr>
  </w:style>
  <w:style w:type="character" w:styleId="Slutkommentarsreferens">
    <w:name w:val="endnote reference"/>
    <w:basedOn w:val="Standardstycketypsnitt"/>
    <w:semiHidden/>
    <w:rPr>
      <w:vertAlign w:val="superscript"/>
    </w:rPr>
  </w:style>
  <w:style w:type="character" w:styleId="Hyperlnk">
    <w:name w:val="Hyperlink"/>
    <w:basedOn w:val="Standardstycketypsnitt"/>
    <w:semiHidden/>
    <w:rPr>
      <w:color w:val="0000FF"/>
      <w:u w:val="single"/>
    </w:rPr>
  </w:style>
  <w:style w:type="character" w:styleId="AnvndHyperlnk">
    <w:name w:val="FollowedHyperlink"/>
    <w:basedOn w:val="Standardstycketypsnitt"/>
    <w:semiHidden/>
    <w:rPr>
      <w:color w:val="800080"/>
      <w:u w:val="single"/>
    </w:rPr>
  </w:style>
  <w:style w:type="paragraph" w:styleId="Indragetstycke">
    <w:name w:val="Block Text"/>
    <w:basedOn w:val="Normal"/>
    <w:semiHidden/>
    <w:pPr>
      <w:spacing w:after="120"/>
      <w:ind w:left="1440" w:right="1440"/>
    </w:pPr>
  </w:style>
  <w:style w:type="paragraph" w:styleId="Brdtext3">
    <w:name w:val="Body Text 3"/>
    <w:basedOn w:val="Normal"/>
    <w:semiHidden/>
    <w:pPr>
      <w:spacing w:after="120"/>
    </w:pPr>
    <w:rPr>
      <w:sz w:val="16"/>
      <w:szCs w:val="16"/>
    </w:rPr>
  </w:style>
  <w:style w:type="paragraph" w:styleId="Brdtextmedfrstaindrag">
    <w:name w:val="Body Text First Indent"/>
    <w:basedOn w:val="Brdtext"/>
    <w:semiHidden/>
    <w:pPr>
      <w:spacing w:after="120"/>
      <w:ind w:firstLine="210"/>
    </w:pPr>
    <w:rPr>
      <w:rFonts w:ascii="Times New Roman" w:hAnsi="Times New Roman" w:cs="Times New Roman"/>
      <w:b w:val="0"/>
      <w:bCs w:val="0"/>
      <w:sz w:val="24"/>
      <w:szCs w:val="24"/>
      <w:lang w:val="en-GB"/>
    </w:rPr>
  </w:style>
  <w:style w:type="paragraph" w:styleId="Brdtextmedindrag">
    <w:name w:val="Body Text Indent"/>
    <w:basedOn w:val="Normal"/>
    <w:semiHidden/>
    <w:pPr>
      <w:spacing w:after="120"/>
      <w:ind w:left="283"/>
    </w:pPr>
  </w:style>
  <w:style w:type="paragraph" w:styleId="Brdtextmedfrstaindrag2">
    <w:name w:val="Body Text First Indent 2"/>
    <w:basedOn w:val="Brdtextmedindrag"/>
    <w:semiHidden/>
    <w:pPr>
      <w:ind w:firstLine="210"/>
    </w:pPr>
  </w:style>
  <w:style w:type="paragraph" w:styleId="Brdtextmedindrag2">
    <w:name w:val="Body Text Indent 2"/>
    <w:basedOn w:val="Normal"/>
    <w:semiHidden/>
    <w:pPr>
      <w:spacing w:after="120" w:line="480" w:lineRule="auto"/>
      <w:ind w:left="283"/>
    </w:pPr>
  </w:style>
  <w:style w:type="paragraph" w:styleId="Brdtextmedindrag3">
    <w:name w:val="Body Text Indent 3"/>
    <w:basedOn w:val="Normal"/>
    <w:semiHidden/>
    <w:pPr>
      <w:spacing w:after="120"/>
      <w:ind w:left="283"/>
    </w:pPr>
    <w:rPr>
      <w:sz w:val="16"/>
      <w:szCs w:val="16"/>
    </w:rPr>
  </w:style>
  <w:style w:type="paragraph" w:styleId="Beskrivning">
    <w:name w:val="caption"/>
    <w:basedOn w:val="Normal"/>
    <w:next w:val="Normal"/>
    <w:qFormat/>
    <w:rPr>
      <w:b/>
      <w:bCs/>
      <w:sz w:val="20"/>
      <w:szCs w:val="20"/>
    </w:rPr>
  </w:style>
  <w:style w:type="paragraph" w:styleId="Avslutandetext">
    <w:name w:val="Closing"/>
    <w:basedOn w:val="Normal"/>
    <w:semiHidden/>
    <w:pPr>
      <w:ind w:left="4252"/>
    </w:pPr>
  </w:style>
  <w:style w:type="paragraph" w:styleId="Kommentarer">
    <w:name w:val="annotation text"/>
    <w:basedOn w:val="Normal"/>
    <w:semiHidden/>
    <w:rPr>
      <w:sz w:val="20"/>
      <w:szCs w:val="20"/>
    </w:rPr>
  </w:style>
  <w:style w:type="paragraph" w:styleId="Kommentarsmne">
    <w:name w:val="annotation subject"/>
    <w:basedOn w:val="Kommentarer"/>
    <w:next w:val="Kommentarer"/>
    <w:semiHidden/>
    <w:rPr>
      <w:b/>
      <w:bCs/>
    </w:rPr>
  </w:style>
  <w:style w:type="paragraph" w:styleId="Datum">
    <w:name w:val="Date"/>
    <w:basedOn w:val="Normal"/>
    <w:next w:val="Normal"/>
    <w:semiHidden/>
  </w:style>
  <w:style w:type="paragraph" w:styleId="Dokumentversikt">
    <w:name w:val="Document Map"/>
    <w:basedOn w:val="Normal"/>
    <w:semiHidden/>
    <w:pPr>
      <w:shd w:val="clear" w:color="auto" w:fill="000080"/>
    </w:pPr>
    <w:rPr>
      <w:rFonts w:ascii="Tahoma" w:hAnsi="Tahoma" w:cs="Tahoma"/>
      <w:sz w:val="20"/>
      <w:szCs w:val="20"/>
    </w:rPr>
  </w:style>
  <w:style w:type="paragraph" w:styleId="E-postsignatur">
    <w:name w:val="E-mail Signature"/>
    <w:basedOn w:val="Normal"/>
    <w:semiHidden/>
  </w:style>
  <w:style w:type="paragraph" w:styleId="Adress-brev">
    <w:name w:val="envelope address"/>
    <w:basedOn w:val="Normal"/>
    <w:semiHidden/>
    <w:pPr>
      <w:framePr w:w="7920" w:h="1980" w:hRule="exact" w:hSpace="180" w:wrap="auto" w:hAnchor="page" w:xAlign="center" w:yAlign="bottom"/>
      <w:ind w:left="2880"/>
    </w:pPr>
    <w:rPr>
      <w:rFonts w:ascii="Arial" w:hAnsi="Arial" w:cs="Arial"/>
    </w:rPr>
  </w:style>
  <w:style w:type="paragraph" w:styleId="Avsndaradress-brev">
    <w:name w:val="envelope return"/>
    <w:basedOn w:val="Normal"/>
    <w:semiHidden/>
    <w:rPr>
      <w:rFonts w:ascii="Arial" w:hAnsi="Arial" w:cs="Arial"/>
      <w:sz w:val="20"/>
      <w:szCs w:val="20"/>
    </w:rPr>
  </w:style>
  <w:style w:type="paragraph" w:styleId="Fotnotstext">
    <w:name w:val="footnote text"/>
    <w:basedOn w:val="Normal"/>
    <w:semiHidden/>
    <w:rPr>
      <w:sz w:val="20"/>
      <w:szCs w:val="20"/>
    </w:rPr>
  </w:style>
  <w:style w:type="paragraph" w:styleId="HTML-adress">
    <w:name w:val="HTML Address"/>
    <w:basedOn w:val="Normal"/>
    <w:semiHidden/>
    <w:rPr>
      <w:i/>
      <w:iCs/>
    </w:rPr>
  </w:style>
  <w:style w:type="paragraph" w:styleId="HTML-frformatera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rubrik">
    <w:name w:val="index heading"/>
    <w:basedOn w:val="Normal"/>
    <w:next w:val="Index1"/>
    <w:semiHidden/>
    <w:rPr>
      <w:rFonts w:ascii="Arial" w:hAnsi="Arial" w:cs="Arial"/>
      <w:b/>
      <w:bCs/>
    </w:rPr>
  </w:style>
  <w:style w:type="paragraph" w:styleId="Lista">
    <w:name w:val="List"/>
    <w:basedOn w:val="Normal"/>
    <w:semiHidden/>
    <w:pPr>
      <w:ind w:left="283" w:hanging="283"/>
    </w:pPr>
  </w:style>
  <w:style w:type="paragraph" w:styleId="Lista2">
    <w:name w:val="List 2"/>
    <w:basedOn w:val="Normal"/>
    <w:semiHidden/>
    <w:pPr>
      <w:ind w:left="566" w:hanging="283"/>
    </w:pPr>
  </w:style>
  <w:style w:type="paragraph" w:styleId="Lista3">
    <w:name w:val="List 3"/>
    <w:basedOn w:val="Normal"/>
    <w:semiHidden/>
    <w:pPr>
      <w:ind w:left="849" w:hanging="283"/>
    </w:pPr>
  </w:style>
  <w:style w:type="paragraph" w:styleId="Lista4">
    <w:name w:val="List 4"/>
    <w:basedOn w:val="Normal"/>
    <w:semiHidden/>
    <w:pPr>
      <w:ind w:left="1132" w:hanging="283"/>
    </w:pPr>
  </w:style>
  <w:style w:type="paragraph" w:styleId="Lista5">
    <w:name w:val="List 5"/>
    <w:basedOn w:val="Normal"/>
    <w:semiHidden/>
    <w:pPr>
      <w:ind w:left="1415" w:hanging="283"/>
    </w:pPr>
  </w:style>
  <w:style w:type="paragraph" w:styleId="Punktlista">
    <w:name w:val="List Bullet"/>
    <w:basedOn w:val="Normal"/>
    <w:semiHidden/>
    <w:pPr>
      <w:numPr>
        <w:numId w:val="3"/>
      </w:numPr>
    </w:pPr>
  </w:style>
  <w:style w:type="paragraph" w:styleId="Punktlista2">
    <w:name w:val="List Bullet 2"/>
    <w:basedOn w:val="Normal"/>
    <w:semiHidden/>
    <w:pPr>
      <w:numPr>
        <w:numId w:val="4"/>
      </w:numPr>
    </w:pPr>
  </w:style>
  <w:style w:type="paragraph" w:styleId="Punktlista3">
    <w:name w:val="List Bullet 3"/>
    <w:basedOn w:val="Normal"/>
    <w:semiHidden/>
    <w:pPr>
      <w:numPr>
        <w:numId w:val="5"/>
      </w:numPr>
    </w:pPr>
  </w:style>
  <w:style w:type="paragraph" w:styleId="Punktlista4">
    <w:name w:val="List Bullet 4"/>
    <w:basedOn w:val="Normal"/>
    <w:semiHidden/>
    <w:pPr>
      <w:numPr>
        <w:numId w:val="6"/>
      </w:numPr>
    </w:pPr>
  </w:style>
  <w:style w:type="paragraph" w:styleId="Punktlista5">
    <w:name w:val="List Bullet 5"/>
    <w:basedOn w:val="Normal"/>
    <w:semiHidden/>
    <w:pPr>
      <w:numPr>
        <w:numId w:val="7"/>
      </w:numPr>
    </w:pPr>
  </w:style>
  <w:style w:type="paragraph" w:styleId="Listafortstt">
    <w:name w:val="List Continue"/>
    <w:basedOn w:val="Normal"/>
    <w:semiHidden/>
    <w:pPr>
      <w:spacing w:after="120"/>
      <w:ind w:left="283"/>
    </w:pPr>
  </w:style>
  <w:style w:type="paragraph" w:styleId="Listafortstt2">
    <w:name w:val="List Continue 2"/>
    <w:basedOn w:val="Normal"/>
    <w:semiHidden/>
    <w:pPr>
      <w:spacing w:after="120"/>
      <w:ind w:left="566"/>
    </w:pPr>
  </w:style>
  <w:style w:type="paragraph" w:styleId="Listafortstt3">
    <w:name w:val="List Continue 3"/>
    <w:basedOn w:val="Normal"/>
    <w:semiHidden/>
    <w:pPr>
      <w:spacing w:after="120"/>
      <w:ind w:left="849"/>
    </w:pPr>
  </w:style>
  <w:style w:type="paragraph" w:styleId="Listafortstt4">
    <w:name w:val="List Continue 4"/>
    <w:basedOn w:val="Normal"/>
    <w:semiHidden/>
    <w:pPr>
      <w:spacing w:after="120"/>
      <w:ind w:left="1132"/>
    </w:pPr>
  </w:style>
  <w:style w:type="paragraph" w:styleId="Listafortstt5">
    <w:name w:val="List Continue 5"/>
    <w:basedOn w:val="Normal"/>
    <w:semiHidden/>
    <w:pPr>
      <w:spacing w:after="120"/>
      <w:ind w:left="1415"/>
    </w:pPr>
  </w:style>
  <w:style w:type="paragraph" w:styleId="Numreradlista">
    <w:name w:val="List Number"/>
    <w:basedOn w:val="Normal"/>
    <w:semiHidden/>
    <w:pPr>
      <w:numPr>
        <w:numId w:val="8"/>
      </w:numPr>
    </w:pPr>
  </w:style>
  <w:style w:type="paragraph" w:styleId="Numreradlista2">
    <w:name w:val="List Number 2"/>
    <w:basedOn w:val="Normal"/>
    <w:semiHidden/>
    <w:pPr>
      <w:numPr>
        <w:numId w:val="9"/>
      </w:numPr>
    </w:pPr>
  </w:style>
  <w:style w:type="paragraph" w:styleId="Numreradlista3">
    <w:name w:val="List Number 3"/>
    <w:basedOn w:val="Normal"/>
    <w:semiHidden/>
    <w:pPr>
      <w:numPr>
        <w:numId w:val="10"/>
      </w:numPr>
    </w:pPr>
  </w:style>
  <w:style w:type="paragraph" w:styleId="Numreradlista4">
    <w:name w:val="List Number 4"/>
    <w:basedOn w:val="Normal"/>
    <w:semiHidden/>
    <w:pPr>
      <w:numPr>
        <w:numId w:val="11"/>
      </w:numPr>
    </w:pPr>
  </w:style>
  <w:style w:type="paragraph" w:styleId="Numreradlista5">
    <w:name w:val="List Number 5"/>
    <w:basedOn w:val="Normal"/>
    <w:semiHidden/>
    <w:pPr>
      <w:numPr>
        <w:numId w:val="12"/>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ddelanderubrik">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b">
    <w:name w:val="Normal (Web)"/>
    <w:basedOn w:val="Normal"/>
    <w:semiHidden/>
  </w:style>
  <w:style w:type="paragraph" w:styleId="Normaltindrag">
    <w:name w:val="Normal Indent"/>
    <w:basedOn w:val="Normal"/>
    <w:semiHidden/>
    <w:pPr>
      <w:ind w:left="720"/>
    </w:pPr>
  </w:style>
  <w:style w:type="paragraph" w:styleId="Anteckningsrubrik">
    <w:name w:val="Note Heading"/>
    <w:basedOn w:val="Normal"/>
    <w:next w:val="Normal"/>
    <w:semiHidden/>
  </w:style>
  <w:style w:type="paragraph" w:styleId="Oformateradtext">
    <w:name w:val="Plain Text"/>
    <w:basedOn w:val="Normal"/>
    <w:semiHidden/>
    <w:rPr>
      <w:rFonts w:ascii="Courier New" w:hAnsi="Courier New" w:cs="Courier New"/>
      <w:sz w:val="20"/>
      <w:szCs w:val="20"/>
    </w:rPr>
  </w:style>
  <w:style w:type="paragraph" w:styleId="Inledning">
    <w:name w:val="Salutation"/>
    <w:basedOn w:val="Normal"/>
    <w:next w:val="Normal"/>
    <w:semiHidden/>
  </w:style>
  <w:style w:type="paragraph" w:styleId="Signatur">
    <w:name w:val="Signature"/>
    <w:basedOn w:val="Normal"/>
    <w:semiHidden/>
    <w:pPr>
      <w:ind w:left="4252"/>
    </w:pPr>
  </w:style>
  <w:style w:type="paragraph" w:styleId="Underrubrik">
    <w:name w:val="Subtitle"/>
    <w:basedOn w:val="Normal"/>
    <w:qFormat/>
    <w:pPr>
      <w:spacing w:after="60"/>
      <w:jc w:val="center"/>
      <w:outlineLvl w:val="1"/>
    </w:pPr>
    <w:rPr>
      <w:rFonts w:ascii="Arial" w:hAnsi="Arial" w:cs="Arial"/>
    </w:rPr>
  </w:style>
  <w:style w:type="paragraph" w:styleId="Citatfrteckning">
    <w:name w:val="table of authorities"/>
    <w:basedOn w:val="Normal"/>
    <w:next w:val="Normal"/>
    <w:semiHidden/>
    <w:pPr>
      <w:ind w:left="240" w:hanging="240"/>
    </w:pPr>
  </w:style>
  <w:style w:type="paragraph" w:styleId="Figurfrteckning">
    <w:name w:val="table of figures"/>
    <w:basedOn w:val="Normal"/>
    <w:next w:val="Normal"/>
    <w:semiHidden/>
  </w:style>
  <w:style w:type="paragraph" w:styleId="Rubrik">
    <w:name w:val="Title"/>
    <w:basedOn w:val="Normal"/>
    <w:qFormat/>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pPr>
      <w:spacing w:before="120"/>
    </w:pPr>
    <w:rPr>
      <w:rFonts w:ascii="Arial" w:hAnsi="Arial" w:cs="Arial"/>
      <w:b/>
      <w:bCs/>
    </w:rPr>
  </w:style>
  <w:style w:type="paragraph" w:styleId="Innehll1">
    <w:name w:val="toc 1"/>
    <w:basedOn w:val="Normal"/>
    <w:next w:val="Normal"/>
    <w:autoRedefine/>
    <w:semiHidden/>
  </w:style>
  <w:style w:type="paragraph" w:styleId="Innehll2">
    <w:name w:val="toc 2"/>
    <w:basedOn w:val="Normal"/>
    <w:next w:val="Normal"/>
    <w:autoRedefine/>
    <w:semiHidden/>
    <w:pPr>
      <w:ind w:left="240"/>
    </w:pPr>
  </w:style>
  <w:style w:type="paragraph" w:styleId="Innehll3">
    <w:name w:val="toc 3"/>
    <w:basedOn w:val="Normal"/>
    <w:next w:val="Normal"/>
    <w:autoRedefine/>
    <w:semiHidden/>
    <w:pPr>
      <w:ind w:left="480"/>
    </w:pPr>
  </w:style>
  <w:style w:type="paragraph" w:styleId="Innehll4">
    <w:name w:val="toc 4"/>
    <w:basedOn w:val="Normal"/>
    <w:next w:val="Normal"/>
    <w:autoRedefine/>
    <w:semiHidden/>
    <w:pPr>
      <w:ind w:left="720"/>
    </w:pPr>
  </w:style>
  <w:style w:type="paragraph" w:styleId="Innehll5">
    <w:name w:val="toc 5"/>
    <w:basedOn w:val="Normal"/>
    <w:next w:val="Normal"/>
    <w:autoRedefine/>
    <w:semiHidden/>
    <w:pPr>
      <w:ind w:left="960"/>
    </w:pPr>
  </w:style>
  <w:style w:type="paragraph" w:styleId="Innehll6">
    <w:name w:val="toc 6"/>
    <w:basedOn w:val="Normal"/>
    <w:next w:val="Normal"/>
    <w:autoRedefine/>
    <w:semiHidden/>
    <w:pPr>
      <w:ind w:left="1200"/>
    </w:pPr>
  </w:style>
  <w:style w:type="paragraph" w:styleId="Innehll7">
    <w:name w:val="toc 7"/>
    <w:basedOn w:val="Normal"/>
    <w:next w:val="Normal"/>
    <w:autoRedefine/>
    <w:semiHidden/>
    <w:pPr>
      <w:ind w:left="1440"/>
    </w:pPr>
  </w:style>
  <w:style w:type="paragraph" w:styleId="Innehll8">
    <w:name w:val="toc 8"/>
    <w:basedOn w:val="Normal"/>
    <w:next w:val="Normal"/>
    <w:autoRedefine/>
    <w:semiHidden/>
    <w:pPr>
      <w:ind w:left="1680"/>
    </w:pPr>
  </w:style>
  <w:style w:type="paragraph" w:styleId="Innehll9">
    <w:name w:val="toc 9"/>
    <w:basedOn w:val="Normal"/>
    <w:next w:val="Normal"/>
    <w:autoRedefine/>
    <w:semiHidden/>
    <w:pPr>
      <w:ind w:left="1920"/>
    </w:pPr>
  </w:style>
  <w:style w:type="character" w:styleId="Fotnotsreferens">
    <w:name w:val="footnote reference"/>
    <w:basedOn w:val="Standardstycketypsnitt"/>
    <w:uiPriority w:val="99"/>
    <w:semiHidden/>
    <w:unhideWhenUsed/>
    <w:rsid w:val="00BD56FB"/>
    <w:rPr>
      <w:vertAlign w:val="superscript"/>
    </w:rPr>
  </w:style>
  <w:style w:type="character" w:styleId="Kommentarsreferens">
    <w:name w:val="annotation reference"/>
    <w:basedOn w:val="Standardstycketypsnitt"/>
    <w:uiPriority w:val="99"/>
    <w:semiHidden/>
    <w:unhideWhenUsed/>
    <w:rsid w:val="00EF50F7"/>
    <w:rPr>
      <w:sz w:val="16"/>
      <w:szCs w:val="16"/>
    </w:rPr>
  </w:style>
  <w:style w:type="paragraph" w:styleId="Liststycke">
    <w:name w:val="List Paragraph"/>
    <w:basedOn w:val="Normal"/>
    <w:uiPriority w:val="34"/>
    <w:qFormat/>
    <w:rsid w:val="00E06016"/>
    <w:pPr>
      <w:ind w:left="720"/>
      <w:contextualSpacing/>
    </w:pPr>
  </w:style>
  <w:style w:type="character" w:customStyle="1" w:styleId="apple-converted-space">
    <w:name w:val="apple-converted-space"/>
    <w:basedOn w:val="Standardstycketypsnit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293023895">
      <w:bodyDiv w:val="1"/>
      <w:marLeft w:val="0"/>
      <w:marRight w:val="0"/>
      <w:marTop w:val="0"/>
      <w:marBottom w:val="0"/>
      <w:divBdr>
        <w:top w:val="none" w:sz="0" w:space="0" w:color="auto"/>
        <w:left w:val="none" w:sz="0" w:space="0" w:color="auto"/>
        <w:bottom w:val="none" w:sz="0" w:space="0" w:color="auto"/>
        <w:right w:val="none" w:sz="0" w:space="0" w:color="auto"/>
      </w:divBdr>
    </w:div>
    <w:div w:id="674847741">
      <w:bodyDiv w:val="1"/>
      <w:marLeft w:val="0"/>
      <w:marRight w:val="0"/>
      <w:marTop w:val="0"/>
      <w:marBottom w:val="0"/>
      <w:divBdr>
        <w:top w:val="none" w:sz="0" w:space="0" w:color="auto"/>
        <w:left w:val="none" w:sz="0" w:space="0" w:color="auto"/>
        <w:bottom w:val="none" w:sz="0" w:space="0" w:color="auto"/>
        <w:right w:val="none" w:sz="0" w:space="0" w:color="auto"/>
      </w:divBdr>
    </w:div>
    <w:div w:id="676269794">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927496498">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430392203">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5193</Words>
  <Characters>27524</Characters>
  <Application>Microsoft Macintosh Word</Application>
  <DocSecurity>0</DocSecurity>
  <Lines>229</Lines>
  <Paragraphs>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32652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Carolina Wählby</cp:lastModifiedBy>
  <cp:revision>7</cp:revision>
  <cp:lastPrinted>2015-03-18T10:51:00Z</cp:lastPrinted>
  <dcterms:created xsi:type="dcterms:W3CDTF">2015-03-19T15:18:00Z</dcterms:created>
  <dcterms:modified xsi:type="dcterms:W3CDTF">2015-03-20T13:45:00Z</dcterms:modified>
</cp:coreProperties>
</file>