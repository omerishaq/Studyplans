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AC40D" w14:textId="77777777" w:rsidR="003613D3" w:rsidRDefault="003613D3">
      <w:pPr>
        <w:rPr>
          <w:b/>
          <w:bCs/>
          <w:caps/>
          <w:sz w:val="26"/>
          <w:szCs w:val="26"/>
          <w:lang w:val="sv-SE"/>
        </w:rPr>
      </w:pPr>
      <w:r>
        <w:rPr>
          <w:b/>
          <w:bCs/>
          <w:caps/>
          <w:sz w:val="26"/>
          <w:szCs w:val="26"/>
          <w:lang w:val="sv-SE"/>
        </w:rPr>
        <w:t>Individuell studieplan för utbildning PÅ forskarNIVÅ</w:t>
      </w:r>
    </w:p>
    <w:p w14:paraId="2EEFE00B" w14:textId="77777777" w:rsidR="003613D3" w:rsidRDefault="003613D3">
      <w:pPr>
        <w:rPr>
          <w:b/>
          <w:bCs/>
          <w:lang w:val="en-US"/>
        </w:rPr>
      </w:pPr>
      <w:r>
        <w:rPr>
          <w:color w:val="000080"/>
          <w:sz w:val="20"/>
          <w:szCs w:val="20"/>
          <w:lang w:val="sv-SE"/>
        </w:rPr>
        <w:t>Blå ifyllningsfält vid upprättande</w:t>
      </w:r>
      <w:r>
        <w:rPr>
          <w:sz w:val="20"/>
          <w:szCs w:val="20"/>
          <w:lang w:val="sv-SE"/>
        </w:rPr>
        <w:t xml:space="preserve">. Vid revision berörs såväl </w:t>
      </w:r>
      <w:r>
        <w:rPr>
          <w:color w:val="000080"/>
          <w:sz w:val="20"/>
          <w:szCs w:val="20"/>
          <w:lang w:val="sv-SE"/>
        </w:rPr>
        <w:t>blå</w:t>
      </w:r>
      <w:r>
        <w:rPr>
          <w:sz w:val="20"/>
          <w:szCs w:val="20"/>
          <w:lang w:val="sv-SE"/>
        </w:rPr>
        <w:t xml:space="preserve"> som svarta ifyllningsfält. Obs att sidorna ska signeras. </w:t>
      </w:r>
      <w:r>
        <w:rPr>
          <w:sz w:val="20"/>
          <w:szCs w:val="20"/>
          <w:lang w:val="en-US"/>
        </w:rPr>
        <w:t>Notes refer to explanations in English</w:t>
      </w:r>
    </w:p>
    <w:tbl>
      <w:tblPr>
        <w:tblW w:w="0" w:type="auto"/>
        <w:tblInd w:w="-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
        <w:gridCol w:w="2190"/>
        <w:gridCol w:w="2595"/>
        <w:gridCol w:w="2126"/>
        <w:gridCol w:w="143"/>
        <w:gridCol w:w="2696"/>
        <w:gridCol w:w="28"/>
      </w:tblGrid>
      <w:tr w:rsidR="003613D3" w14:paraId="1FD1961E" w14:textId="77777777">
        <w:trPr>
          <w:gridBefore w:val="1"/>
          <w:gridAfter w:val="1"/>
          <w:wBefore w:w="12" w:type="dxa"/>
          <w:wAfter w:w="28" w:type="dxa"/>
          <w:cantSplit/>
          <w:trHeight w:val="705"/>
        </w:trPr>
        <w:tc>
          <w:tcPr>
            <w:tcW w:w="7054" w:type="dxa"/>
            <w:gridSpan w:val="4"/>
            <w:tcBorders>
              <w:top w:val="single" w:sz="4" w:space="0" w:color="auto"/>
              <w:left w:val="single" w:sz="4" w:space="0" w:color="auto"/>
              <w:bottom w:val="single" w:sz="4" w:space="0" w:color="auto"/>
              <w:right w:val="single" w:sz="4" w:space="0" w:color="auto"/>
            </w:tcBorders>
          </w:tcPr>
          <w:p w14:paraId="4372DE1D" w14:textId="77777777" w:rsidR="003613D3" w:rsidRDefault="003613D3">
            <w:pPr>
              <w:rPr>
                <w:lang w:val="sv-SE"/>
              </w:rPr>
            </w:pPr>
            <w:r>
              <w:rPr>
                <w:b/>
                <w:bCs/>
                <w:color w:val="333399"/>
                <w:sz w:val="20"/>
                <w:szCs w:val="20"/>
                <w:lang w:val="sv-SE"/>
              </w:rPr>
              <w:t>Ämne och inriktn</w:t>
            </w:r>
            <w:r>
              <w:rPr>
                <w:b/>
                <w:bCs/>
                <w:color w:val="000080"/>
                <w:sz w:val="20"/>
                <w:szCs w:val="20"/>
                <w:lang w:val="sv-SE"/>
              </w:rPr>
              <w:t>ing</w:t>
            </w:r>
            <w:r>
              <w:rPr>
                <w:rStyle w:val="EndnoteReference"/>
                <w:color w:val="000080"/>
                <w:sz w:val="20"/>
                <w:szCs w:val="20"/>
                <w:lang w:val="sv-SE"/>
              </w:rPr>
              <w:endnoteReference w:id="1"/>
            </w:r>
            <w:r>
              <w:rPr>
                <w:color w:val="000080"/>
                <w:lang w:val="sv-SE"/>
              </w:rPr>
              <w:t xml:space="preserve">. </w:t>
            </w:r>
            <w:r w:rsidR="00407309">
              <w:rPr>
                <w:rFonts w:ascii="Arial" w:cs="Arial"/>
                <w:noProof/>
                <w:color w:val="000080"/>
                <w:sz w:val="20"/>
                <w:szCs w:val="20"/>
                <w:lang w:val="sv-SE"/>
              </w:rPr>
              <w:t>Computerized Image Processing</w:t>
            </w:r>
          </w:p>
        </w:tc>
        <w:tc>
          <w:tcPr>
            <w:tcW w:w="2696" w:type="dxa"/>
            <w:tcBorders>
              <w:top w:val="single" w:sz="4" w:space="0" w:color="auto"/>
              <w:left w:val="single" w:sz="4" w:space="0" w:color="auto"/>
              <w:bottom w:val="single" w:sz="4" w:space="0" w:color="auto"/>
              <w:right w:val="single" w:sz="4" w:space="0" w:color="auto"/>
            </w:tcBorders>
          </w:tcPr>
          <w:p w14:paraId="28BFC964" w14:textId="77777777" w:rsidR="003613D3" w:rsidRDefault="003613D3">
            <w:pPr>
              <w:rPr>
                <w:sz w:val="20"/>
                <w:szCs w:val="20"/>
                <w:lang w:val="sv-SE"/>
              </w:rPr>
            </w:pPr>
            <w:r>
              <w:rPr>
                <w:color w:val="000080"/>
                <w:sz w:val="20"/>
                <w:szCs w:val="20"/>
                <w:lang w:val="sv-SE"/>
              </w:rPr>
              <w:t>Nyantagning</w:t>
            </w:r>
            <w:r>
              <w:rPr>
                <w:rStyle w:val="EndnoteReference"/>
                <w:color w:val="000080"/>
                <w:sz w:val="20"/>
                <w:szCs w:val="20"/>
                <w:lang w:val="sv-SE"/>
              </w:rPr>
              <w:endnoteReference w:id="2"/>
            </w:r>
          </w:p>
          <w:p w14:paraId="609DC669" w14:textId="09CB76F5" w:rsidR="003613D3" w:rsidRDefault="00872342" w:rsidP="00CD35AF">
            <w:pPr>
              <w:rPr>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DD78AB">
              <w:rPr>
                <w:b/>
                <w:bCs/>
                <w:lang w:val="sv-SE"/>
              </w:rPr>
            </w:r>
            <w:r w:rsidR="00DD78AB">
              <w:rPr>
                <w:b/>
                <w:bCs/>
                <w:lang w:val="sv-SE"/>
              </w:rPr>
              <w:fldChar w:fldCharType="separate"/>
            </w:r>
            <w:r>
              <w:rPr>
                <w:b/>
                <w:bCs/>
                <w:lang w:val="sv-SE"/>
              </w:rPr>
              <w:fldChar w:fldCharType="end"/>
            </w:r>
            <w:r w:rsidR="003613D3">
              <w:rPr>
                <w:sz w:val="20"/>
                <w:szCs w:val="20"/>
                <w:lang w:val="sv-SE"/>
              </w:rPr>
              <w:t xml:space="preserve">  Revidering år: </w:t>
            </w:r>
            <w:r w:rsidR="00CD35AF">
              <w:rPr>
                <w:rFonts w:ascii="Verdana" w:hAnsi="Verdana"/>
                <w:b/>
                <w:bCs/>
                <w:sz w:val="20"/>
                <w:szCs w:val="20"/>
                <w:lang w:val="sv-SE"/>
              </w:rPr>
              <w:t>201</w:t>
            </w:r>
            <w:r w:rsidR="00EC2987">
              <w:rPr>
                <w:rFonts w:ascii="Verdana" w:hAnsi="Verdana"/>
                <w:b/>
                <w:bCs/>
                <w:sz w:val="20"/>
                <w:szCs w:val="20"/>
                <w:lang w:val="sv-SE"/>
              </w:rPr>
              <w:t>4</w:t>
            </w:r>
          </w:p>
        </w:tc>
      </w:tr>
      <w:tr w:rsidR="003613D3" w14:paraId="513374A9" w14:textId="77777777">
        <w:trPr>
          <w:gridBefore w:val="1"/>
          <w:gridAfter w:val="1"/>
          <w:wBefore w:w="12" w:type="dxa"/>
          <w:wAfter w:w="28" w:type="dxa"/>
          <w:cantSplit/>
          <w:trHeight w:val="720"/>
        </w:trPr>
        <w:tc>
          <w:tcPr>
            <w:tcW w:w="4785" w:type="dxa"/>
            <w:gridSpan w:val="2"/>
            <w:tcBorders>
              <w:top w:val="single" w:sz="4" w:space="0" w:color="auto"/>
              <w:left w:val="single" w:sz="4" w:space="0" w:color="auto"/>
              <w:bottom w:val="nil"/>
              <w:right w:val="nil"/>
            </w:tcBorders>
          </w:tcPr>
          <w:p w14:paraId="4678CCEC" w14:textId="77777777" w:rsidR="003613D3" w:rsidRDefault="003613D3">
            <w:pPr>
              <w:pStyle w:val="Heading1"/>
            </w:pPr>
            <w:r>
              <w:t>Forskarstuderande</w:t>
            </w:r>
          </w:p>
          <w:p w14:paraId="235A5347" w14:textId="77777777" w:rsidR="003613D3" w:rsidRDefault="003613D3">
            <w:pPr>
              <w:tabs>
                <w:tab w:val="left" w:pos="4820"/>
              </w:tabs>
              <w:rPr>
                <w:lang w:val="sv-SE"/>
              </w:rPr>
            </w:pPr>
            <w:r>
              <w:rPr>
                <w:color w:val="000080"/>
                <w:sz w:val="20"/>
                <w:szCs w:val="20"/>
                <w:lang w:val="sv-SE"/>
              </w:rPr>
              <w:t>Namn</w:t>
            </w:r>
            <w:r>
              <w:rPr>
                <w:rStyle w:val="EndnoteReference"/>
                <w:color w:val="000080"/>
                <w:sz w:val="20"/>
                <w:szCs w:val="20"/>
                <w:lang w:val="sv-SE"/>
              </w:rPr>
              <w:endnoteReference w:id="3"/>
            </w:r>
            <w:r>
              <w:rPr>
                <w:color w:val="000080"/>
                <w:lang w:val="sv-SE"/>
              </w:rPr>
              <w:t>:</w:t>
            </w:r>
            <w:r w:rsidR="00822368">
              <w:rPr>
                <w:rFonts w:ascii="Arial" w:cs="Arial"/>
                <w:b/>
                <w:bCs/>
                <w:noProof/>
                <w:color w:val="000080"/>
                <w:sz w:val="20"/>
                <w:szCs w:val="20"/>
                <w:lang w:val="sv-SE"/>
              </w:rPr>
              <w:t>Omer Ishaq</w:t>
            </w:r>
          </w:p>
        </w:tc>
        <w:tc>
          <w:tcPr>
            <w:tcW w:w="4965" w:type="dxa"/>
            <w:gridSpan w:val="3"/>
            <w:tcBorders>
              <w:top w:val="single" w:sz="4" w:space="0" w:color="auto"/>
              <w:left w:val="nil"/>
              <w:bottom w:val="nil"/>
              <w:right w:val="single" w:sz="4" w:space="0" w:color="auto"/>
            </w:tcBorders>
          </w:tcPr>
          <w:p w14:paraId="5B398097" w14:textId="77777777" w:rsidR="003613D3" w:rsidRDefault="003613D3">
            <w:pPr>
              <w:tabs>
                <w:tab w:val="left" w:pos="4820"/>
              </w:tabs>
              <w:rPr>
                <w:sz w:val="20"/>
                <w:szCs w:val="20"/>
                <w:lang w:val="sv-SE"/>
              </w:rPr>
            </w:pPr>
          </w:p>
          <w:p w14:paraId="48070ABB" w14:textId="77777777" w:rsidR="003613D3" w:rsidRDefault="003613D3">
            <w:pPr>
              <w:tabs>
                <w:tab w:val="left" w:pos="4820"/>
              </w:tabs>
              <w:rPr>
                <w:lang w:val="sv-SE"/>
              </w:rPr>
            </w:pPr>
            <w:r>
              <w:rPr>
                <w:color w:val="000080"/>
                <w:sz w:val="20"/>
                <w:szCs w:val="20"/>
                <w:lang w:val="sv-SE"/>
              </w:rPr>
              <w:t>Personnummer</w:t>
            </w:r>
            <w:r>
              <w:rPr>
                <w:rStyle w:val="EndnoteReference"/>
                <w:color w:val="000080"/>
                <w:sz w:val="20"/>
                <w:szCs w:val="20"/>
                <w:lang w:val="sv-SE"/>
              </w:rPr>
              <w:endnoteReference w:id="4"/>
            </w:r>
            <w:r>
              <w:rPr>
                <w:color w:val="000080"/>
                <w:lang w:val="sv-SE"/>
              </w:rPr>
              <w:t>:</w:t>
            </w:r>
            <w:r w:rsidR="00822368">
              <w:rPr>
                <w:rFonts w:ascii="Arial" w:cs="Arial"/>
                <w:b/>
                <w:noProof/>
                <w:color w:val="000080"/>
                <w:sz w:val="20"/>
                <w:szCs w:val="20"/>
                <w:lang w:val="sv-SE"/>
              </w:rPr>
              <w:t>791209-1233</w:t>
            </w:r>
          </w:p>
        </w:tc>
      </w:tr>
      <w:tr w:rsidR="003613D3" w14:paraId="7240A370" w14:textId="77777777">
        <w:trPr>
          <w:gridBefore w:val="1"/>
          <w:gridAfter w:val="1"/>
          <w:wBefore w:w="12" w:type="dxa"/>
          <w:wAfter w:w="28" w:type="dxa"/>
          <w:cantSplit/>
          <w:trHeight w:val="786"/>
        </w:trPr>
        <w:tc>
          <w:tcPr>
            <w:tcW w:w="9750" w:type="dxa"/>
            <w:gridSpan w:val="5"/>
            <w:tcBorders>
              <w:top w:val="nil"/>
              <w:left w:val="single" w:sz="4" w:space="0" w:color="auto"/>
              <w:bottom w:val="nil"/>
              <w:right w:val="single" w:sz="4" w:space="0" w:color="auto"/>
            </w:tcBorders>
          </w:tcPr>
          <w:p w14:paraId="3E0F513C" w14:textId="77777777" w:rsidR="00822368" w:rsidRDefault="003613D3" w:rsidP="00822368">
            <w:pPr>
              <w:rPr>
                <w:rFonts w:ascii="Arial" w:hAnsi="Arial" w:cs="Arial"/>
                <w:color w:val="000080"/>
                <w:sz w:val="16"/>
                <w:szCs w:val="16"/>
                <w:lang w:val="sv-SE"/>
              </w:rPr>
            </w:pPr>
            <w:r>
              <w:rPr>
                <w:color w:val="000080"/>
                <w:sz w:val="20"/>
                <w:szCs w:val="20"/>
                <w:lang w:val="sv-SE"/>
              </w:rPr>
              <w:t>Behörighetsgivande grundutbildning (benämning, omfattning, utbildningsort, datum)</w:t>
            </w:r>
            <w:r>
              <w:rPr>
                <w:rStyle w:val="EndnoteReference"/>
                <w:color w:val="000080"/>
                <w:sz w:val="20"/>
                <w:szCs w:val="20"/>
                <w:lang w:val="sv-SE"/>
              </w:rPr>
              <w:endnoteReference w:id="5"/>
            </w:r>
            <w:r>
              <w:rPr>
                <w:lang w:val="sv-SE"/>
              </w:rPr>
              <w:t xml:space="preserve">: </w:t>
            </w:r>
          </w:p>
          <w:p w14:paraId="6CAC3C77"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B.Sc. (Computer Systems Engneering) at the Ghulam Ishaq Khan Institute of Engineering and Technology (GIKI), Pakistan, 1998-2002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p>
          <w:p w14:paraId="2698A0FC"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M.Sc. (Computing Sciences) at </w:t>
            </w:r>
            <w:r w:rsidR="007A76AB" w:rsidRPr="003D6D53">
              <w:rPr>
                <w:rFonts w:ascii="Arial" w:cs="Arial"/>
                <w:noProof/>
                <w:color w:val="000080"/>
                <w:sz w:val="16"/>
                <w:szCs w:val="16"/>
                <w:lang w:val="en-US"/>
              </w:rPr>
              <w:t xml:space="preserve">the </w:t>
            </w:r>
            <w:r w:rsidRPr="003D6D53">
              <w:rPr>
                <w:rFonts w:ascii="Arial" w:cs="Arial"/>
                <w:noProof/>
                <w:color w:val="000080"/>
                <w:sz w:val="16"/>
                <w:szCs w:val="16"/>
                <w:lang w:val="en-US"/>
              </w:rPr>
              <w:t>Simon Fraser University (SFU), Canada, 2005 - 2008</w:t>
            </w:r>
          </w:p>
          <w:p w14:paraId="4864B1D9"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Lecturer at Air University (AU), Pakistan, 2008 - 2011</w:t>
            </w:r>
          </w:p>
          <w:p w14:paraId="5A07A48D" w14:textId="77777777" w:rsidR="00822368" w:rsidRPr="003D6D53" w:rsidRDefault="00822368">
            <w:pPr>
              <w:rPr>
                <w:b/>
                <w:bCs/>
                <w:lang w:val="en-US"/>
              </w:rPr>
            </w:pPr>
          </w:p>
        </w:tc>
      </w:tr>
      <w:tr w:rsidR="003613D3" w:rsidRPr="009E31B7" w14:paraId="6BE432D8" w14:textId="77777777">
        <w:trPr>
          <w:gridBefore w:val="1"/>
          <w:gridAfter w:val="1"/>
          <w:wBefore w:w="12" w:type="dxa"/>
          <w:wAfter w:w="28" w:type="dxa"/>
          <w:cantSplit/>
          <w:trHeight w:val="711"/>
        </w:trPr>
        <w:tc>
          <w:tcPr>
            <w:tcW w:w="9750" w:type="dxa"/>
            <w:gridSpan w:val="5"/>
            <w:tcBorders>
              <w:top w:val="nil"/>
              <w:left w:val="single" w:sz="4" w:space="0" w:color="auto"/>
              <w:bottom w:val="nil"/>
              <w:right w:val="single" w:sz="4" w:space="0" w:color="auto"/>
            </w:tcBorders>
          </w:tcPr>
          <w:p w14:paraId="34CB074F" w14:textId="77777777" w:rsidR="003613D3" w:rsidRDefault="003613D3">
            <w:pPr>
              <w:rPr>
                <w:color w:val="000080"/>
                <w:lang w:val="sv-SE"/>
              </w:rPr>
            </w:pPr>
            <w:r>
              <w:rPr>
                <w:color w:val="000080"/>
                <w:sz w:val="20"/>
                <w:szCs w:val="20"/>
                <w:lang w:val="sv-SE"/>
              </w:rPr>
              <w:t>Utbildningen ges inom forskarskolan (anges i tillämpliga fall)</w:t>
            </w:r>
            <w:r>
              <w:rPr>
                <w:rStyle w:val="EndnoteReference"/>
                <w:color w:val="000080"/>
                <w:sz w:val="20"/>
                <w:szCs w:val="20"/>
                <w:lang w:val="sv-SE"/>
              </w:rPr>
              <w:endnoteReference w:id="6"/>
            </w:r>
            <w:r>
              <w:rPr>
                <w:color w:val="000080"/>
                <w:lang w:val="sv-SE"/>
              </w:rPr>
              <w:t xml:space="preserve">: </w:t>
            </w:r>
            <w:bookmarkStart w:id="0" w:name="Text4"/>
            <w:r w:rsidR="00872342">
              <w:rPr>
                <w:rFonts w:ascii="Arial" w:hAnsi="Arial" w:cs="Arial"/>
                <w:color w:val="000080"/>
                <w:sz w:val="16"/>
                <w:szCs w:val="16"/>
                <w:lang w:val="sv-SE"/>
              </w:rPr>
              <w:fldChar w:fldCharType="begin">
                <w:ffData>
                  <w:name w:val="Text4"/>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bookmarkEnd w:id="0"/>
          </w:p>
        </w:tc>
      </w:tr>
      <w:tr w:rsidR="003613D3" w14:paraId="5409958B" w14:textId="77777777">
        <w:trPr>
          <w:gridBefore w:val="1"/>
          <w:gridAfter w:val="1"/>
          <w:wBefore w:w="12" w:type="dxa"/>
          <w:wAfter w:w="28" w:type="dxa"/>
          <w:cantSplit/>
          <w:trHeight w:val="1806"/>
        </w:trPr>
        <w:tc>
          <w:tcPr>
            <w:tcW w:w="9750" w:type="dxa"/>
            <w:gridSpan w:val="5"/>
            <w:tcBorders>
              <w:top w:val="nil"/>
              <w:left w:val="single" w:sz="4" w:space="0" w:color="auto"/>
              <w:bottom w:val="single" w:sz="4" w:space="0" w:color="auto"/>
              <w:right w:val="single" w:sz="4" w:space="0" w:color="auto"/>
            </w:tcBorders>
          </w:tcPr>
          <w:p w14:paraId="2C7F7DCF" w14:textId="77777777" w:rsidR="003613D3" w:rsidRDefault="003613D3">
            <w:pPr>
              <w:rPr>
                <w:color w:val="000080"/>
                <w:sz w:val="16"/>
                <w:szCs w:val="16"/>
                <w:vertAlign w:val="superscript"/>
                <w:lang w:val="sv-SE"/>
              </w:rPr>
            </w:pPr>
            <w:r>
              <w:rPr>
                <w:b/>
                <w:bCs/>
                <w:color w:val="000080"/>
                <w:sz w:val="20"/>
                <w:szCs w:val="20"/>
                <w:lang w:val="sv-SE"/>
              </w:rPr>
              <w:t xml:space="preserve">Nyantagning: </w:t>
            </w: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Jag avser att följa de riktlinjer för min forskarutbildning som anges i denna individuella studieplan och är medveten om att planen årligen kommer att revideras.</w:t>
            </w:r>
            <w:r>
              <w:rPr>
                <w:rStyle w:val="EndnoteReference"/>
                <w:color w:val="000080"/>
                <w:sz w:val="16"/>
                <w:szCs w:val="16"/>
                <w:lang w:val="sv-SE"/>
              </w:rPr>
              <w:endnoteReference w:id="7"/>
            </w:r>
          </w:p>
          <w:p w14:paraId="320A330F" w14:textId="77777777" w:rsidR="003613D3" w:rsidRDefault="003613D3">
            <w:pPr>
              <w:rPr>
                <w:b/>
                <w:bCs/>
                <w:color w:val="000080"/>
                <w:sz w:val="20"/>
                <w:szCs w:val="20"/>
                <w:lang w:val="sv-SE"/>
              </w:rPr>
            </w:pPr>
            <w:r>
              <w:rPr>
                <w:b/>
                <w:bCs/>
                <w:color w:val="000080"/>
                <w:sz w:val="20"/>
                <w:szCs w:val="20"/>
                <w:lang w:val="sv-SE"/>
              </w:rPr>
              <w:t xml:space="preserve">Revisioner: </w:t>
            </w:r>
            <w:r>
              <w:rPr>
                <w:color w:val="000080"/>
                <w:sz w:val="16"/>
                <w:szCs w:val="16"/>
                <w:lang w:val="sv-SE"/>
              </w:rPr>
              <w:t>De prestationer som redovisas och de planer som anges för resten av studietiden är uppställda i samförstånd med huvudhandledaren och biträdande handledare.</w:t>
            </w:r>
          </w:p>
          <w:p w14:paraId="4C559D84" w14:textId="77777777" w:rsidR="003613D3" w:rsidRDefault="003613D3">
            <w:pPr>
              <w:tabs>
                <w:tab w:val="left" w:pos="2160"/>
              </w:tabs>
              <w:rPr>
                <w:color w:val="000080"/>
                <w:sz w:val="16"/>
                <w:szCs w:val="16"/>
                <w:lang w:val="sv-SE"/>
              </w:rPr>
            </w:pPr>
          </w:p>
          <w:p w14:paraId="0B88AD58" w14:textId="3B9E2D2D" w:rsidR="003613D3" w:rsidRDefault="003613D3">
            <w:pPr>
              <w:tabs>
                <w:tab w:val="left" w:pos="4536"/>
              </w:tabs>
              <w:rPr>
                <w:color w:val="000080"/>
                <w:sz w:val="20"/>
                <w:szCs w:val="20"/>
                <w:lang w:val="sv-SE"/>
              </w:rPr>
            </w:pPr>
            <w:r>
              <w:rPr>
                <w:color w:val="000080"/>
                <w:sz w:val="20"/>
                <w:szCs w:val="20"/>
                <w:lang w:val="sv-SE"/>
              </w:rPr>
              <w:t xml:space="preserve">Datum (date): </w:t>
            </w:r>
            <w:r w:rsidR="00E639E9">
              <w:rPr>
                <w:rFonts w:ascii="Arial" w:hAnsi="Arial" w:cs="Arial"/>
                <w:color w:val="000080"/>
                <w:sz w:val="16"/>
                <w:szCs w:val="16"/>
                <w:lang w:val="sv-SE"/>
              </w:rPr>
              <w:t>2014/09</w:t>
            </w:r>
            <w:r w:rsidR="00822368">
              <w:rPr>
                <w:rFonts w:ascii="Arial" w:hAnsi="Arial" w:cs="Arial"/>
                <w:color w:val="000080"/>
                <w:sz w:val="16"/>
                <w:szCs w:val="16"/>
                <w:lang w:val="sv-SE"/>
              </w:rPr>
              <w:t>/</w:t>
            </w:r>
            <w:r w:rsidR="00E639E9">
              <w:rPr>
                <w:rFonts w:ascii="Arial" w:hAnsi="Arial" w:cs="Arial"/>
                <w:color w:val="000080"/>
                <w:sz w:val="16"/>
                <w:szCs w:val="16"/>
                <w:lang w:val="sv-SE"/>
              </w:rPr>
              <w:t>01</w:t>
            </w:r>
            <w:r>
              <w:rPr>
                <w:color w:val="000080"/>
                <w:sz w:val="20"/>
                <w:szCs w:val="20"/>
                <w:lang w:val="sv-SE"/>
              </w:rPr>
              <w:tab/>
              <w:t>Underskrift (signature):</w:t>
            </w:r>
          </w:p>
          <w:p w14:paraId="156EBB06" w14:textId="77777777" w:rsidR="003613D3" w:rsidRDefault="003613D3">
            <w:pPr>
              <w:tabs>
                <w:tab w:val="left" w:pos="2160"/>
              </w:tabs>
              <w:rPr>
                <w:color w:val="000080"/>
                <w:lang w:val="sv-SE"/>
              </w:rPr>
            </w:pPr>
          </w:p>
        </w:tc>
      </w:tr>
      <w:tr w:rsidR="003613D3" w:rsidRPr="009E31B7" w14:paraId="2F292B53" w14:textId="77777777">
        <w:trPr>
          <w:gridBefore w:val="1"/>
          <w:gridAfter w:val="1"/>
          <w:wBefore w:w="12" w:type="dxa"/>
          <w:wAfter w:w="28" w:type="dxa"/>
          <w:cantSplit/>
          <w:trHeight w:val="584"/>
        </w:trPr>
        <w:tc>
          <w:tcPr>
            <w:tcW w:w="9750" w:type="dxa"/>
            <w:gridSpan w:val="5"/>
            <w:tcBorders>
              <w:top w:val="single" w:sz="4" w:space="0" w:color="auto"/>
              <w:left w:val="single" w:sz="4" w:space="0" w:color="auto"/>
              <w:bottom w:val="nil"/>
              <w:right w:val="single" w:sz="4" w:space="0" w:color="auto"/>
            </w:tcBorders>
          </w:tcPr>
          <w:p w14:paraId="0EBAD076" w14:textId="77777777" w:rsidR="003613D3" w:rsidRDefault="003613D3">
            <w:pPr>
              <w:rPr>
                <w:color w:val="000080"/>
                <w:sz w:val="20"/>
                <w:szCs w:val="20"/>
                <w:vertAlign w:val="superscript"/>
                <w:lang w:val="sv-SE"/>
              </w:rPr>
            </w:pPr>
            <w:r>
              <w:rPr>
                <w:b/>
                <w:bCs/>
                <w:color w:val="000080"/>
                <w:sz w:val="20"/>
                <w:szCs w:val="20"/>
                <w:lang w:val="sv-SE"/>
              </w:rPr>
              <w:t>Handledare</w:t>
            </w:r>
            <w:r>
              <w:rPr>
                <w:rStyle w:val="EndnoteReference"/>
                <w:b/>
                <w:bCs/>
                <w:color w:val="000080"/>
                <w:sz w:val="20"/>
                <w:szCs w:val="20"/>
                <w:lang w:val="sv-SE"/>
              </w:rPr>
              <w:endnoteReference w:id="8"/>
            </w:r>
          </w:p>
          <w:p w14:paraId="2FDC05FA" w14:textId="77777777" w:rsidR="003613D3" w:rsidRDefault="003613D3">
            <w:pPr>
              <w:rPr>
                <w:color w:val="000080"/>
                <w:sz w:val="16"/>
                <w:szCs w:val="16"/>
                <w:lang w:val="sv-SE"/>
              </w:rPr>
            </w:pPr>
            <w:r>
              <w:rPr>
                <w:color w:val="000080"/>
                <w:sz w:val="16"/>
                <w:szCs w:val="16"/>
                <w:lang w:val="sv-SE"/>
              </w:rPr>
              <w:t>Minst två handledare skall utses. För mer information om vad som krävs för att få utses till handledare, se handbokens avsnitt om antagning.</w:t>
            </w:r>
          </w:p>
          <w:p w14:paraId="26DE09C2" w14:textId="77777777" w:rsidR="003613D3" w:rsidRDefault="003613D3">
            <w:pPr>
              <w:rPr>
                <w:b/>
                <w:bCs/>
                <w:i/>
                <w:iCs/>
                <w:color w:val="000080"/>
                <w:lang w:val="sv-SE"/>
              </w:rPr>
            </w:pP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xml:space="preserve">. Vi åtar oss att bedriva handledning för genomförandet av utbildningen i enlighet med innehållet i fakultetens allmänna studieplan, studieplanen för ämne/inriktning samt föreliggande individuella plan. </w:t>
            </w:r>
          </w:p>
        </w:tc>
      </w:tr>
      <w:tr w:rsidR="003613D3" w14:paraId="375EADF9" w14:textId="77777777">
        <w:trPr>
          <w:gridBefore w:val="1"/>
          <w:gridAfter w:val="1"/>
          <w:wBefore w:w="12" w:type="dxa"/>
          <w:wAfter w:w="28" w:type="dxa"/>
          <w:cantSplit/>
          <w:trHeight w:val="1418"/>
        </w:trPr>
        <w:tc>
          <w:tcPr>
            <w:tcW w:w="2190" w:type="dxa"/>
            <w:tcBorders>
              <w:top w:val="nil"/>
              <w:left w:val="single" w:sz="4" w:space="0" w:color="auto"/>
              <w:bottom w:val="single" w:sz="4" w:space="0" w:color="auto"/>
              <w:right w:val="nil"/>
            </w:tcBorders>
          </w:tcPr>
          <w:p w14:paraId="596FCC71"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3102FB38" w14:textId="7F259284" w:rsidR="003613D3" w:rsidRDefault="00EB48CE">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2014/0</w:t>
            </w:r>
            <w:r w:rsidR="00E639E9">
              <w:rPr>
                <w:rFonts w:ascii="Arial" w:hAnsi="Arial" w:cs="Arial"/>
                <w:color w:val="000080"/>
                <w:sz w:val="16"/>
                <w:szCs w:val="16"/>
                <w:lang w:val="sv-SE"/>
              </w:rPr>
              <w:t>9</w:t>
            </w:r>
            <w:r>
              <w:rPr>
                <w:rFonts w:ascii="Arial" w:hAnsi="Arial" w:cs="Arial"/>
                <w:color w:val="000080"/>
                <w:sz w:val="16"/>
                <w:szCs w:val="16"/>
                <w:lang w:val="sv-SE"/>
              </w:rPr>
              <w:t>/</w:t>
            </w:r>
            <w:r w:rsidR="00E639E9">
              <w:rPr>
                <w:rFonts w:ascii="Arial" w:hAnsi="Arial" w:cs="Arial"/>
                <w:color w:val="000080"/>
                <w:sz w:val="16"/>
                <w:szCs w:val="16"/>
                <w:lang w:val="sv-SE"/>
              </w:rPr>
              <w:t>01</w:t>
            </w:r>
          </w:p>
          <w:p w14:paraId="5A6C69F6"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0C29DB50" w14:textId="5506027B" w:rsidR="00822368" w:rsidRDefault="00EB48CE">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2014/0</w:t>
            </w:r>
            <w:r w:rsidR="00E639E9">
              <w:rPr>
                <w:rFonts w:ascii="Arial" w:hAnsi="Arial" w:cs="Arial"/>
                <w:color w:val="000080"/>
                <w:sz w:val="16"/>
                <w:szCs w:val="16"/>
                <w:lang w:val="sv-SE"/>
              </w:rPr>
              <w:t>9</w:t>
            </w:r>
            <w:r>
              <w:rPr>
                <w:rFonts w:ascii="Arial" w:hAnsi="Arial" w:cs="Arial"/>
                <w:color w:val="000080"/>
                <w:sz w:val="16"/>
                <w:szCs w:val="16"/>
                <w:lang w:val="sv-SE"/>
              </w:rPr>
              <w:t>/</w:t>
            </w:r>
            <w:r w:rsidR="00E639E9">
              <w:rPr>
                <w:rFonts w:ascii="Arial" w:hAnsi="Arial" w:cs="Arial"/>
                <w:color w:val="000080"/>
                <w:sz w:val="16"/>
                <w:szCs w:val="16"/>
                <w:lang w:val="sv-SE"/>
              </w:rPr>
              <w:t>01</w:t>
            </w:r>
          </w:p>
          <w:p w14:paraId="3CCF307A"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1B232E34" w14:textId="77777777" w:rsidR="003613D3" w:rsidRDefault="003613D3" w:rsidP="003D6D53">
            <w:pPr>
              <w:tabs>
                <w:tab w:val="left" w:pos="2268"/>
                <w:tab w:val="left" w:pos="5670"/>
              </w:tabs>
              <w:rPr>
                <w:rFonts w:ascii="Arial" w:hAnsi="Arial" w:cs="Arial"/>
                <w:sz w:val="16"/>
                <w:szCs w:val="16"/>
                <w:lang w:val="sv-SE"/>
              </w:rPr>
            </w:pPr>
          </w:p>
        </w:tc>
        <w:tc>
          <w:tcPr>
            <w:tcW w:w="2595" w:type="dxa"/>
            <w:tcBorders>
              <w:top w:val="nil"/>
              <w:left w:val="nil"/>
              <w:bottom w:val="single" w:sz="4" w:space="0" w:color="auto"/>
              <w:right w:val="nil"/>
            </w:tcBorders>
          </w:tcPr>
          <w:p w14:paraId="2FB0508A" w14:textId="77777777" w:rsidR="003613D3" w:rsidRDefault="003613D3">
            <w:pPr>
              <w:tabs>
                <w:tab w:val="left" w:pos="2268"/>
                <w:tab w:val="left" w:pos="5670"/>
              </w:tabs>
              <w:rPr>
                <w:color w:val="000080"/>
                <w:sz w:val="20"/>
                <w:szCs w:val="20"/>
                <w:lang w:val="sv-SE"/>
              </w:rPr>
            </w:pPr>
            <w:r>
              <w:rPr>
                <w:color w:val="000080"/>
                <w:sz w:val="20"/>
                <w:szCs w:val="20"/>
                <w:lang w:val="sv-SE"/>
              </w:rPr>
              <w:t xml:space="preserve">Huvudhandledare: </w:t>
            </w:r>
          </w:p>
          <w:p w14:paraId="1A0E9B32" w14:textId="77777777" w:rsidR="003613D3" w:rsidRDefault="00822368">
            <w:pPr>
              <w:autoSpaceDE/>
              <w:autoSpaceDN/>
              <w:rPr>
                <w:rFonts w:ascii="Arial" w:hAnsi="Arial" w:cs="Arial"/>
                <w:color w:val="000080"/>
                <w:sz w:val="16"/>
                <w:szCs w:val="16"/>
                <w:lang w:val="sv-SE"/>
              </w:rPr>
            </w:pPr>
            <w:r>
              <w:rPr>
                <w:rFonts w:ascii="Arial" w:hAnsi="Arial" w:cs="Arial"/>
                <w:color w:val="000080"/>
                <w:sz w:val="16"/>
                <w:szCs w:val="16"/>
                <w:lang w:val="sv-SE"/>
              </w:rPr>
              <w:t>Carolina Wählby</w:t>
            </w:r>
          </w:p>
          <w:p w14:paraId="3D649791" w14:textId="77777777"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57177DAD" w14:textId="77777777" w:rsidR="003613D3" w:rsidRDefault="00822368">
            <w:pPr>
              <w:autoSpaceDE/>
              <w:autoSpaceDN/>
              <w:rPr>
                <w:rFonts w:ascii="Arial" w:hAnsi="Arial" w:cs="Arial"/>
                <w:color w:val="000080"/>
                <w:sz w:val="16"/>
                <w:szCs w:val="16"/>
                <w:lang w:val="sv-SE"/>
              </w:rPr>
            </w:pPr>
            <w:r>
              <w:rPr>
                <w:rFonts w:ascii="Arial" w:hAnsi="Arial" w:cs="Arial"/>
                <w:color w:val="000080"/>
                <w:sz w:val="16"/>
                <w:szCs w:val="16"/>
                <w:lang w:val="sv-SE"/>
              </w:rPr>
              <w:t>Ewert Bengtsson</w:t>
            </w:r>
          </w:p>
          <w:p w14:paraId="3B3D342F" w14:textId="77777777"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3607BCDA" w14:textId="5AE88198" w:rsidR="003613D3" w:rsidRDefault="003613D3">
            <w:pPr>
              <w:autoSpaceDE/>
              <w:autoSpaceDN/>
              <w:rPr>
                <w:rFonts w:ascii="Arial" w:hAnsi="Arial" w:cs="Arial"/>
                <w:color w:val="000080"/>
                <w:sz w:val="16"/>
                <w:szCs w:val="16"/>
                <w:lang w:val="sv-SE"/>
              </w:rPr>
            </w:pPr>
          </w:p>
        </w:tc>
        <w:tc>
          <w:tcPr>
            <w:tcW w:w="4965" w:type="dxa"/>
            <w:gridSpan w:val="3"/>
            <w:tcBorders>
              <w:top w:val="nil"/>
              <w:left w:val="nil"/>
              <w:bottom w:val="single" w:sz="4" w:space="0" w:color="auto"/>
              <w:right w:val="single" w:sz="4" w:space="0" w:color="auto"/>
            </w:tcBorders>
          </w:tcPr>
          <w:p w14:paraId="61E4BF80" w14:textId="77777777" w:rsidR="003613D3" w:rsidRDefault="003613D3">
            <w:pPr>
              <w:tabs>
                <w:tab w:val="left" w:pos="2268"/>
                <w:tab w:val="left" w:pos="5670"/>
              </w:tabs>
              <w:rPr>
                <w:color w:val="000080"/>
                <w:sz w:val="20"/>
                <w:szCs w:val="20"/>
                <w:lang w:val="sv-SE"/>
              </w:rPr>
            </w:pPr>
            <w:r>
              <w:rPr>
                <w:color w:val="000080"/>
                <w:sz w:val="20"/>
                <w:szCs w:val="20"/>
                <w:lang w:val="sv-SE"/>
              </w:rPr>
              <w:t>Underskrift:</w:t>
            </w:r>
          </w:p>
          <w:p w14:paraId="1F937635" w14:textId="77777777" w:rsidR="003613D3" w:rsidRDefault="003613D3">
            <w:pPr>
              <w:tabs>
                <w:tab w:val="left" w:pos="2268"/>
                <w:tab w:val="left" w:pos="5670"/>
              </w:tabs>
              <w:rPr>
                <w:color w:val="000080"/>
                <w:sz w:val="20"/>
                <w:szCs w:val="20"/>
                <w:lang w:val="sv-SE"/>
              </w:rPr>
            </w:pPr>
          </w:p>
          <w:p w14:paraId="772A8786" w14:textId="77777777" w:rsidR="003613D3" w:rsidRDefault="003613D3">
            <w:pPr>
              <w:tabs>
                <w:tab w:val="left" w:pos="1665"/>
                <w:tab w:val="left" w:pos="2268"/>
                <w:tab w:val="left" w:pos="5670"/>
              </w:tabs>
              <w:rPr>
                <w:color w:val="000080"/>
                <w:sz w:val="20"/>
                <w:szCs w:val="20"/>
                <w:lang w:val="sv-SE"/>
              </w:rPr>
            </w:pPr>
            <w:r>
              <w:rPr>
                <w:color w:val="000080"/>
                <w:sz w:val="20"/>
                <w:szCs w:val="20"/>
                <w:lang w:val="sv-SE"/>
              </w:rPr>
              <w:t>Underskrift</w:t>
            </w:r>
          </w:p>
          <w:p w14:paraId="359E0954" w14:textId="77777777" w:rsidR="003613D3" w:rsidRDefault="003613D3">
            <w:pPr>
              <w:pStyle w:val="EndnoteText"/>
              <w:tabs>
                <w:tab w:val="left" w:pos="1665"/>
                <w:tab w:val="left" w:pos="2268"/>
                <w:tab w:val="left" w:pos="5670"/>
              </w:tabs>
              <w:rPr>
                <w:color w:val="000080"/>
                <w:lang w:val="sv-SE"/>
              </w:rPr>
            </w:pPr>
          </w:p>
          <w:p w14:paraId="0AD8B9DB" w14:textId="77777777" w:rsidR="003613D3" w:rsidRDefault="003613D3">
            <w:pPr>
              <w:tabs>
                <w:tab w:val="left" w:pos="1665"/>
                <w:tab w:val="left" w:pos="2268"/>
                <w:tab w:val="left" w:pos="5670"/>
              </w:tabs>
              <w:rPr>
                <w:b/>
                <w:bCs/>
                <w:color w:val="000080"/>
                <w:sz w:val="20"/>
                <w:szCs w:val="20"/>
                <w:lang w:val="sv-SE"/>
              </w:rPr>
            </w:pPr>
            <w:r>
              <w:rPr>
                <w:color w:val="000080"/>
                <w:sz w:val="20"/>
                <w:szCs w:val="20"/>
                <w:lang w:val="sv-SE"/>
              </w:rPr>
              <w:t>Underskrift</w:t>
            </w:r>
          </w:p>
        </w:tc>
      </w:tr>
      <w:tr w:rsidR="003613D3" w14:paraId="5DFBAA8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trHeight w:val="510"/>
        </w:trPr>
        <w:tc>
          <w:tcPr>
            <w:tcW w:w="9762" w:type="dxa"/>
            <w:gridSpan w:val="6"/>
            <w:tcBorders>
              <w:top w:val="single" w:sz="4" w:space="0" w:color="auto"/>
              <w:left w:val="single" w:sz="6" w:space="0" w:color="auto"/>
              <w:bottom w:val="single" w:sz="6" w:space="0" w:color="auto"/>
              <w:right w:val="single" w:sz="6" w:space="0" w:color="auto"/>
            </w:tcBorders>
          </w:tcPr>
          <w:p w14:paraId="4644F1C3" w14:textId="1AAB6BF3" w:rsidR="003613D3" w:rsidRPr="003D6D53" w:rsidRDefault="003613D3" w:rsidP="00406864">
            <w:pPr>
              <w:rPr>
                <w:b/>
                <w:bCs/>
                <w:lang w:val="en-US"/>
              </w:rPr>
            </w:pPr>
            <w:proofErr w:type="spellStart"/>
            <w:r w:rsidRPr="003D6D53">
              <w:rPr>
                <w:sz w:val="20"/>
                <w:szCs w:val="20"/>
                <w:lang w:val="en-US"/>
              </w:rPr>
              <w:t>Förändringar</w:t>
            </w:r>
            <w:proofErr w:type="spellEnd"/>
            <w:r w:rsidRPr="003D6D53">
              <w:rPr>
                <w:sz w:val="20"/>
                <w:szCs w:val="20"/>
                <w:lang w:val="en-US"/>
              </w:rPr>
              <w:t xml:space="preserve"> </w:t>
            </w:r>
            <w:proofErr w:type="spellStart"/>
            <w:r w:rsidRPr="003D6D53">
              <w:rPr>
                <w:sz w:val="20"/>
                <w:szCs w:val="20"/>
                <w:lang w:val="en-US"/>
              </w:rPr>
              <w:t>vad</w:t>
            </w:r>
            <w:proofErr w:type="spellEnd"/>
            <w:r w:rsidRPr="003D6D53">
              <w:rPr>
                <w:sz w:val="20"/>
                <w:szCs w:val="20"/>
                <w:lang w:val="en-US"/>
              </w:rPr>
              <w:t xml:space="preserve"> </w:t>
            </w:r>
            <w:proofErr w:type="spellStart"/>
            <w:r w:rsidRPr="003D6D53">
              <w:rPr>
                <w:sz w:val="20"/>
                <w:szCs w:val="20"/>
                <w:lang w:val="en-US"/>
              </w:rPr>
              <w:t>avser</w:t>
            </w:r>
            <w:proofErr w:type="spellEnd"/>
            <w:r w:rsidRPr="003D6D53">
              <w:rPr>
                <w:sz w:val="20"/>
                <w:szCs w:val="20"/>
                <w:lang w:val="en-US"/>
              </w:rPr>
              <w:t xml:space="preserve"> </w:t>
            </w:r>
            <w:proofErr w:type="spellStart"/>
            <w:r w:rsidRPr="003D6D53">
              <w:rPr>
                <w:sz w:val="20"/>
                <w:szCs w:val="20"/>
                <w:lang w:val="en-US"/>
              </w:rPr>
              <w:t>handledarskap</w:t>
            </w:r>
            <w:proofErr w:type="spellEnd"/>
            <w:r>
              <w:rPr>
                <w:rStyle w:val="EndnoteReference"/>
                <w:sz w:val="20"/>
                <w:szCs w:val="20"/>
                <w:lang w:val="sv-SE"/>
              </w:rPr>
              <w:endnoteReference w:id="9"/>
            </w:r>
            <w:r w:rsidR="00872342">
              <w:rPr>
                <w:rFonts w:ascii="Arial" w:hAnsi="Arial" w:cs="Arial"/>
                <w:sz w:val="16"/>
                <w:szCs w:val="16"/>
                <w:lang w:val="sv-SE"/>
              </w:rPr>
              <w:fldChar w:fldCharType="begin">
                <w:ffData>
                  <w:name w:val="Text7"/>
                  <w:enabled/>
                  <w:calcOnExit w:val="0"/>
                  <w:textInput/>
                </w:ffData>
              </w:fldChar>
            </w:r>
            <w:r w:rsidRPr="003D6D53">
              <w:rPr>
                <w:rFonts w:ascii="Arial" w:hAnsi="Arial" w:cs="Arial"/>
                <w:sz w:val="16"/>
                <w:szCs w:val="16"/>
                <w:lang w:val="en-US"/>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p>
        </w:tc>
      </w:tr>
      <w:tr w:rsidR="003613D3" w:rsidRPr="009E31B7" w14:paraId="637AB76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trHeight w:val="964"/>
        </w:trPr>
        <w:tc>
          <w:tcPr>
            <w:tcW w:w="9762" w:type="dxa"/>
            <w:gridSpan w:val="6"/>
            <w:tcBorders>
              <w:top w:val="single" w:sz="4" w:space="0" w:color="auto"/>
              <w:left w:val="single" w:sz="4" w:space="0" w:color="auto"/>
              <w:bottom w:val="nil"/>
              <w:right w:val="single" w:sz="4" w:space="0" w:color="auto"/>
            </w:tcBorders>
          </w:tcPr>
          <w:p w14:paraId="1ACA7522" w14:textId="77777777" w:rsidR="003613D3" w:rsidRDefault="003613D3">
            <w:pPr>
              <w:rPr>
                <w:sz w:val="20"/>
                <w:szCs w:val="20"/>
                <w:lang w:val="sv-SE"/>
              </w:rPr>
            </w:pPr>
            <w:r>
              <w:rPr>
                <w:b/>
                <w:bCs/>
                <w:sz w:val="20"/>
                <w:szCs w:val="20"/>
                <w:lang w:val="sv-SE"/>
              </w:rPr>
              <w:t>Väsentliga förändringar i förhållande till tidigare plan</w:t>
            </w:r>
            <w:r>
              <w:rPr>
                <w:rStyle w:val="EndnoteReference"/>
                <w:sz w:val="20"/>
                <w:szCs w:val="20"/>
                <w:lang w:val="sv-SE"/>
              </w:rPr>
              <w:endnoteReference w:id="10"/>
            </w:r>
          </w:p>
          <w:p w14:paraId="63FC5CA3" w14:textId="77777777" w:rsidR="003613D3" w:rsidRDefault="00872342">
            <w:pPr>
              <w:rPr>
                <w:sz w:val="16"/>
                <w:szCs w:val="16"/>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DD78AB">
              <w:rPr>
                <w:b/>
                <w:bCs/>
                <w:lang w:val="sv-SE"/>
              </w:rPr>
            </w:r>
            <w:r w:rsidR="00DD78AB">
              <w:rPr>
                <w:b/>
                <w:bCs/>
                <w:lang w:val="sv-SE"/>
              </w:rPr>
              <w:fldChar w:fldCharType="separate"/>
            </w:r>
            <w:r>
              <w:rPr>
                <w:b/>
                <w:bCs/>
                <w:lang w:val="sv-SE"/>
              </w:rPr>
              <w:fldChar w:fldCharType="end"/>
            </w:r>
            <w:r w:rsidR="003613D3">
              <w:rPr>
                <w:sz w:val="20"/>
                <w:szCs w:val="20"/>
                <w:lang w:val="sv-SE"/>
              </w:rPr>
              <w:tab/>
            </w:r>
            <w:r w:rsidR="003613D3">
              <w:rPr>
                <w:sz w:val="16"/>
                <w:szCs w:val="16"/>
                <w:lang w:val="sv-SE"/>
              </w:rPr>
              <w:t xml:space="preserve">Makera rutan om det skett väsentliga förändringar avseende huvudhandledare eller annat som påverkar forskarutbildningens uppläggning och/eller disputationsdatum. </w:t>
            </w:r>
            <w:r w:rsidR="003613D3">
              <w:rPr>
                <w:i/>
                <w:iCs/>
                <w:sz w:val="16"/>
                <w:szCs w:val="16"/>
                <w:lang w:val="sv-SE"/>
              </w:rPr>
              <w:t xml:space="preserve">Specifiera  på sista sidan. </w:t>
            </w:r>
            <w:r w:rsidR="003613D3">
              <w:rPr>
                <w:sz w:val="16"/>
                <w:szCs w:val="16"/>
                <w:lang w:val="sv-SE"/>
              </w:rPr>
              <w:t xml:space="preserve">I de fall väsentliga ändringar i förhållande till tidigare upprättad plan gjorts, dvs rutan har markerats, fordras prefektens fastställande av den reviderade studieplanen. </w:t>
            </w:r>
          </w:p>
        </w:tc>
      </w:tr>
      <w:tr w:rsidR="003613D3" w:rsidRPr="009E31B7" w14:paraId="6EBECA66" w14:textId="77777777">
        <w:trPr>
          <w:gridAfter w:val="1"/>
          <w:wAfter w:w="28" w:type="dxa"/>
          <w:cantSplit/>
          <w:trHeight w:val="980"/>
        </w:trPr>
        <w:tc>
          <w:tcPr>
            <w:tcW w:w="9762" w:type="dxa"/>
            <w:gridSpan w:val="6"/>
            <w:tcBorders>
              <w:top w:val="single" w:sz="4" w:space="0" w:color="auto"/>
              <w:left w:val="single" w:sz="4" w:space="0" w:color="auto"/>
              <w:bottom w:val="single" w:sz="4" w:space="0" w:color="auto"/>
              <w:right w:val="single" w:sz="4" w:space="0" w:color="auto"/>
            </w:tcBorders>
          </w:tcPr>
          <w:p w14:paraId="75DAAA41" w14:textId="77777777" w:rsidR="003613D3" w:rsidRDefault="003613D3">
            <w:pPr>
              <w:rPr>
                <w:color w:val="000080"/>
                <w:lang w:val="sv-SE"/>
              </w:rPr>
            </w:pPr>
            <w:r>
              <w:rPr>
                <w:b/>
                <w:bCs/>
                <w:color w:val="000080"/>
                <w:sz w:val="20"/>
                <w:szCs w:val="20"/>
                <w:lang w:val="sv-SE"/>
              </w:rPr>
              <w:t>Forskarutbildningsansvarig professor</w:t>
            </w:r>
            <w:r>
              <w:rPr>
                <w:rStyle w:val="EndnoteReference"/>
                <w:color w:val="000080"/>
                <w:sz w:val="20"/>
                <w:szCs w:val="20"/>
                <w:lang w:val="sv-SE"/>
              </w:rPr>
              <w:endnoteReference w:id="11"/>
            </w:r>
          </w:p>
          <w:p w14:paraId="60C27686" w14:textId="77777777" w:rsidR="003613D3" w:rsidRDefault="003613D3">
            <w:pPr>
              <w:rPr>
                <w:color w:val="000080"/>
                <w:sz w:val="16"/>
                <w:szCs w:val="16"/>
                <w:lang w:val="sv-SE"/>
              </w:rPr>
            </w:pPr>
            <w:r>
              <w:rPr>
                <w:color w:val="000080"/>
                <w:sz w:val="16"/>
                <w:szCs w:val="16"/>
                <w:lang w:val="sv-SE"/>
              </w:rPr>
              <w:t>Jag godkänner föreliggande studieplan för utbildning på forskarnivå inom angivet forskarutbildningsämne och inriktning.</w:t>
            </w:r>
          </w:p>
          <w:p w14:paraId="1F49D6B6" w14:textId="0E8E6ADF" w:rsidR="003613D3" w:rsidRDefault="003613D3" w:rsidP="00F633CF">
            <w:pPr>
              <w:tabs>
                <w:tab w:val="left" w:pos="2139"/>
                <w:tab w:val="left" w:pos="5115"/>
              </w:tabs>
              <w:rPr>
                <w:sz w:val="20"/>
                <w:szCs w:val="20"/>
                <w:lang w:val="sv-SE"/>
              </w:rPr>
            </w:pPr>
            <w:r>
              <w:rPr>
                <w:color w:val="000080"/>
                <w:sz w:val="20"/>
                <w:szCs w:val="20"/>
                <w:lang w:val="sv-SE"/>
              </w:rPr>
              <w:t xml:space="preserve">Datum: </w:t>
            </w:r>
            <w:r w:rsidR="00D9435C">
              <w:rPr>
                <w:rFonts w:ascii="Arial" w:hAnsi="Arial" w:cs="Arial"/>
                <w:color w:val="000080"/>
                <w:sz w:val="16"/>
                <w:szCs w:val="16"/>
                <w:lang w:val="sv-SE"/>
              </w:rPr>
              <w:t>2014/</w:t>
            </w:r>
            <w:r w:rsidR="00F633CF">
              <w:rPr>
                <w:rFonts w:ascii="Arial" w:hAnsi="Arial" w:cs="Arial"/>
                <w:color w:val="000080"/>
                <w:sz w:val="16"/>
                <w:szCs w:val="16"/>
                <w:lang w:val="sv-SE"/>
              </w:rPr>
              <w:t>09</w:t>
            </w:r>
            <w:r w:rsidR="00D9435C">
              <w:rPr>
                <w:rFonts w:ascii="Arial" w:hAnsi="Arial" w:cs="Arial"/>
                <w:color w:val="000080"/>
                <w:sz w:val="16"/>
                <w:szCs w:val="16"/>
                <w:lang w:val="sv-SE"/>
              </w:rPr>
              <w:t>/</w:t>
            </w:r>
            <w:r w:rsidR="00F633CF">
              <w:rPr>
                <w:rFonts w:ascii="Arial" w:hAnsi="Arial" w:cs="Arial"/>
                <w:color w:val="000080"/>
                <w:sz w:val="16"/>
                <w:szCs w:val="16"/>
                <w:lang w:val="sv-SE"/>
              </w:rPr>
              <w:t>01</w:t>
            </w:r>
            <w:r>
              <w:rPr>
                <w:color w:val="000080"/>
                <w:sz w:val="20"/>
                <w:szCs w:val="20"/>
                <w:lang w:val="sv-SE"/>
              </w:rPr>
              <w:tab/>
              <w:t xml:space="preserve">Namn: </w:t>
            </w:r>
            <w:r w:rsidR="00822368">
              <w:rPr>
                <w:rFonts w:ascii="Arial" w:hAnsi="Arial" w:cs="Arial"/>
                <w:color w:val="000080"/>
                <w:sz w:val="16"/>
                <w:szCs w:val="16"/>
                <w:lang w:val="sv-SE"/>
              </w:rPr>
              <w:t>Ewert Bengtsson</w:t>
            </w:r>
            <w:r>
              <w:rPr>
                <w:color w:val="000080"/>
                <w:sz w:val="20"/>
                <w:szCs w:val="20"/>
                <w:lang w:val="sv-SE"/>
              </w:rPr>
              <w:tab/>
              <w:t>Underskrift:</w:t>
            </w:r>
          </w:p>
        </w:tc>
      </w:tr>
      <w:tr w:rsidR="003613D3" w14:paraId="278FB43B" w14:textId="77777777">
        <w:trPr>
          <w:gridAfter w:val="1"/>
          <w:wAfter w:w="28" w:type="dxa"/>
          <w:cantSplit/>
          <w:trHeight w:val="1928"/>
        </w:trPr>
        <w:tc>
          <w:tcPr>
            <w:tcW w:w="9762" w:type="dxa"/>
            <w:gridSpan w:val="6"/>
            <w:tcBorders>
              <w:top w:val="single" w:sz="4" w:space="0" w:color="auto"/>
              <w:left w:val="single" w:sz="4" w:space="0" w:color="auto"/>
              <w:bottom w:val="single" w:sz="4" w:space="0" w:color="auto"/>
              <w:right w:val="single" w:sz="4" w:space="0" w:color="auto"/>
            </w:tcBorders>
          </w:tcPr>
          <w:p w14:paraId="2867936E" w14:textId="77777777" w:rsidR="003613D3" w:rsidRDefault="003613D3">
            <w:pPr>
              <w:rPr>
                <w:lang w:val="sv-SE"/>
              </w:rPr>
            </w:pPr>
            <w:r>
              <w:rPr>
                <w:b/>
                <w:bCs/>
                <w:color w:val="333399"/>
                <w:sz w:val="20"/>
                <w:szCs w:val="20"/>
                <w:lang w:val="sv-SE"/>
              </w:rPr>
              <w:t>Prefekt</w:t>
            </w:r>
            <w:r>
              <w:rPr>
                <w:rStyle w:val="EndnoteReference"/>
                <w:color w:val="333399"/>
                <w:sz w:val="20"/>
                <w:szCs w:val="20"/>
                <w:lang w:val="sv-SE"/>
              </w:rPr>
              <w:endnoteReference w:id="12"/>
            </w:r>
            <w:r>
              <w:rPr>
                <w:color w:val="333399"/>
                <w:sz w:val="20"/>
                <w:szCs w:val="20"/>
                <w:lang w:val="sv-SE"/>
              </w:rPr>
              <w:t>Institution:</w:t>
            </w:r>
            <w:r w:rsidR="00872342">
              <w:rPr>
                <w:rFonts w:ascii="Arial" w:hAnsi="Arial" w:cs="Arial"/>
                <w:color w:val="000080"/>
                <w:sz w:val="16"/>
                <w:szCs w:val="16"/>
                <w:lang w:val="sv-SE"/>
              </w:rPr>
              <w:fldChar w:fldCharType="begin">
                <w:ffData>
                  <w:name w:val="Text6"/>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p>
          <w:p w14:paraId="288FBDDA" w14:textId="77777777" w:rsidR="003613D3" w:rsidRDefault="00872342">
            <w:pPr>
              <w:rPr>
                <w:color w:val="000080"/>
                <w:sz w:val="16"/>
                <w:szCs w:val="16"/>
                <w:lang w:val="sv-SE"/>
              </w:rPr>
            </w:pPr>
            <w:r>
              <w:rPr>
                <w:color w:val="000080"/>
                <w:lang w:val="sv-SE"/>
              </w:rPr>
              <w:fldChar w:fldCharType="begin">
                <w:ffData>
                  <w:name w:val="Kryss1"/>
                  <w:enabled/>
                  <w:calcOnExit w:val="0"/>
                  <w:checkBox>
                    <w:sizeAuto/>
                    <w:default w:val="0"/>
                  </w:checkBox>
                </w:ffData>
              </w:fldChar>
            </w:r>
            <w:r w:rsidR="003613D3">
              <w:rPr>
                <w:color w:val="000080"/>
                <w:lang w:val="sv-SE"/>
              </w:rPr>
              <w:instrText xml:space="preserve"> FORMCHECKBOX </w:instrText>
            </w:r>
            <w:r w:rsidR="00DD78AB">
              <w:rPr>
                <w:color w:val="000080"/>
                <w:lang w:val="sv-SE"/>
              </w:rPr>
            </w:r>
            <w:r w:rsidR="00DD78AB">
              <w:rPr>
                <w:color w:val="000080"/>
                <w:lang w:val="sv-SE"/>
              </w:rPr>
              <w:fldChar w:fldCharType="separate"/>
            </w:r>
            <w:r>
              <w:rPr>
                <w:color w:val="000080"/>
                <w:lang w:val="sv-SE"/>
              </w:rPr>
              <w:fldChar w:fldCharType="end"/>
            </w:r>
            <w:r w:rsidR="003613D3">
              <w:rPr>
                <w:i/>
                <w:iCs/>
                <w:color w:val="000080"/>
                <w:sz w:val="16"/>
                <w:szCs w:val="16"/>
                <w:lang w:val="sv-SE"/>
              </w:rPr>
              <w:t>nyantagning:</w:t>
            </w:r>
            <w:r w:rsidR="003613D3">
              <w:rPr>
                <w:color w:val="000080"/>
                <w:sz w:val="16"/>
                <w:szCs w:val="16"/>
                <w:lang w:val="sv-SE"/>
              </w:rPr>
              <w:t xml:space="preserve"> Undertecknad prefekt fastställer å fakultetsnämndens vägnar utbildningens uppläggning och gör bedömningen att studiestöd kan påräknas i enlighet med högskoleförordningens föreskrifter under förutsättning att studierna sköts. Institutionen tillhandahåller resurser för utbildningens genomförande vad avser arbetsvillkor, forskningsmiljö, utrustning och tillgång till handledning.</w:t>
            </w:r>
          </w:p>
          <w:p w14:paraId="2D731456" w14:textId="77777777" w:rsidR="003613D3" w:rsidRDefault="00872342">
            <w:pPr>
              <w:rPr>
                <w:sz w:val="16"/>
                <w:szCs w:val="16"/>
                <w:lang w:val="sv-SE"/>
              </w:rPr>
            </w:pPr>
            <w:r>
              <w:rPr>
                <w:lang w:val="sv-SE"/>
              </w:rPr>
              <w:fldChar w:fldCharType="begin">
                <w:ffData>
                  <w:name w:val="Kryss1"/>
                  <w:enabled/>
                  <w:calcOnExit w:val="0"/>
                  <w:checkBox>
                    <w:sizeAuto/>
                    <w:default w:val="0"/>
                  </w:checkBox>
                </w:ffData>
              </w:fldChar>
            </w:r>
            <w:r w:rsidR="003613D3">
              <w:rPr>
                <w:lang w:val="sv-SE"/>
              </w:rPr>
              <w:instrText xml:space="preserve"> FORMCHECKBOX </w:instrText>
            </w:r>
            <w:r w:rsidR="00DD78AB">
              <w:rPr>
                <w:lang w:val="sv-SE"/>
              </w:rPr>
            </w:r>
            <w:r w:rsidR="00DD78AB">
              <w:rPr>
                <w:lang w:val="sv-SE"/>
              </w:rPr>
              <w:fldChar w:fldCharType="separate"/>
            </w:r>
            <w:r>
              <w:rPr>
                <w:lang w:val="sv-SE"/>
              </w:rPr>
              <w:fldChar w:fldCharType="end"/>
            </w:r>
            <w:r w:rsidR="003613D3">
              <w:rPr>
                <w:i/>
                <w:iCs/>
                <w:sz w:val="16"/>
                <w:szCs w:val="16"/>
                <w:lang w:val="sv-SE"/>
              </w:rPr>
              <w:t>väsentliga förändringar:</w:t>
            </w:r>
            <w:r w:rsidR="003613D3">
              <w:rPr>
                <w:sz w:val="16"/>
                <w:szCs w:val="16"/>
                <w:lang w:val="sv-SE"/>
              </w:rPr>
              <w:t>Undertecknad prefekt fastställer den reviderade studieplanen med bedömning och utfästelser enligt ovan.</w:t>
            </w:r>
          </w:p>
          <w:p w14:paraId="32DFED4D" w14:textId="77777777" w:rsidR="003613D3" w:rsidRDefault="003613D3">
            <w:pPr>
              <w:rPr>
                <w:sz w:val="16"/>
                <w:szCs w:val="16"/>
                <w:lang w:val="sv-SE"/>
              </w:rPr>
            </w:pPr>
          </w:p>
          <w:p w14:paraId="539F7671" w14:textId="77777777" w:rsidR="003613D3" w:rsidRDefault="003613D3" w:rsidP="00C21846">
            <w:pPr>
              <w:tabs>
                <w:tab w:val="left" w:pos="2139"/>
                <w:tab w:val="left" w:pos="5115"/>
              </w:tabs>
              <w:rPr>
                <w:color w:val="000080"/>
                <w:sz w:val="20"/>
                <w:szCs w:val="20"/>
                <w:lang w:val="sv-SE"/>
              </w:rPr>
            </w:pPr>
            <w:r>
              <w:rPr>
                <w:color w:val="000080"/>
                <w:sz w:val="20"/>
                <w:szCs w:val="20"/>
                <w:lang w:val="sv-SE"/>
              </w:rPr>
              <w:t>Datum:</w:t>
            </w:r>
            <w:r>
              <w:rPr>
                <w:color w:val="000080"/>
                <w:sz w:val="20"/>
                <w:szCs w:val="20"/>
                <w:lang w:val="sv-SE"/>
              </w:rPr>
              <w:tab/>
              <w:t>Namn:</w:t>
            </w:r>
            <w:r>
              <w:rPr>
                <w:color w:val="000080"/>
                <w:sz w:val="20"/>
                <w:szCs w:val="20"/>
                <w:lang w:val="sv-SE"/>
              </w:rPr>
              <w:tab/>
              <w:t>Underskrift:</w:t>
            </w:r>
          </w:p>
        </w:tc>
      </w:tr>
      <w:tr w:rsidR="003613D3" w:rsidRPr="009E31B7" w14:paraId="18E68A6E" w14:textId="77777777">
        <w:trPr>
          <w:gridAfter w:val="1"/>
          <w:wAfter w:w="28" w:type="dxa"/>
          <w:cantSplit/>
          <w:trHeight w:val="327"/>
        </w:trPr>
        <w:tc>
          <w:tcPr>
            <w:tcW w:w="9762" w:type="dxa"/>
            <w:gridSpan w:val="6"/>
            <w:tcBorders>
              <w:top w:val="single" w:sz="4" w:space="0" w:color="auto"/>
              <w:left w:val="single" w:sz="4" w:space="0" w:color="auto"/>
              <w:bottom w:val="nil"/>
              <w:right w:val="single" w:sz="4" w:space="0" w:color="auto"/>
            </w:tcBorders>
          </w:tcPr>
          <w:p w14:paraId="4F01F37B" w14:textId="77777777" w:rsidR="003613D3" w:rsidRDefault="003613D3">
            <w:pPr>
              <w:rPr>
                <w:color w:val="000080"/>
                <w:sz w:val="20"/>
                <w:szCs w:val="20"/>
                <w:lang w:val="sv-SE"/>
              </w:rPr>
            </w:pPr>
            <w:r>
              <w:rPr>
                <w:lang w:val="sv-SE"/>
              </w:rPr>
              <w:br w:type="page"/>
            </w:r>
            <w:r>
              <w:rPr>
                <w:lang w:val="sv-SE"/>
              </w:rPr>
              <w:br w:type="page"/>
            </w:r>
            <w:r>
              <w:rPr>
                <w:b/>
                <w:bCs/>
                <w:color w:val="000080"/>
                <w:sz w:val="20"/>
                <w:szCs w:val="20"/>
                <w:lang w:val="sv-SE"/>
              </w:rPr>
              <w:t xml:space="preserve">Planerad tidpunkt för studieplansrevision, lic-examen och disputation </w:t>
            </w:r>
          </w:p>
        </w:tc>
      </w:tr>
      <w:tr w:rsidR="003613D3" w14:paraId="141F8D6D" w14:textId="77777777">
        <w:trPr>
          <w:gridAfter w:val="1"/>
          <w:wAfter w:w="28" w:type="dxa"/>
          <w:cantSplit/>
          <w:trHeight w:val="559"/>
        </w:trPr>
        <w:tc>
          <w:tcPr>
            <w:tcW w:w="4797" w:type="dxa"/>
            <w:gridSpan w:val="3"/>
            <w:tcBorders>
              <w:top w:val="nil"/>
              <w:left w:val="single" w:sz="4" w:space="0" w:color="auto"/>
              <w:bottom w:val="single" w:sz="4" w:space="0" w:color="auto"/>
              <w:right w:val="nil"/>
            </w:tcBorders>
          </w:tcPr>
          <w:p w14:paraId="5F596225" w14:textId="77777777" w:rsidR="003613D3" w:rsidRDefault="003613D3">
            <w:pPr>
              <w:tabs>
                <w:tab w:val="left" w:pos="3686"/>
                <w:tab w:val="left" w:pos="4678"/>
              </w:tabs>
              <w:rPr>
                <w:sz w:val="20"/>
                <w:szCs w:val="20"/>
                <w:vertAlign w:val="superscript"/>
                <w:lang w:val="sv-SE"/>
              </w:rPr>
            </w:pPr>
            <w:r>
              <w:rPr>
                <w:sz w:val="20"/>
                <w:szCs w:val="20"/>
                <w:lang w:val="sv-SE"/>
              </w:rPr>
              <w:t>Planeras lic-examen som delmål?</w:t>
            </w:r>
            <w:r>
              <w:rPr>
                <w:rStyle w:val="EndnoteReference"/>
                <w:sz w:val="20"/>
                <w:szCs w:val="20"/>
                <w:lang w:val="sv-SE"/>
              </w:rPr>
              <w:endnoteReference w:id="13"/>
            </w:r>
          </w:p>
          <w:bookmarkStart w:id="1" w:name="Kryss1"/>
          <w:p w14:paraId="03170A86" w14:textId="77777777" w:rsidR="003613D3" w:rsidRDefault="00872342" w:rsidP="00822368">
            <w:pPr>
              <w:tabs>
                <w:tab w:val="left" w:pos="3402"/>
                <w:tab w:val="left" w:pos="4678"/>
              </w:tabs>
              <w:rPr>
                <w:sz w:val="20"/>
                <w:szCs w:val="20"/>
                <w:lang w:val="sv-SE"/>
              </w:rPr>
            </w:pPr>
            <w:r>
              <w:rPr>
                <w:color w:val="000080"/>
                <w:sz w:val="20"/>
                <w:szCs w:val="20"/>
                <w:lang w:val="sv-SE"/>
              </w:rPr>
              <w:fldChar w:fldCharType="begin">
                <w:ffData>
                  <w:name w:val="Kryss1"/>
                  <w:enabled/>
                  <w:calcOnExit w:val="0"/>
                  <w:checkBox>
                    <w:size w:val="24"/>
                    <w:default w:val="0"/>
                  </w:checkBox>
                </w:ffData>
              </w:fldChar>
            </w:r>
            <w:r w:rsidR="003613D3">
              <w:rPr>
                <w:color w:val="000080"/>
                <w:sz w:val="20"/>
                <w:szCs w:val="20"/>
                <w:lang w:val="sv-SE"/>
              </w:rPr>
              <w:instrText xml:space="preserve"> FORMCHECKBOX </w:instrText>
            </w:r>
            <w:r w:rsidR="00DD78AB">
              <w:rPr>
                <w:color w:val="000080"/>
                <w:sz w:val="20"/>
                <w:szCs w:val="20"/>
                <w:lang w:val="sv-SE"/>
              </w:rPr>
            </w:r>
            <w:r w:rsidR="00DD78AB">
              <w:rPr>
                <w:color w:val="000080"/>
                <w:sz w:val="20"/>
                <w:szCs w:val="20"/>
                <w:lang w:val="sv-SE"/>
              </w:rPr>
              <w:fldChar w:fldCharType="separate"/>
            </w:r>
            <w:r>
              <w:rPr>
                <w:color w:val="000080"/>
                <w:sz w:val="20"/>
                <w:szCs w:val="20"/>
                <w:lang w:val="sv-SE"/>
              </w:rPr>
              <w:fldChar w:fldCharType="end"/>
            </w:r>
            <w:bookmarkEnd w:id="1"/>
            <w:r w:rsidR="003613D3">
              <w:rPr>
                <w:sz w:val="20"/>
                <w:szCs w:val="20"/>
                <w:lang w:val="sv-SE"/>
              </w:rPr>
              <w:t xml:space="preserve">  Ja </w:t>
            </w:r>
            <w:r w:rsidR="003613D3">
              <w:rPr>
                <w:sz w:val="20"/>
                <w:szCs w:val="20"/>
                <w:lang w:val="sv-SE"/>
              </w:rPr>
              <w:tab/>
            </w:r>
            <w:r w:rsidR="00822368">
              <w:rPr>
                <w:color w:val="000080"/>
                <w:sz w:val="20"/>
                <w:szCs w:val="20"/>
                <w:lang w:val="sv-SE"/>
              </w:rPr>
              <w:t>x</w:t>
            </w:r>
            <w:r w:rsidR="003613D3">
              <w:rPr>
                <w:sz w:val="20"/>
                <w:szCs w:val="20"/>
                <w:lang w:val="sv-SE"/>
              </w:rPr>
              <w:t xml:space="preserve"> Nej</w:t>
            </w:r>
          </w:p>
        </w:tc>
        <w:tc>
          <w:tcPr>
            <w:tcW w:w="4965" w:type="dxa"/>
            <w:gridSpan w:val="3"/>
            <w:tcBorders>
              <w:top w:val="nil"/>
              <w:left w:val="nil"/>
              <w:bottom w:val="single" w:sz="4" w:space="0" w:color="auto"/>
              <w:right w:val="single" w:sz="4" w:space="0" w:color="auto"/>
            </w:tcBorders>
          </w:tcPr>
          <w:p w14:paraId="25FB6B6E" w14:textId="77777777" w:rsidR="003613D3" w:rsidRDefault="003613D3">
            <w:pPr>
              <w:rPr>
                <w:sz w:val="20"/>
                <w:szCs w:val="20"/>
                <w:lang w:val="sv-SE"/>
              </w:rPr>
            </w:pPr>
            <w:r>
              <w:rPr>
                <w:sz w:val="20"/>
                <w:szCs w:val="20"/>
                <w:lang w:val="sv-SE"/>
              </w:rPr>
              <w:t>Om ja, ange planerad tidpunkt:</w:t>
            </w:r>
          </w:p>
          <w:p w14:paraId="39553002" w14:textId="77777777" w:rsidR="003613D3" w:rsidRDefault="00872342">
            <w:pPr>
              <w:rPr>
                <w:rFonts w:ascii="Verdana" w:hAnsi="Verdana"/>
                <w:sz w:val="16"/>
                <w:szCs w:val="16"/>
              </w:rPr>
            </w:pPr>
            <w:r>
              <w:rPr>
                <w:rFonts w:ascii="Verdana" w:hAnsi="Verdana"/>
                <w:color w:val="000080"/>
                <w:sz w:val="16"/>
                <w:szCs w:val="16"/>
                <w:lang w:val="sv-SE"/>
              </w:rPr>
              <w:fldChar w:fldCharType="begin">
                <w:ffData>
                  <w:name w:val="Text6"/>
                  <w:enabled/>
                  <w:calcOnExit w:val="0"/>
                  <w:textInput/>
                </w:ffData>
              </w:fldChar>
            </w:r>
            <w:r w:rsidR="003613D3">
              <w:rPr>
                <w:rFonts w:ascii="Verdana" w:hAnsi="Verdana"/>
                <w:color w:val="000080"/>
                <w:sz w:val="16"/>
                <w:szCs w:val="16"/>
                <w:lang w:val="sv-SE"/>
              </w:rPr>
              <w:instrText xml:space="preserve"> FORMTEXT </w:instrText>
            </w:r>
            <w:r>
              <w:rPr>
                <w:rFonts w:ascii="Verdana" w:hAnsi="Verdana"/>
                <w:color w:val="000080"/>
                <w:sz w:val="16"/>
                <w:szCs w:val="16"/>
                <w:lang w:val="sv-SE"/>
              </w:rPr>
            </w:r>
            <w:r>
              <w:rPr>
                <w:rFonts w:ascii="Verdana" w:hAnsi="Verdana"/>
                <w:color w:val="000080"/>
                <w:sz w:val="16"/>
                <w:szCs w:val="16"/>
                <w:lang w:val="sv-SE"/>
              </w:rPr>
              <w:fldChar w:fldCharType="separate"/>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Pr>
                <w:rFonts w:ascii="Verdana" w:hAnsi="Verdana"/>
                <w:color w:val="000080"/>
                <w:sz w:val="16"/>
                <w:szCs w:val="16"/>
                <w:lang w:val="sv-SE"/>
              </w:rPr>
              <w:fldChar w:fldCharType="end"/>
            </w:r>
          </w:p>
        </w:tc>
      </w:tr>
      <w:tr w:rsidR="003613D3" w:rsidRPr="009E31B7" w14:paraId="3B913BB2" w14:textId="77777777">
        <w:trPr>
          <w:gridAfter w:val="1"/>
          <w:wAfter w:w="28" w:type="dxa"/>
          <w:cantSplit/>
          <w:trHeight w:val="397"/>
        </w:trPr>
        <w:tc>
          <w:tcPr>
            <w:tcW w:w="4797" w:type="dxa"/>
            <w:gridSpan w:val="3"/>
            <w:tcBorders>
              <w:top w:val="nil"/>
              <w:left w:val="single" w:sz="6" w:space="0" w:color="auto"/>
              <w:bottom w:val="single" w:sz="4" w:space="0" w:color="auto"/>
              <w:right w:val="single" w:sz="4" w:space="0" w:color="auto"/>
            </w:tcBorders>
          </w:tcPr>
          <w:p w14:paraId="19815A21" w14:textId="4EC80E6C" w:rsidR="003613D3" w:rsidRDefault="003613D3" w:rsidP="00822368">
            <w:pPr>
              <w:spacing w:line="360" w:lineRule="auto"/>
              <w:rPr>
                <w:color w:val="000080"/>
                <w:sz w:val="20"/>
                <w:szCs w:val="20"/>
                <w:lang w:val="sv-SE"/>
              </w:rPr>
            </w:pPr>
            <w:r>
              <w:rPr>
                <w:color w:val="000080"/>
                <w:sz w:val="20"/>
                <w:szCs w:val="20"/>
                <w:lang w:val="sv-SE"/>
              </w:rPr>
              <w:t>Planerad tidpunkt för disputation</w:t>
            </w:r>
            <w:r>
              <w:rPr>
                <w:rStyle w:val="EndnoteReference"/>
                <w:color w:val="000080"/>
                <w:sz w:val="20"/>
                <w:szCs w:val="20"/>
                <w:lang w:val="sv-SE"/>
              </w:rPr>
              <w:endnoteReference w:id="14"/>
            </w:r>
            <w:r>
              <w:rPr>
                <w:color w:val="000080"/>
                <w:sz w:val="20"/>
                <w:szCs w:val="20"/>
                <w:lang w:val="sv-SE"/>
              </w:rPr>
              <w:t xml:space="preserve">: </w:t>
            </w:r>
            <w:r w:rsidR="009D187C">
              <w:rPr>
                <w:rFonts w:ascii="Arial" w:hAnsi="Arial" w:cs="Arial"/>
                <w:color w:val="000080"/>
                <w:sz w:val="16"/>
                <w:szCs w:val="16"/>
                <w:lang w:val="sv-SE"/>
              </w:rPr>
              <w:t>2016/09/1</w:t>
            </w:r>
            <w:r w:rsidR="00225AC8">
              <w:rPr>
                <w:rFonts w:ascii="Arial" w:hAnsi="Arial" w:cs="Arial"/>
                <w:color w:val="000080"/>
                <w:sz w:val="16"/>
                <w:szCs w:val="16"/>
                <w:lang w:val="sv-SE"/>
              </w:rPr>
              <w:t>0</w:t>
            </w:r>
          </w:p>
        </w:tc>
        <w:tc>
          <w:tcPr>
            <w:tcW w:w="4965" w:type="dxa"/>
            <w:gridSpan w:val="3"/>
            <w:tcBorders>
              <w:top w:val="single" w:sz="4" w:space="0" w:color="auto"/>
              <w:left w:val="single" w:sz="4" w:space="0" w:color="auto"/>
              <w:bottom w:val="single" w:sz="4" w:space="0" w:color="auto"/>
              <w:right w:val="single" w:sz="4" w:space="0" w:color="auto"/>
            </w:tcBorders>
          </w:tcPr>
          <w:p w14:paraId="126B5B10" w14:textId="5C1D717F" w:rsidR="003613D3" w:rsidRDefault="003613D3" w:rsidP="005A056E">
            <w:pPr>
              <w:spacing w:line="360" w:lineRule="auto"/>
              <w:rPr>
                <w:color w:val="000080"/>
                <w:sz w:val="20"/>
                <w:szCs w:val="20"/>
                <w:lang w:val="sv-SE"/>
              </w:rPr>
            </w:pPr>
            <w:r>
              <w:rPr>
                <w:color w:val="000080"/>
                <w:sz w:val="20"/>
                <w:szCs w:val="20"/>
                <w:lang w:val="sv-SE"/>
              </w:rPr>
              <w:t>Revision av denna plan senast</w:t>
            </w:r>
            <w:r>
              <w:rPr>
                <w:rStyle w:val="EndnoteReference"/>
                <w:color w:val="000080"/>
                <w:sz w:val="20"/>
                <w:szCs w:val="20"/>
                <w:lang w:val="sv-SE"/>
              </w:rPr>
              <w:endnoteReference w:id="15"/>
            </w:r>
            <w:r>
              <w:rPr>
                <w:color w:val="000080"/>
                <w:sz w:val="20"/>
                <w:szCs w:val="20"/>
                <w:lang w:val="sv-SE"/>
              </w:rPr>
              <w:t xml:space="preserve">: </w:t>
            </w:r>
            <w:r w:rsidR="009D187C">
              <w:rPr>
                <w:rFonts w:ascii="Arial" w:hAnsi="Arial" w:cs="Arial"/>
                <w:color w:val="000080"/>
                <w:sz w:val="16"/>
                <w:szCs w:val="16"/>
                <w:lang w:val="sv-SE"/>
              </w:rPr>
              <w:t>201</w:t>
            </w:r>
            <w:r w:rsidR="005A056E">
              <w:rPr>
                <w:rFonts w:ascii="Arial" w:hAnsi="Arial" w:cs="Arial"/>
                <w:color w:val="000080"/>
                <w:sz w:val="16"/>
                <w:szCs w:val="16"/>
                <w:lang w:val="sv-SE"/>
              </w:rPr>
              <w:t>5</w:t>
            </w:r>
            <w:r w:rsidR="00541FE9">
              <w:rPr>
                <w:rFonts w:ascii="Arial" w:hAnsi="Arial" w:cs="Arial"/>
                <w:color w:val="000080"/>
                <w:sz w:val="16"/>
                <w:szCs w:val="16"/>
                <w:lang w:val="sv-SE"/>
              </w:rPr>
              <w:t>/09/01</w:t>
            </w:r>
          </w:p>
        </w:tc>
      </w:tr>
      <w:tr w:rsidR="003613D3" w14:paraId="57FEF2A8" w14:textId="77777777">
        <w:trPr>
          <w:gridAfter w:val="1"/>
          <w:wAfter w:w="28" w:type="dxa"/>
          <w:cantSplit/>
          <w:trHeight w:val="567"/>
        </w:trPr>
        <w:tc>
          <w:tcPr>
            <w:tcW w:w="9762" w:type="dxa"/>
            <w:gridSpan w:val="6"/>
            <w:tcBorders>
              <w:top w:val="single" w:sz="4" w:space="0" w:color="auto"/>
              <w:left w:val="single" w:sz="6" w:space="0" w:color="auto"/>
              <w:bottom w:val="single" w:sz="4" w:space="0" w:color="auto"/>
              <w:right w:val="single" w:sz="6" w:space="0" w:color="auto"/>
            </w:tcBorders>
          </w:tcPr>
          <w:p w14:paraId="4DABEF0F" w14:textId="77777777" w:rsidR="003613D3" w:rsidRPr="003D6D53" w:rsidRDefault="003613D3" w:rsidP="008C121B">
            <w:pPr>
              <w:rPr>
                <w:lang w:val="en-US"/>
              </w:rPr>
            </w:pPr>
            <w:r w:rsidRPr="009E31B7">
              <w:rPr>
                <w:lang w:val="en-US"/>
              </w:rPr>
              <w:br w:type="page"/>
            </w:r>
            <w:proofErr w:type="spellStart"/>
            <w:r w:rsidRPr="003D6D53">
              <w:rPr>
                <w:b/>
                <w:bCs/>
                <w:color w:val="333399"/>
                <w:sz w:val="20"/>
                <w:szCs w:val="20"/>
                <w:lang w:val="en-US"/>
              </w:rPr>
              <w:t>Preliminär</w:t>
            </w:r>
            <w:proofErr w:type="spellEnd"/>
            <w:r w:rsidRPr="003D6D53">
              <w:rPr>
                <w:b/>
                <w:bCs/>
                <w:color w:val="333399"/>
                <w:sz w:val="20"/>
                <w:szCs w:val="20"/>
                <w:lang w:val="en-US"/>
              </w:rPr>
              <w:t xml:space="preserve"> </w:t>
            </w:r>
            <w:proofErr w:type="spellStart"/>
            <w:r w:rsidRPr="003D6D53">
              <w:rPr>
                <w:b/>
                <w:bCs/>
                <w:color w:val="333399"/>
                <w:sz w:val="20"/>
                <w:szCs w:val="20"/>
                <w:lang w:val="en-US"/>
              </w:rPr>
              <w:t>avhandlingstitel</w:t>
            </w:r>
            <w:proofErr w:type="spellEnd"/>
            <w:r>
              <w:rPr>
                <w:rStyle w:val="EndnoteReference"/>
                <w:color w:val="333399"/>
                <w:sz w:val="20"/>
                <w:szCs w:val="20"/>
                <w:lang w:val="sv-SE"/>
              </w:rPr>
              <w:endnoteReference w:id="16"/>
            </w:r>
            <w:r w:rsidRPr="003D6D53">
              <w:rPr>
                <w:lang w:val="en-US"/>
              </w:rPr>
              <w:t>:</w:t>
            </w:r>
            <w:r w:rsidR="00B6432D" w:rsidRPr="003D6D53">
              <w:rPr>
                <w:rFonts w:ascii="Arial" w:hAnsi="Arial" w:cs="Arial"/>
                <w:color w:val="000080"/>
                <w:sz w:val="16"/>
                <w:szCs w:val="16"/>
                <w:lang w:val="en-US"/>
              </w:rPr>
              <w:t>Digital Image Processing with A</w:t>
            </w:r>
            <w:r w:rsidR="008C121B" w:rsidRPr="003D6D53">
              <w:rPr>
                <w:rFonts w:ascii="Arial" w:hAnsi="Arial" w:cs="Arial"/>
                <w:color w:val="000080"/>
                <w:sz w:val="16"/>
                <w:szCs w:val="16"/>
                <w:lang w:val="en-US"/>
              </w:rPr>
              <w:t>pplications in Quantitative Microscopy</w:t>
            </w:r>
          </w:p>
        </w:tc>
      </w:tr>
      <w:tr w:rsidR="003613D3" w14:paraId="08164A49" w14:textId="77777777">
        <w:trPr>
          <w:gridAfter w:val="1"/>
          <w:wAfter w:w="28" w:type="dxa"/>
          <w:cantSplit/>
          <w:trHeight w:val="615"/>
        </w:trPr>
        <w:tc>
          <w:tcPr>
            <w:tcW w:w="9762" w:type="dxa"/>
            <w:gridSpan w:val="6"/>
            <w:tcBorders>
              <w:top w:val="single" w:sz="4" w:space="0" w:color="auto"/>
              <w:left w:val="single" w:sz="4" w:space="0" w:color="auto"/>
              <w:bottom w:val="nil"/>
              <w:right w:val="single" w:sz="4" w:space="0" w:color="auto"/>
            </w:tcBorders>
          </w:tcPr>
          <w:p w14:paraId="6AAFF98F" w14:textId="77777777" w:rsidR="003613D3" w:rsidRDefault="003613D3">
            <w:pPr>
              <w:rPr>
                <w:color w:val="000080"/>
                <w:sz w:val="20"/>
                <w:szCs w:val="20"/>
                <w:lang w:val="sv-SE"/>
              </w:rPr>
            </w:pPr>
            <w:r>
              <w:rPr>
                <w:b/>
                <w:bCs/>
                <w:color w:val="000080"/>
                <w:sz w:val="20"/>
                <w:szCs w:val="20"/>
                <w:lang w:val="sv-SE"/>
              </w:rPr>
              <w:lastRenderedPageBreak/>
              <w:t>Finansieringsplan för utbildningsperioden</w:t>
            </w:r>
            <w:r>
              <w:rPr>
                <w:rStyle w:val="EndnoteReference"/>
                <w:color w:val="000080"/>
                <w:sz w:val="20"/>
                <w:szCs w:val="20"/>
                <w:lang w:val="sv-SE"/>
              </w:rPr>
              <w:endnoteReference w:id="17"/>
            </w:r>
          </w:p>
          <w:p w14:paraId="7C05DDAE" w14:textId="77777777" w:rsidR="003613D3" w:rsidRDefault="003613D3">
            <w:pPr>
              <w:rPr>
                <w:b/>
                <w:bCs/>
                <w:color w:val="000080"/>
                <w:sz w:val="16"/>
                <w:szCs w:val="16"/>
                <w:lang w:val="sv-SE"/>
              </w:rPr>
            </w:pPr>
            <w:r>
              <w:rPr>
                <w:color w:val="000080"/>
                <w:sz w:val="16"/>
                <w:szCs w:val="16"/>
                <w:lang w:val="sv-SE"/>
              </w:rPr>
              <w:t xml:space="preserve">Planeringen skall anges översiktligt för hela utbildningen men preciseras för det första året. </w:t>
            </w:r>
            <w:r>
              <w:rPr>
                <w:sz w:val="16"/>
                <w:szCs w:val="16"/>
                <w:lang w:val="sv-SE"/>
              </w:rPr>
              <w:t>Uppdateras vid revidering (på ny rad)</w:t>
            </w:r>
            <w:r>
              <w:rPr>
                <w:color w:val="000080"/>
                <w:sz w:val="16"/>
                <w:szCs w:val="16"/>
                <w:lang w:val="sv-SE"/>
              </w:rPr>
              <w:t>.</w:t>
            </w:r>
          </w:p>
        </w:tc>
      </w:tr>
      <w:tr w:rsidR="003613D3" w14:paraId="2AC2E8DF" w14:textId="77777777" w:rsidTr="00B26419">
        <w:trPr>
          <w:gridAfter w:val="1"/>
          <w:wAfter w:w="28" w:type="dxa"/>
          <w:cantSplit/>
          <w:trHeight w:val="2552"/>
        </w:trPr>
        <w:tc>
          <w:tcPr>
            <w:tcW w:w="4797" w:type="dxa"/>
            <w:gridSpan w:val="3"/>
            <w:tcBorders>
              <w:top w:val="nil"/>
              <w:left w:val="single" w:sz="4" w:space="0" w:color="auto"/>
              <w:bottom w:val="nil"/>
              <w:right w:val="nil"/>
            </w:tcBorders>
          </w:tcPr>
          <w:p w14:paraId="5A2C7F8D" w14:textId="77777777" w:rsidR="003613D3" w:rsidRDefault="003613D3">
            <w:pPr>
              <w:tabs>
                <w:tab w:val="left" w:pos="3400"/>
                <w:tab w:val="left" w:pos="6220"/>
              </w:tabs>
              <w:rPr>
                <w:color w:val="000080"/>
                <w:sz w:val="20"/>
                <w:szCs w:val="20"/>
                <w:lang w:val="sv-SE"/>
              </w:rPr>
            </w:pPr>
            <w:r>
              <w:rPr>
                <w:color w:val="000080"/>
                <w:sz w:val="20"/>
                <w:szCs w:val="20"/>
                <w:lang w:val="sv-SE"/>
              </w:rPr>
              <w:t>Typ av studiestöd/anställning:</w:t>
            </w:r>
          </w:p>
          <w:p w14:paraId="7826246D" w14:textId="77777777" w:rsidR="003613D3" w:rsidRDefault="008C121B">
            <w:pPr>
              <w:tabs>
                <w:tab w:val="left" w:pos="3400"/>
                <w:tab w:val="left" w:pos="6220"/>
              </w:tabs>
              <w:rPr>
                <w:color w:val="000080"/>
                <w:sz w:val="18"/>
                <w:szCs w:val="20"/>
                <w:lang w:val="sv-SE"/>
              </w:rPr>
            </w:pPr>
            <w:r>
              <w:rPr>
                <w:color w:val="000080"/>
                <w:sz w:val="18"/>
                <w:szCs w:val="20"/>
                <w:lang w:val="sv-SE"/>
              </w:rPr>
              <w:t>x</w:t>
            </w:r>
            <w:r w:rsidR="003613D3">
              <w:rPr>
                <w:color w:val="000080"/>
                <w:sz w:val="18"/>
                <w:szCs w:val="20"/>
                <w:lang w:val="sv-SE"/>
              </w:rPr>
              <w:t xml:space="preserve">  Doktorandanställning</w:t>
            </w:r>
          </w:p>
          <w:p w14:paraId="6A50727D"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DD78AB">
              <w:rPr>
                <w:color w:val="000080"/>
                <w:sz w:val="18"/>
                <w:szCs w:val="20"/>
                <w:lang w:val="sv-SE"/>
              </w:rPr>
            </w:r>
            <w:r w:rsidR="00DD78AB">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Utbildningsbidrag år 1, följt av doktorandanställning</w:t>
            </w:r>
          </w:p>
          <w:p w14:paraId="2B452038"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DD78AB">
              <w:rPr>
                <w:color w:val="000080"/>
                <w:sz w:val="18"/>
                <w:szCs w:val="20"/>
                <w:lang w:val="sv-SE"/>
              </w:rPr>
            </w:r>
            <w:r w:rsidR="00DD78AB">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Annat</w:t>
            </w:r>
          </w:p>
          <w:p w14:paraId="15F1D305" w14:textId="77777777" w:rsidR="003613D3" w:rsidRDefault="003613D3">
            <w:pPr>
              <w:tabs>
                <w:tab w:val="left" w:pos="3400"/>
                <w:tab w:val="left" w:pos="6220"/>
              </w:tabs>
              <w:rPr>
                <w:color w:val="000080"/>
                <w:sz w:val="20"/>
                <w:szCs w:val="20"/>
                <w:lang w:val="sv-SE"/>
              </w:rPr>
            </w:pPr>
          </w:p>
          <w:p w14:paraId="79393603" w14:textId="77777777" w:rsidR="003613D3" w:rsidRDefault="003613D3">
            <w:pPr>
              <w:tabs>
                <w:tab w:val="left" w:pos="3400"/>
                <w:tab w:val="left" w:pos="6220"/>
              </w:tabs>
              <w:rPr>
                <w:color w:val="000080"/>
                <w:sz w:val="18"/>
                <w:szCs w:val="20"/>
                <w:lang w:val="sv-SE"/>
              </w:rPr>
            </w:pPr>
            <w:r>
              <w:rPr>
                <w:color w:val="000080"/>
                <w:sz w:val="18"/>
                <w:szCs w:val="20"/>
                <w:lang w:val="sv-SE"/>
              </w:rPr>
              <w:t xml:space="preserve">Vid ”Annat”, specificera vad, ev med särskilda bilagor: </w:t>
            </w:r>
          </w:p>
          <w:p w14:paraId="22DA1112" w14:textId="77777777" w:rsidR="003613D3" w:rsidRDefault="00872342">
            <w:pPr>
              <w:tabs>
                <w:tab w:val="left" w:pos="3400"/>
                <w:tab w:val="left" w:pos="6220"/>
              </w:tabs>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126" w:type="dxa"/>
            <w:tcBorders>
              <w:top w:val="nil"/>
              <w:left w:val="nil"/>
              <w:bottom w:val="nil"/>
              <w:right w:val="nil"/>
            </w:tcBorders>
          </w:tcPr>
          <w:p w14:paraId="22CD9C4F" w14:textId="77777777" w:rsidR="003613D3" w:rsidRDefault="003613D3">
            <w:pPr>
              <w:tabs>
                <w:tab w:val="left" w:pos="3400"/>
                <w:tab w:val="left" w:pos="6220"/>
              </w:tabs>
              <w:rPr>
                <w:color w:val="000080"/>
                <w:sz w:val="20"/>
                <w:szCs w:val="20"/>
                <w:lang w:val="sv-SE"/>
              </w:rPr>
            </w:pPr>
            <w:r>
              <w:rPr>
                <w:color w:val="000080"/>
                <w:sz w:val="20"/>
                <w:szCs w:val="20"/>
                <w:lang w:val="sv-SE"/>
              </w:rPr>
              <w:t>Period</w:t>
            </w:r>
          </w:p>
          <w:p w14:paraId="44F24217" w14:textId="44F37C51" w:rsidR="003613D3" w:rsidRDefault="008C121B">
            <w:pPr>
              <w:tabs>
                <w:tab w:val="left" w:pos="3400"/>
                <w:tab w:val="left" w:pos="6220"/>
              </w:tabs>
              <w:spacing w:line="360" w:lineRule="auto"/>
              <w:rPr>
                <w:rFonts w:ascii="Arial" w:hAnsi="Arial" w:cs="Arial"/>
                <w:color w:val="000080"/>
                <w:sz w:val="16"/>
                <w:szCs w:val="16"/>
                <w:lang w:val="sv-SE"/>
              </w:rPr>
            </w:pPr>
            <w:r>
              <w:rPr>
                <w:rFonts w:ascii="Arial" w:cs="Arial"/>
                <w:noProof/>
                <w:color w:val="000080"/>
                <w:sz w:val="16"/>
                <w:szCs w:val="16"/>
                <w:lang w:val="sv-SE"/>
              </w:rPr>
              <w:t>2012/02/2</w:t>
            </w:r>
            <w:r w:rsidR="00555927">
              <w:rPr>
                <w:rFonts w:ascii="Arial" w:cs="Arial"/>
                <w:noProof/>
                <w:color w:val="000080"/>
                <w:sz w:val="16"/>
                <w:szCs w:val="16"/>
                <w:lang w:val="sv-SE"/>
              </w:rPr>
              <w:t>0</w:t>
            </w:r>
            <w:r>
              <w:rPr>
                <w:rFonts w:ascii="Arial" w:cs="Arial"/>
                <w:noProof/>
                <w:color w:val="000080"/>
                <w:sz w:val="16"/>
                <w:szCs w:val="16"/>
                <w:lang w:val="sv-SE"/>
              </w:rPr>
              <w:t>-</w:t>
            </w:r>
            <w:r w:rsidR="00A841B4">
              <w:rPr>
                <w:rFonts w:ascii="Arial" w:hAnsi="Arial" w:cs="Arial"/>
                <w:color w:val="000080"/>
                <w:sz w:val="16"/>
                <w:szCs w:val="16"/>
                <w:lang w:val="sv-SE"/>
              </w:rPr>
              <w:t>2016/0</w:t>
            </w:r>
            <w:r w:rsidR="00D400BB">
              <w:rPr>
                <w:rFonts w:ascii="Arial" w:hAnsi="Arial" w:cs="Arial"/>
                <w:color w:val="000080"/>
                <w:sz w:val="16"/>
                <w:szCs w:val="16"/>
                <w:lang w:val="sv-SE"/>
              </w:rPr>
              <w:t>9</w:t>
            </w:r>
            <w:r w:rsidR="00A841B4">
              <w:rPr>
                <w:rFonts w:ascii="Arial" w:hAnsi="Arial" w:cs="Arial"/>
                <w:color w:val="000080"/>
                <w:sz w:val="16"/>
                <w:szCs w:val="16"/>
                <w:lang w:val="sv-SE"/>
              </w:rPr>
              <w:t>/</w:t>
            </w:r>
            <w:r w:rsidR="00D400BB">
              <w:rPr>
                <w:rFonts w:ascii="Arial" w:hAnsi="Arial" w:cs="Arial"/>
                <w:color w:val="000080"/>
                <w:sz w:val="16"/>
                <w:szCs w:val="16"/>
                <w:lang w:val="sv-SE"/>
              </w:rPr>
              <w:t>10</w:t>
            </w:r>
          </w:p>
          <w:p w14:paraId="1CDE3976"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144F13D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839" w:type="dxa"/>
            <w:gridSpan w:val="2"/>
            <w:tcBorders>
              <w:top w:val="nil"/>
              <w:left w:val="nil"/>
              <w:bottom w:val="nil"/>
              <w:right w:val="single" w:sz="4" w:space="0" w:color="auto"/>
            </w:tcBorders>
          </w:tcPr>
          <w:p w14:paraId="38B842B8" w14:textId="77777777" w:rsidR="003613D3" w:rsidRDefault="003613D3">
            <w:pPr>
              <w:tabs>
                <w:tab w:val="left" w:pos="3400"/>
                <w:tab w:val="left" w:pos="6220"/>
              </w:tabs>
              <w:rPr>
                <w:color w:val="000080"/>
                <w:sz w:val="20"/>
                <w:szCs w:val="20"/>
                <w:lang w:val="sv-SE"/>
              </w:rPr>
            </w:pPr>
            <w:r>
              <w:rPr>
                <w:color w:val="000080"/>
                <w:sz w:val="20"/>
                <w:szCs w:val="20"/>
                <w:lang w:val="sv-SE"/>
              </w:rPr>
              <w:t xml:space="preserve">Finansiering från: </w:t>
            </w:r>
          </w:p>
          <w:p w14:paraId="0FE4681C" w14:textId="77777777" w:rsidR="003613D3" w:rsidRDefault="008C121B">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t>SciLife Uppsala</w:t>
            </w:r>
          </w:p>
          <w:p w14:paraId="487AB6CA"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26C33B3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r>
      <w:tr w:rsidR="003613D3" w:rsidRPr="009E31B7" w14:paraId="31E2ECA5" w14:textId="77777777" w:rsidTr="00B26419">
        <w:trPr>
          <w:gridAfter w:val="1"/>
          <w:wAfter w:w="28" w:type="dxa"/>
          <w:cantSplit/>
          <w:trHeight w:val="1985"/>
        </w:trPr>
        <w:tc>
          <w:tcPr>
            <w:tcW w:w="9762" w:type="dxa"/>
            <w:gridSpan w:val="6"/>
            <w:tcBorders>
              <w:top w:val="nil"/>
              <w:left w:val="single" w:sz="4" w:space="0" w:color="auto"/>
              <w:bottom w:val="single" w:sz="4" w:space="0" w:color="auto"/>
              <w:right w:val="single" w:sz="4" w:space="0" w:color="auto"/>
            </w:tcBorders>
          </w:tcPr>
          <w:p w14:paraId="126C8895" w14:textId="77777777" w:rsidR="003613D3" w:rsidRDefault="003613D3">
            <w:pPr>
              <w:rPr>
                <w:color w:val="000080"/>
                <w:sz w:val="20"/>
                <w:szCs w:val="20"/>
                <w:lang w:val="sv-SE"/>
              </w:rPr>
            </w:pPr>
            <w:r>
              <w:rPr>
                <w:b/>
                <w:bCs/>
                <w:color w:val="000080"/>
                <w:sz w:val="20"/>
                <w:szCs w:val="20"/>
                <w:lang w:val="sv-SE"/>
              </w:rPr>
              <w:t>Övrig planering</w:t>
            </w:r>
          </w:p>
          <w:p w14:paraId="68C0803D" w14:textId="77777777" w:rsidR="003613D3" w:rsidRDefault="003613D3">
            <w:pPr>
              <w:rPr>
                <w:color w:val="000080"/>
                <w:sz w:val="20"/>
                <w:szCs w:val="20"/>
                <w:lang w:val="sv-SE"/>
              </w:rPr>
            </w:pPr>
            <w:r>
              <w:rPr>
                <w:color w:val="000080"/>
                <w:sz w:val="20"/>
                <w:szCs w:val="20"/>
                <w:lang w:val="sv-SE"/>
              </w:rPr>
              <w:t xml:space="preserve">Planerad omfattning och karaktär av undervisning och institutionsarbete mm under kommande året </w:t>
            </w:r>
            <w:r>
              <w:rPr>
                <w:sz w:val="20"/>
                <w:szCs w:val="20"/>
                <w:lang w:val="sv-SE"/>
              </w:rPr>
              <w:t>(uppdateras vid revidering)</w:t>
            </w:r>
            <w:r>
              <w:rPr>
                <w:rStyle w:val="EndnoteReference"/>
                <w:color w:val="000080"/>
                <w:sz w:val="20"/>
                <w:szCs w:val="20"/>
                <w:lang w:val="sv-SE"/>
              </w:rPr>
              <w:endnoteReference w:id="18"/>
            </w:r>
            <w:r>
              <w:rPr>
                <w:color w:val="000080"/>
                <w:sz w:val="20"/>
                <w:szCs w:val="20"/>
                <w:lang w:val="sv-SE"/>
              </w:rPr>
              <w:t>:</w:t>
            </w:r>
          </w:p>
          <w:p w14:paraId="560F0EA4" w14:textId="23EFDC0B" w:rsidR="00A60904" w:rsidRPr="00A92DDF" w:rsidRDefault="00A92DDF" w:rsidP="00CC33AA">
            <w:pPr>
              <w:rPr>
                <w:rFonts w:ascii="Arial" w:hAnsi="Arial" w:cs="Arial"/>
                <w:color w:val="000080"/>
                <w:sz w:val="20"/>
                <w:szCs w:val="16"/>
                <w:lang w:val="en-US"/>
              </w:rPr>
            </w:pPr>
            <w:r w:rsidRPr="00A92DDF">
              <w:rPr>
                <w:rFonts w:ascii="Arial" w:hAnsi="Arial" w:cs="Arial"/>
                <w:color w:val="000080"/>
                <w:sz w:val="20"/>
                <w:szCs w:val="16"/>
                <w:lang w:val="en-US"/>
              </w:rPr>
              <w:t xml:space="preserve">Omer </w:t>
            </w:r>
            <w:r w:rsidR="00541FE9">
              <w:rPr>
                <w:rFonts w:ascii="Arial" w:hAnsi="Arial" w:cs="Arial"/>
                <w:color w:val="000080"/>
                <w:sz w:val="20"/>
                <w:szCs w:val="16"/>
                <w:lang w:val="en-US"/>
              </w:rPr>
              <w:t>may</w:t>
            </w:r>
            <w:r w:rsidRPr="00A92DDF">
              <w:rPr>
                <w:rFonts w:ascii="Arial" w:hAnsi="Arial" w:cs="Arial"/>
                <w:color w:val="000080"/>
                <w:sz w:val="20"/>
                <w:szCs w:val="16"/>
                <w:lang w:val="en-US"/>
              </w:rPr>
              <w:t xml:space="preserve"> </w:t>
            </w:r>
            <w:r w:rsidR="00CC33AA">
              <w:rPr>
                <w:rFonts w:ascii="Arial" w:hAnsi="Arial" w:cs="Arial"/>
                <w:color w:val="000080"/>
                <w:sz w:val="20"/>
                <w:szCs w:val="16"/>
                <w:lang w:val="en-US"/>
              </w:rPr>
              <w:t>be teaching as a lab assistant for the Image Analysis II course during the fall 201</w:t>
            </w:r>
            <w:r w:rsidR="00541FE9">
              <w:rPr>
                <w:rFonts w:ascii="Arial" w:hAnsi="Arial" w:cs="Arial"/>
                <w:color w:val="000080"/>
                <w:sz w:val="20"/>
                <w:szCs w:val="16"/>
                <w:lang w:val="en-US"/>
              </w:rPr>
              <w:t>5</w:t>
            </w:r>
            <w:r w:rsidR="00CC33AA">
              <w:rPr>
                <w:rFonts w:ascii="Arial" w:hAnsi="Arial" w:cs="Arial"/>
                <w:color w:val="000080"/>
                <w:sz w:val="20"/>
                <w:szCs w:val="16"/>
                <w:lang w:val="en-US"/>
              </w:rPr>
              <w:t xml:space="preserve">. </w:t>
            </w:r>
          </w:p>
          <w:p w14:paraId="1AB18D29" w14:textId="77777777" w:rsidR="003613D3" w:rsidRDefault="003613D3">
            <w:pPr>
              <w:rPr>
                <w:rFonts w:ascii="Arial" w:hAnsi="Arial" w:cs="Arial"/>
                <w:color w:val="000080"/>
                <w:sz w:val="16"/>
                <w:szCs w:val="16"/>
              </w:rPr>
            </w:pPr>
          </w:p>
          <w:p w14:paraId="288120BB" w14:textId="77777777" w:rsidR="00A60904" w:rsidRDefault="00A60904">
            <w:pPr>
              <w:rPr>
                <w:rFonts w:ascii="Arial" w:hAnsi="Arial" w:cs="Arial"/>
                <w:color w:val="000080"/>
                <w:sz w:val="16"/>
                <w:szCs w:val="16"/>
              </w:rPr>
            </w:pPr>
          </w:p>
          <w:p w14:paraId="7CD180AB" w14:textId="77777777" w:rsidR="003613D3" w:rsidRDefault="003613D3">
            <w:pPr>
              <w:rPr>
                <w:color w:val="000080"/>
                <w:sz w:val="20"/>
                <w:szCs w:val="20"/>
                <w:lang w:val="sv-SE"/>
              </w:rPr>
            </w:pPr>
            <w:r>
              <w:rPr>
                <w:color w:val="000080"/>
                <w:sz w:val="20"/>
                <w:szCs w:val="20"/>
                <w:lang w:val="sv-SE"/>
              </w:rPr>
              <w:t>Planerade tjänstledigheter, ed. under kommande året</w:t>
            </w:r>
            <w:r>
              <w:rPr>
                <w:sz w:val="20"/>
                <w:szCs w:val="20"/>
                <w:lang w:val="sv-SE"/>
              </w:rPr>
              <w:t xml:space="preserve"> (uppdateras vid revidering)</w:t>
            </w:r>
            <w:r>
              <w:rPr>
                <w:color w:val="000080"/>
                <w:sz w:val="20"/>
                <w:szCs w:val="20"/>
                <w:lang w:val="sv-SE"/>
              </w:rPr>
              <w:t>.</w:t>
            </w:r>
            <w:r>
              <w:rPr>
                <w:rStyle w:val="EndnoteReference"/>
                <w:color w:val="000080"/>
                <w:sz w:val="20"/>
                <w:szCs w:val="20"/>
                <w:lang w:val="sv-SE"/>
              </w:rPr>
              <w:endnoteReference w:id="19"/>
            </w:r>
            <w:r>
              <w:rPr>
                <w:color w:val="000080"/>
                <w:sz w:val="20"/>
                <w:szCs w:val="20"/>
                <w:lang w:val="sv-SE"/>
              </w:rPr>
              <w:t>:</w:t>
            </w:r>
          </w:p>
          <w:p w14:paraId="5FAE042C" w14:textId="77777777" w:rsidR="003613D3" w:rsidRPr="00EC2987" w:rsidRDefault="003613D3" w:rsidP="00ED0FC2">
            <w:pPr>
              <w:rPr>
                <w:rFonts w:ascii="Arial" w:hAnsi="Arial" w:cs="Arial"/>
                <w:b/>
                <w:bCs/>
                <w:color w:val="000080"/>
                <w:sz w:val="16"/>
                <w:szCs w:val="16"/>
                <w:lang w:val="sv-SE"/>
              </w:rPr>
            </w:pPr>
          </w:p>
        </w:tc>
      </w:tr>
      <w:tr w:rsidR="003613D3" w14:paraId="32EFEBE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cantSplit/>
          <w:trHeight w:val="2132"/>
        </w:trPr>
        <w:tc>
          <w:tcPr>
            <w:tcW w:w="9762" w:type="dxa"/>
            <w:gridSpan w:val="6"/>
            <w:tcBorders>
              <w:top w:val="single" w:sz="4" w:space="0" w:color="auto"/>
              <w:left w:val="single" w:sz="4" w:space="0" w:color="auto"/>
              <w:bottom w:val="nil"/>
              <w:right w:val="single" w:sz="4" w:space="0" w:color="auto"/>
            </w:tcBorders>
          </w:tcPr>
          <w:p w14:paraId="699D358E" w14:textId="77777777" w:rsidR="003613D3" w:rsidRDefault="003613D3">
            <w:pPr>
              <w:rPr>
                <w:sz w:val="20"/>
                <w:szCs w:val="20"/>
                <w:lang w:val="sv-SE"/>
              </w:rPr>
            </w:pPr>
            <w:r>
              <w:rPr>
                <w:b/>
                <w:bCs/>
                <w:sz w:val="20"/>
                <w:szCs w:val="20"/>
                <w:lang w:val="sv-SE"/>
              </w:rPr>
              <w:t>Faktisk tidsfördelning</w:t>
            </w:r>
            <w:r>
              <w:rPr>
                <w:rStyle w:val="EndnoteReference"/>
                <w:sz w:val="20"/>
                <w:szCs w:val="20"/>
                <w:lang w:val="sv-SE"/>
              </w:rPr>
              <w:endnoteReference w:id="20"/>
            </w:r>
            <w:r>
              <w:rPr>
                <w:sz w:val="20"/>
                <w:szCs w:val="20"/>
                <w:lang w:val="sv-SE"/>
              </w:rPr>
              <w:t xml:space="preserve"> (anges vid revidering) </w:t>
            </w:r>
          </w:p>
          <w:p w14:paraId="4F1C6A97" w14:textId="77777777" w:rsidR="003613D3" w:rsidRDefault="003613D3">
            <w:pPr>
              <w:rPr>
                <w:sz w:val="20"/>
                <w:szCs w:val="16"/>
                <w:lang w:val="sv-SE"/>
              </w:rPr>
            </w:pPr>
            <w:r>
              <w:rPr>
                <w:sz w:val="20"/>
                <w:szCs w:val="16"/>
                <w:lang w:val="sv-SE"/>
              </w:rPr>
              <w:t>Med studietid avses nettotid för forskarutbildning (</w:t>
            </w:r>
            <w:r>
              <w:rPr>
                <w:sz w:val="20"/>
                <w:szCs w:val="20"/>
                <w:lang w:val="sv-SE"/>
              </w:rPr>
              <w:t>(forskning och FU-kurser)</w:t>
            </w:r>
            <w:r>
              <w:rPr>
                <w:sz w:val="20"/>
                <w:szCs w:val="16"/>
                <w:lang w:val="sv-SE"/>
              </w:rPr>
              <w:t xml:space="preserve">; dvs undervisning, föräldraledighet etc ska </w:t>
            </w:r>
            <w:r>
              <w:rPr>
                <w:i/>
                <w:iCs/>
                <w:sz w:val="20"/>
                <w:szCs w:val="16"/>
                <w:lang w:val="sv-SE"/>
              </w:rPr>
              <w:t>inte</w:t>
            </w:r>
            <w:r>
              <w:rPr>
                <w:sz w:val="20"/>
                <w:szCs w:val="16"/>
                <w:lang w:val="sv-SE"/>
              </w:rPr>
              <w:t xml:space="preserve"> inräknas. </w:t>
            </w:r>
          </w:p>
          <w:p w14:paraId="1032132D" w14:textId="77777777" w:rsidR="0016225C" w:rsidRDefault="0016225C">
            <w:pPr>
              <w:rPr>
                <w:sz w:val="20"/>
                <w:szCs w:val="16"/>
                <w:lang w:val="sv-SE"/>
              </w:rPr>
            </w:pPr>
          </w:p>
          <w:p w14:paraId="6C166389" w14:textId="77777777" w:rsidR="0016225C" w:rsidRDefault="0016225C">
            <w:pPr>
              <w:rPr>
                <w:sz w:val="20"/>
                <w:szCs w:val="16"/>
                <w:lang w:val="sv-SE"/>
              </w:rPr>
            </w:pPr>
            <w:r>
              <w:rPr>
                <w:sz w:val="20"/>
                <w:szCs w:val="16"/>
                <w:lang w:val="sv-SE"/>
              </w:rPr>
              <w:t>Antagningsdatum</w:t>
            </w:r>
            <w:r w:rsidR="00BD56FB">
              <w:rPr>
                <w:rStyle w:val="EndnoteReference"/>
                <w:sz w:val="20"/>
                <w:szCs w:val="20"/>
                <w:lang w:val="sv-SE"/>
              </w:rPr>
              <w:endnoteReference w:id="21"/>
            </w:r>
            <w:r>
              <w:rPr>
                <w:sz w:val="20"/>
                <w:szCs w:val="16"/>
                <w:lang w:val="sv-SE"/>
              </w:rPr>
              <w:t xml:space="preserve">: </w:t>
            </w:r>
            <w:r w:rsidR="00692E5C">
              <w:rPr>
                <w:rFonts w:ascii="Arial" w:hAnsi="Arial" w:cs="Arial"/>
                <w:sz w:val="18"/>
                <w:szCs w:val="16"/>
                <w:lang w:val="sv-SE"/>
              </w:rPr>
              <w:t>2012-02-20</w:t>
            </w:r>
          </w:p>
          <w:p w14:paraId="31F575D5" w14:textId="77777777" w:rsidR="003613D3" w:rsidRDefault="003613D3">
            <w:pPr>
              <w:pStyle w:val="BalloonText"/>
              <w:rPr>
                <w:rFonts w:ascii="Times New Roman" w:hAnsi="Times New Roman" w:cs="Times New Roman"/>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31"/>
              <w:gridCol w:w="1917"/>
              <w:gridCol w:w="1918"/>
              <w:gridCol w:w="1588"/>
            </w:tblGrid>
            <w:tr w:rsidR="003613D3" w14:paraId="7871A00D" w14:textId="77777777" w:rsidTr="0016225C">
              <w:tc>
                <w:tcPr>
                  <w:tcW w:w="2552" w:type="dxa"/>
                  <w:vAlign w:val="center"/>
                </w:tcPr>
                <w:p w14:paraId="30B637FC" w14:textId="77777777" w:rsidR="003613D3" w:rsidRDefault="003613D3" w:rsidP="0016225C">
                  <w:pPr>
                    <w:tabs>
                      <w:tab w:val="left" w:pos="749"/>
                    </w:tabs>
                    <w:jc w:val="center"/>
                    <w:rPr>
                      <w:sz w:val="20"/>
                      <w:szCs w:val="20"/>
                      <w:lang w:val="sv-SE"/>
                    </w:rPr>
                  </w:pPr>
                  <w:r>
                    <w:rPr>
                      <w:sz w:val="20"/>
                      <w:szCs w:val="20"/>
                      <w:lang w:val="sv-SE"/>
                    </w:rPr>
                    <w:t>Period (datum from-tom)</w:t>
                  </w:r>
                </w:p>
              </w:tc>
              <w:tc>
                <w:tcPr>
                  <w:tcW w:w="1531" w:type="dxa"/>
                  <w:vAlign w:val="center"/>
                </w:tcPr>
                <w:p w14:paraId="598E7C96" w14:textId="77777777" w:rsidR="003613D3" w:rsidRDefault="003613D3" w:rsidP="0016225C">
                  <w:pPr>
                    <w:tabs>
                      <w:tab w:val="left" w:pos="749"/>
                    </w:tabs>
                    <w:jc w:val="center"/>
                    <w:rPr>
                      <w:sz w:val="20"/>
                      <w:szCs w:val="20"/>
                      <w:lang w:val="sv-SE"/>
                    </w:rPr>
                  </w:pPr>
                  <w:r>
                    <w:rPr>
                      <w:sz w:val="20"/>
                      <w:szCs w:val="20"/>
                      <w:lang w:val="sv-SE"/>
                    </w:rPr>
                    <w:t>Studietid</w:t>
                  </w:r>
                </w:p>
                <w:p w14:paraId="4A4E6F9E" w14:textId="77777777" w:rsidR="003613D3" w:rsidRDefault="0016225C" w:rsidP="0016225C">
                  <w:pPr>
                    <w:tabs>
                      <w:tab w:val="left" w:pos="749"/>
                    </w:tabs>
                    <w:jc w:val="center"/>
                    <w:rPr>
                      <w:sz w:val="20"/>
                      <w:szCs w:val="20"/>
                      <w:lang w:val="sv-SE"/>
                    </w:rPr>
                  </w:pPr>
                  <w:r>
                    <w:rPr>
                      <w:sz w:val="20"/>
                      <w:szCs w:val="20"/>
                      <w:lang w:val="sv-SE"/>
                    </w:rPr>
                    <w:t>(mån</w:t>
                  </w:r>
                  <w:r w:rsidR="003613D3">
                    <w:rPr>
                      <w:sz w:val="20"/>
                      <w:szCs w:val="20"/>
                      <w:lang w:val="sv-SE"/>
                    </w:rPr>
                    <w:t xml:space="preserve"> eller %)</w:t>
                  </w:r>
                </w:p>
              </w:tc>
              <w:tc>
                <w:tcPr>
                  <w:tcW w:w="1917" w:type="dxa"/>
                  <w:vAlign w:val="center"/>
                </w:tcPr>
                <w:p w14:paraId="3E1CD42B" w14:textId="77777777" w:rsidR="003613D3" w:rsidRDefault="003613D3" w:rsidP="0016225C">
                  <w:pPr>
                    <w:tabs>
                      <w:tab w:val="left" w:pos="749"/>
                    </w:tabs>
                    <w:jc w:val="center"/>
                    <w:rPr>
                      <w:sz w:val="20"/>
                      <w:szCs w:val="20"/>
                      <w:lang w:val="sv-SE"/>
                    </w:rPr>
                  </w:pPr>
                  <w:r>
                    <w:rPr>
                      <w:sz w:val="20"/>
                      <w:szCs w:val="20"/>
                      <w:lang w:val="sv-SE"/>
                    </w:rPr>
                    <w:t>Undervisning, inst.tjänstgöring</w:t>
                  </w:r>
                </w:p>
                <w:p w14:paraId="7304524E" w14:textId="77777777" w:rsidR="003613D3" w:rsidRDefault="003613D3" w:rsidP="0016225C">
                  <w:pPr>
                    <w:tabs>
                      <w:tab w:val="left" w:pos="749"/>
                    </w:tabs>
                    <w:jc w:val="center"/>
                    <w:rPr>
                      <w:sz w:val="20"/>
                      <w:szCs w:val="20"/>
                      <w:lang w:val="sv-SE"/>
                    </w:rPr>
                  </w:pPr>
                  <w:r>
                    <w:rPr>
                      <w:sz w:val="20"/>
                      <w:szCs w:val="20"/>
                      <w:lang w:val="sv-SE"/>
                    </w:rPr>
                    <w:t>(mån eller %)</w:t>
                  </w:r>
                </w:p>
              </w:tc>
              <w:tc>
                <w:tcPr>
                  <w:tcW w:w="1918" w:type="dxa"/>
                  <w:vAlign w:val="center"/>
                </w:tcPr>
                <w:p w14:paraId="07D66EA1" w14:textId="77777777" w:rsidR="003613D3" w:rsidRDefault="003613D3" w:rsidP="0016225C">
                  <w:pPr>
                    <w:tabs>
                      <w:tab w:val="left" w:pos="749"/>
                    </w:tabs>
                    <w:jc w:val="center"/>
                    <w:rPr>
                      <w:sz w:val="20"/>
                      <w:szCs w:val="20"/>
                      <w:lang w:val="sv-SE"/>
                    </w:rPr>
                  </w:pPr>
                  <w:r>
                    <w:rPr>
                      <w:sz w:val="20"/>
                      <w:szCs w:val="20"/>
                      <w:lang w:val="sv-SE"/>
                    </w:rPr>
                    <w:t>Övrigt, ange vad</w:t>
                  </w:r>
                </w:p>
              </w:tc>
              <w:tc>
                <w:tcPr>
                  <w:tcW w:w="1588" w:type="dxa"/>
                  <w:vAlign w:val="center"/>
                </w:tcPr>
                <w:p w14:paraId="485EC65E" w14:textId="77777777" w:rsidR="003613D3" w:rsidRDefault="003613D3" w:rsidP="0016225C">
                  <w:pPr>
                    <w:tabs>
                      <w:tab w:val="left" w:pos="749"/>
                    </w:tabs>
                    <w:jc w:val="center"/>
                    <w:rPr>
                      <w:sz w:val="20"/>
                      <w:szCs w:val="20"/>
                      <w:lang w:val="sv-SE"/>
                    </w:rPr>
                  </w:pPr>
                  <w:r>
                    <w:rPr>
                      <w:sz w:val="20"/>
                      <w:szCs w:val="20"/>
                      <w:lang w:val="sv-SE"/>
                    </w:rPr>
                    <w:t>Övrigt, omfattning</w:t>
                  </w:r>
                </w:p>
                <w:p w14:paraId="76ECE09B" w14:textId="77777777" w:rsidR="003613D3" w:rsidRDefault="003613D3" w:rsidP="0016225C">
                  <w:pPr>
                    <w:tabs>
                      <w:tab w:val="left" w:pos="749"/>
                    </w:tabs>
                    <w:jc w:val="center"/>
                    <w:rPr>
                      <w:sz w:val="20"/>
                      <w:szCs w:val="20"/>
                      <w:lang w:val="sv-SE"/>
                    </w:rPr>
                  </w:pPr>
                  <w:r>
                    <w:rPr>
                      <w:sz w:val="20"/>
                      <w:szCs w:val="20"/>
                      <w:lang w:val="sv-SE"/>
                    </w:rPr>
                    <w:t>(mån eller %)</w:t>
                  </w:r>
                </w:p>
              </w:tc>
            </w:tr>
            <w:tr w:rsidR="003613D3" w14:paraId="7C734685" w14:textId="77777777" w:rsidTr="0016225C">
              <w:trPr>
                <w:trHeight w:val="397"/>
              </w:trPr>
              <w:tc>
                <w:tcPr>
                  <w:tcW w:w="2552" w:type="dxa"/>
                  <w:vAlign w:val="center"/>
                </w:tcPr>
                <w:p w14:paraId="3A161BC4" w14:textId="77777777" w:rsidR="003613D3" w:rsidRPr="0016225C" w:rsidRDefault="00A92DDF" w:rsidP="00692E5C">
                  <w:pPr>
                    <w:tabs>
                      <w:tab w:val="left" w:pos="749"/>
                    </w:tabs>
                    <w:rPr>
                      <w:sz w:val="18"/>
                      <w:szCs w:val="20"/>
                      <w:lang w:val="sv-SE"/>
                    </w:rPr>
                  </w:pPr>
                  <w:r>
                    <w:rPr>
                      <w:rFonts w:ascii="Arial" w:hAnsi="Arial" w:cs="Arial"/>
                      <w:sz w:val="18"/>
                      <w:szCs w:val="16"/>
                      <w:lang w:val="sv-SE"/>
                    </w:rPr>
                    <w:t>2012-02-2</w:t>
                  </w:r>
                  <w:r w:rsidR="00692E5C">
                    <w:rPr>
                      <w:rFonts w:ascii="Arial" w:hAnsi="Arial" w:cs="Arial"/>
                      <w:sz w:val="18"/>
                      <w:szCs w:val="16"/>
                      <w:lang w:val="sv-SE"/>
                    </w:rPr>
                    <w:t>0-2012-09-</w:t>
                  </w:r>
                  <w:r w:rsidR="005F1A1D">
                    <w:rPr>
                      <w:rFonts w:ascii="Arial" w:hAnsi="Arial" w:cs="Arial"/>
                      <w:sz w:val="18"/>
                      <w:szCs w:val="16"/>
                      <w:lang w:val="sv-SE"/>
                    </w:rPr>
                    <w:t>11</w:t>
                  </w:r>
                </w:p>
              </w:tc>
              <w:tc>
                <w:tcPr>
                  <w:tcW w:w="1531" w:type="dxa"/>
                  <w:vAlign w:val="center"/>
                </w:tcPr>
                <w:p w14:paraId="7D341095" w14:textId="77777777" w:rsidR="003613D3" w:rsidRDefault="00A92DDF" w:rsidP="0016225C">
                  <w:pPr>
                    <w:tabs>
                      <w:tab w:val="left" w:pos="749"/>
                    </w:tabs>
                    <w:rPr>
                      <w:rFonts w:ascii="Arial" w:hAnsi="Arial" w:cs="Arial"/>
                      <w:sz w:val="18"/>
                      <w:szCs w:val="16"/>
                      <w:lang w:val="sv-SE"/>
                    </w:rPr>
                  </w:pPr>
                  <w:r>
                    <w:rPr>
                      <w:rFonts w:ascii="Arial" w:hAnsi="Arial" w:cs="Arial"/>
                      <w:sz w:val="18"/>
                      <w:szCs w:val="16"/>
                      <w:lang w:val="sv-SE"/>
                    </w:rPr>
                    <w:t>100%</w:t>
                  </w:r>
                </w:p>
                <w:p w14:paraId="516D10ED" w14:textId="77777777" w:rsidR="00B36AB1" w:rsidRPr="0016225C" w:rsidRDefault="00B36AB1" w:rsidP="0016225C">
                  <w:pPr>
                    <w:tabs>
                      <w:tab w:val="left" w:pos="749"/>
                    </w:tabs>
                    <w:rPr>
                      <w:sz w:val="18"/>
                      <w:szCs w:val="20"/>
                      <w:lang w:val="sv-SE"/>
                    </w:rPr>
                  </w:pPr>
                  <w:r>
                    <w:rPr>
                      <w:rFonts w:ascii="Arial" w:hAnsi="Arial" w:cs="Arial"/>
                      <w:sz w:val="18"/>
                      <w:szCs w:val="16"/>
                      <w:lang w:val="sv-SE"/>
                    </w:rPr>
                    <w:t>~6 months</w:t>
                  </w:r>
                </w:p>
              </w:tc>
              <w:tc>
                <w:tcPr>
                  <w:tcW w:w="1917" w:type="dxa"/>
                  <w:vAlign w:val="center"/>
                </w:tcPr>
                <w:p w14:paraId="602F240B"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0B86B2E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498B34B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1255FBC2" w14:textId="77777777" w:rsidTr="0016225C">
              <w:trPr>
                <w:trHeight w:val="397"/>
              </w:trPr>
              <w:tc>
                <w:tcPr>
                  <w:tcW w:w="2552" w:type="dxa"/>
                  <w:vAlign w:val="center"/>
                </w:tcPr>
                <w:p w14:paraId="6D6552ED" w14:textId="2178C06E" w:rsidR="003613D3" w:rsidRPr="0016225C" w:rsidRDefault="00CC33AA" w:rsidP="0016225C">
                  <w:pPr>
                    <w:tabs>
                      <w:tab w:val="left" w:pos="749"/>
                    </w:tabs>
                    <w:rPr>
                      <w:sz w:val="18"/>
                      <w:szCs w:val="20"/>
                      <w:lang w:val="sv-SE"/>
                    </w:rPr>
                  </w:pPr>
                  <w:r>
                    <w:rPr>
                      <w:rFonts w:ascii="Arial" w:hAnsi="Arial" w:cs="Arial"/>
                      <w:sz w:val="18"/>
                      <w:szCs w:val="16"/>
                      <w:lang w:val="sv-SE"/>
                    </w:rPr>
                    <w:t>2012-09-12-2012-12</w:t>
                  </w:r>
                  <w:r w:rsidR="00A60904">
                    <w:rPr>
                      <w:rFonts w:ascii="Arial" w:hAnsi="Arial" w:cs="Arial"/>
                      <w:sz w:val="18"/>
                      <w:szCs w:val="16"/>
                      <w:lang w:val="sv-SE"/>
                    </w:rPr>
                    <w:t>-31</w:t>
                  </w:r>
                </w:p>
              </w:tc>
              <w:tc>
                <w:tcPr>
                  <w:tcW w:w="1531" w:type="dxa"/>
                  <w:vAlign w:val="center"/>
                </w:tcPr>
                <w:p w14:paraId="495030F2" w14:textId="3AA71EED" w:rsidR="003613D3" w:rsidRDefault="00A60904" w:rsidP="0016225C">
                  <w:pPr>
                    <w:tabs>
                      <w:tab w:val="left" w:pos="749"/>
                    </w:tabs>
                    <w:rPr>
                      <w:rFonts w:ascii="Arial" w:hAnsi="Arial" w:cs="Arial"/>
                      <w:sz w:val="18"/>
                      <w:szCs w:val="16"/>
                      <w:lang w:val="sv-SE"/>
                    </w:rPr>
                  </w:pPr>
                  <w:r>
                    <w:rPr>
                      <w:rFonts w:ascii="Arial" w:hAnsi="Arial" w:cs="Arial"/>
                      <w:sz w:val="18"/>
                      <w:szCs w:val="16"/>
                      <w:lang w:val="sv-SE"/>
                    </w:rPr>
                    <w:t>9</w:t>
                  </w:r>
                  <w:r w:rsidR="0054768A">
                    <w:rPr>
                      <w:rFonts w:ascii="Arial" w:hAnsi="Arial" w:cs="Arial"/>
                      <w:sz w:val="18"/>
                      <w:szCs w:val="16"/>
                      <w:lang w:val="sv-SE"/>
                    </w:rPr>
                    <w:t>6</w:t>
                  </w:r>
                  <w:r>
                    <w:rPr>
                      <w:rFonts w:ascii="Arial" w:hAnsi="Arial" w:cs="Arial"/>
                      <w:sz w:val="18"/>
                      <w:szCs w:val="16"/>
                      <w:lang w:val="sv-SE"/>
                    </w:rPr>
                    <w:t>%</w:t>
                  </w:r>
                </w:p>
                <w:p w14:paraId="632B3C9D" w14:textId="66E07C31" w:rsidR="00ED0FC2" w:rsidRPr="0016225C" w:rsidRDefault="00ED0FC2" w:rsidP="00096FB3">
                  <w:pPr>
                    <w:tabs>
                      <w:tab w:val="left" w:pos="749"/>
                    </w:tabs>
                    <w:rPr>
                      <w:sz w:val="18"/>
                      <w:szCs w:val="20"/>
                      <w:lang w:val="sv-SE"/>
                    </w:rPr>
                  </w:pPr>
                  <w:r>
                    <w:rPr>
                      <w:sz w:val="18"/>
                      <w:szCs w:val="20"/>
                      <w:lang w:val="sv-SE"/>
                    </w:rPr>
                    <w:t>~3.</w:t>
                  </w:r>
                  <w:r w:rsidR="00096FB3">
                    <w:rPr>
                      <w:sz w:val="18"/>
                      <w:szCs w:val="20"/>
                      <w:lang w:val="sv-SE"/>
                    </w:rPr>
                    <w:t>34</w:t>
                  </w:r>
                  <w:r>
                    <w:rPr>
                      <w:sz w:val="18"/>
                      <w:szCs w:val="20"/>
                      <w:lang w:val="sv-SE"/>
                    </w:rPr>
                    <w:t xml:space="preserve"> months</w:t>
                  </w:r>
                </w:p>
              </w:tc>
              <w:tc>
                <w:tcPr>
                  <w:tcW w:w="1917" w:type="dxa"/>
                  <w:vAlign w:val="center"/>
                </w:tcPr>
                <w:p w14:paraId="29E3024D" w14:textId="6699B445" w:rsidR="003613D3" w:rsidRDefault="0054768A" w:rsidP="0016225C">
                  <w:pPr>
                    <w:tabs>
                      <w:tab w:val="left" w:pos="749"/>
                    </w:tabs>
                    <w:rPr>
                      <w:rFonts w:ascii="Arial" w:hAnsi="Arial" w:cs="Arial"/>
                      <w:sz w:val="18"/>
                      <w:szCs w:val="16"/>
                      <w:lang w:val="sv-SE"/>
                    </w:rPr>
                  </w:pPr>
                  <w:r>
                    <w:rPr>
                      <w:rFonts w:ascii="Arial" w:hAnsi="Arial" w:cs="Arial"/>
                      <w:sz w:val="18"/>
                      <w:szCs w:val="16"/>
                      <w:lang w:val="sv-SE"/>
                    </w:rPr>
                    <w:t xml:space="preserve">4 </w:t>
                  </w:r>
                  <w:r w:rsidR="00A60904">
                    <w:rPr>
                      <w:rFonts w:ascii="Arial" w:hAnsi="Arial" w:cs="Arial"/>
                      <w:sz w:val="18"/>
                      <w:szCs w:val="16"/>
                      <w:lang w:val="sv-SE"/>
                    </w:rPr>
                    <w:t>% teac</w:t>
                  </w:r>
                  <w:r w:rsidR="00ED0FC2">
                    <w:rPr>
                      <w:rFonts w:ascii="Arial" w:hAnsi="Arial" w:cs="Arial"/>
                      <w:sz w:val="18"/>
                      <w:szCs w:val="16"/>
                      <w:lang w:val="sv-SE"/>
                    </w:rPr>
                    <w:t>h</w:t>
                  </w:r>
                  <w:r w:rsidR="00A60904">
                    <w:rPr>
                      <w:rFonts w:ascii="Arial" w:hAnsi="Arial" w:cs="Arial"/>
                      <w:sz w:val="18"/>
                      <w:szCs w:val="16"/>
                      <w:lang w:val="sv-SE"/>
                    </w:rPr>
                    <w:t>ing</w:t>
                  </w:r>
                </w:p>
                <w:p w14:paraId="0CC1503E" w14:textId="7CBFCFE5" w:rsidR="00ED0FC2" w:rsidRPr="0016225C" w:rsidRDefault="00ED0FC2" w:rsidP="0054768A">
                  <w:pPr>
                    <w:tabs>
                      <w:tab w:val="left" w:pos="749"/>
                    </w:tabs>
                    <w:rPr>
                      <w:sz w:val="18"/>
                      <w:szCs w:val="20"/>
                      <w:lang w:val="sv-SE"/>
                    </w:rPr>
                  </w:pPr>
                  <w:r>
                    <w:rPr>
                      <w:sz w:val="18"/>
                      <w:szCs w:val="20"/>
                      <w:lang w:val="sv-SE"/>
                    </w:rPr>
                    <w:t>~0.</w:t>
                  </w:r>
                  <w:r w:rsidR="0054768A">
                    <w:rPr>
                      <w:sz w:val="18"/>
                      <w:szCs w:val="20"/>
                      <w:lang w:val="sv-SE"/>
                    </w:rPr>
                    <w:t>16</w:t>
                  </w:r>
                  <w:r>
                    <w:rPr>
                      <w:sz w:val="18"/>
                      <w:szCs w:val="20"/>
                      <w:lang w:val="sv-SE"/>
                    </w:rPr>
                    <w:t xml:space="preserve"> months</w:t>
                  </w:r>
                </w:p>
              </w:tc>
              <w:tc>
                <w:tcPr>
                  <w:tcW w:w="1918" w:type="dxa"/>
                  <w:vAlign w:val="center"/>
                </w:tcPr>
                <w:p w14:paraId="6F30220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495652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90BFE9A" w14:textId="77777777" w:rsidTr="0016225C">
              <w:trPr>
                <w:trHeight w:val="397"/>
              </w:trPr>
              <w:tc>
                <w:tcPr>
                  <w:tcW w:w="2552" w:type="dxa"/>
                  <w:vAlign w:val="center"/>
                </w:tcPr>
                <w:p w14:paraId="07A8079D" w14:textId="77777777" w:rsidR="003613D3" w:rsidRPr="0016225C" w:rsidRDefault="00A60904" w:rsidP="0016225C">
                  <w:pPr>
                    <w:tabs>
                      <w:tab w:val="left" w:pos="749"/>
                    </w:tabs>
                    <w:rPr>
                      <w:sz w:val="18"/>
                      <w:szCs w:val="20"/>
                      <w:lang w:val="sv-SE"/>
                    </w:rPr>
                  </w:pPr>
                  <w:r>
                    <w:rPr>
                      <w:rFonts w:ascii="Arial" w:hAnsi="Arial" w:cs="Arial"/>
                      <w:sz w:val="18"/>
                      <w:szCs w:val="16"/>
                      <w:lang w:val="sv-SE"/>
                    </w:rPr>
                    <w:t>2013-01-01-2013-06-30</w:t>
                  </w:r>
                </w:p>
              </w:tc>
              <w:tc>
                <w:tcPr>
                  <w:tcW w:w="1531" w:type="dxa"/>
                  <w:vAlign w:val="center"/>
                </w:tcPr>
                <w:p w14:paraId="5143E880" w14:textId="051CE9E0" w:rsidR="003613D3" w:rsidRDefault="004F620D" w:rsidP="0016225C">
                  <w:pPr>
                    <w:tabs>
                      <w:tab w:val="left" w:pos="749"/>
                    </w:tabs>
                    <w:rPr>
                      <w:rFonts w:ascii="Arial" w:hAnsi="Arial" w:cs="Arial"/>
                      <w:sz w:val="18"/>
                      <w:szCs w:val="16"/>
                      <w:lang w:val="sv-SE"/>
                    </w:rPr>
                  </w:pPr>
                  <w:r>
                    <w:rPr>
                      <w:rFonts w:ascii="Arial" w:hAnsi="Arial" w:cs="Arial"/>
                      <w:sz w:val="18"/>
                      <w:szCs w:val="16"/>
                      <w:lang w:val="sv-SE"/>
                    </w:rPr>
                    <w:t>100</w:t>
                  </w:r>
                  <w:r w:rsidR="00A60904">
                    <w:rPr>
                      <w:rFonts w:ascii="Arial" w:hAnsi="Arial" w:cs="Arial"/>
                      <w:sz w:val="18"/>
                      <w:szCs w:val="16"/>
                      <w:lang w:val="sv-SE"/>
                    </w:rPr>
                    <w:t>%</w:t>
                  </w:r>
                </w:p>
                <w:p w14:paraId="5438C61C" w14:textId="108945DD" w:rsidR="00ED0FC2" w:rsidRPr="00ED0FC2" w:rsidRDefault="00ED0FC2" w:rsidP="001D231C">
                  <w:pPr>
                    <w:tabs>
                      <w:tab w:val="left" w:pos="749"/>
                    </w:tabs>
                    <w:rPr>
                      <w:sz w:val="18"/>
                      <w:szCs w:val="20"/>
                      <w:lang w:val="en-US"/>
                    </w:rPr>
                  </w:pPr>
                  <w:r w:rsidRPr="00ED0FC2">
                    <w:rPr>
                      <w:sz w:val="18"/>
                      <w:szCs w:val="20"/>
                      <w:lang w:val="en-US"/>
                    </w:rPr>
                    <w:t>~</w:t>
                  </w:r>
                  <w:r w:rsidR="001D231C">
                    <w:rPr>
                      <w:sz w:val="18"/>
                      <w:szCs w:val="20"/>
                      <w:lang w:val="en-US"/>
                    </w:rPr>
                    <w:t>6</w:t>
                  </w:r>
                  <w:r w:rsidRPr="00ED0FC2">
                    <w:rPr>
                      <w:sz w:val="18"/>
                      <w:szCs w:val="20"/>
                      <w:lang w:val="en-US"/>
                    </w:rPr>
                    <w:t>.</w:t>
                  </w:r>
                  <w:r w:rsidR="001D231C">
                    <w:rPr>
                      <w:sz w:val="18"/>
                      <w:szCs w:val="20"/>
                      <w:lang w:val="en-US"/>
                    </w:rPr>
                    <w:t>0</w:t>
                  </w:r>
                  <w:r w:rsidRPr="00ED0FC2">
                    <w:rPr>
                      <w:sz w:val="18"/>
                      <w:szCs w:val="20"/>
                      <w:lang w:val="en-US"/>
                    </w:rPr>
                    <w:t xml:space="preserve"> months</w:t>
                  </w:r>
                </w:p>
              </w:tc>
              <w:tc>
                <w:tcPr>
                  <w:tcW w:w="1917" w:type="dxa"/>
                  <w:vAlign w:val="center"/>
                </w:tcPr>
                <w:p w14:paraId="2115033B" w14:textId="0F040E03" w:rsidR="003613D3" w:rsidRPr="00ED0FC2" w:rsidRDefault="003613D3" w:rsidP="00ED0FC2">
                  <w:pPr>
                    <w:tabs>
                      <w:tab w:val="left" w:pos="749"/>
                    </w:tabs>
                    <w:rPr>
                      <w:sz w:val="18"/>
                      <w:szCs w:val="20"/>
                      <w:lang w:val="en-US"/>
                    </w:rPr>
                  </w:pPr>
                </w:p>
              </w:tc>
              <w:tc>
                <w:tcPr>
                  <w:tcW w:w="1918" w:type="dxa"/>
                  <w:vAlign w:val="center"/>
                </w:tcPr>
                <w:p w14:paraId="3E29A6DB"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5EF2F0C8"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6FCA6E9D" w14:textId="77777777" w:rsidTr="0016225C">
              <w:trPr>
                <w:trHeight w:val="397"/>
              </w:trPr>
              <w:tc>
                <w:tcPr>
                  <w:tcW w:w="2552" w:type="dxa"/>
                  <w:vAlign w:val="center"/>
                </w:tcPr>
                <w:p w14:paraId="4C331A88" w14:textId="55B02852" w:rsidR="003613D3" w:rsidRPr="00ED0FC2" w:rsidRDefault="00265ED6" w:rsidP="0016225C">
                  <w:pPr>
                    <w:tabs>
                      <w:tab w:val="left" w:pos="749"/>
                    </w:tabs>
                    <w:rPr>
                      <w:sz w:val="18"/>
                      <w:szCs w:val="20"/>
                      <w:lang w:val="en-US"/>
                    </w:rPr>
                  </w:pPr>
                  <w:r w:rsidRPr="00ED0FC2">
                    <w:rPr>
                      <w:rFonts w:ascii="Arial" w:hAnsi="Arial" w:cs="Arial"/>
                      <w:sz w:val="18"/>
                      <w:szCs w:val="16"/>
                      <w:lang w:val="en-US"/>
                    </w:rPr>
                    <w:t>2013-07-1-2013-09-12</w:t>
                  </w:r>
                </w:p>
              </w:tc>
              <w:tc>
                <w:tcPr>
                  <w:tcW w:w="1531" w:type="dxa"/>
                  <w:vAlign w:val="center"/>
                </w:tcPr>
                <w:p w14:paraId="2A993DA6" w14:textId="77777777" w:rsidR="003613D3" w:rsidRDefault="00265ED6" w:rsidP="0016225C">
                  <w:pPr>
                    <w:tabs>
                      <w:tab w:val="left" w:pos="749"/>
                    </w:tabs>
                    <w:rPr>
                      <w:rFonts w:ascii="Arial" w:hAnsi="Arial" w:cs="Arial"/>
                      <w:sz w:val="18"/>
                      <w:szCs w:val="16"/>
                      <w:lang w:val="en-US"/>
                    </w:rPr>
                  </w:pPr>
                  <w:r w:rsidRPr="00ED0FC2">
                    <w:rPr>
                      <w:rFonts w:ascii="Arial" w:hAnsi="Arial" w:cs="Arial"/>
                      <w:sz w:val="18"/>
                      <w:szCs w:val="16"/>
                      <w:lang w:val="en-US"/>
                    </w:rPr>
                    <w:t>73%</w:t>
                  </w:r>
                </w:p>
                <w:p w14:paraId="5F8DC346" w14:textId="6950BF22" w:rsidR="00ED0FC2" w:rsidRPr="00ED0FC2" w:rsidRDefault="00ED0FC2" w:rsidP="0016225C">
                  <w:pPr>
                    <w:tabs>
                      <w:tab w:val="left" w:pos="749"/>
                    </w:tabs>
                    <w:rPr>
                      <w:sz w:val="18"/>
                      <w:szCs w:val="20"/>
                      <w:lang w:val="en-US"/>
                    </w:rPr>
                  </w:pPr>
                  <w:r>
                    <w:rPr>
                      <w:sz w:val="18"/>
                      <w:szCs w:val="20"/>
                      <w:lang w:val="sv-SE"/>
                    </w:rPr>
                    <w:t>~1.8 months</w:t>
                  </w:r>
                </w:p>
              </w:tc>
              <w:tc>
                <w:tcPr>
                  <w:tcW w:w="1917" w:type="dxa"/>
                  <w:vAlign w:val="center"/>
                </w:tcPr>
                <w:p w14:paraId="5C893589" w14:textId="0CE327E4" w:rsidR="003613D3" w:rsidRPr="00ED0FC2" w:rsidRDefault="003613D3" w:rsidP="00C06D96">
                  <w:pPr>
                    <w:tabs>
                      <w:tab w:val="left" w:pos="749"/>
                    </w:tabs>
                    <w:rPr>
                      <w:sz w:val="18"/>
                      <w:szCs w:val="20"/>
                      <w:lang w:val="en-US"/>
                    </w:rPr>
                  </w:pPr>
                </w:p>
              </w:tc>
              <w:tc>
                <w:tcPr>
                  <w:tcW w:w="1918" w:type="dxa"/>
                  <w:vAlign w:val="center"/>
                </w:tcPr>
                <w:p w14:paraId="16D7B232" w14:textId="5B5485B7" w:rsidR="003613D3" w:rsidRPr="00C807C8" w:rsidRDefault="00265ED6" w:rsidP="0016225C">
                  <w:pPr>
                    <w:tabs>
                      <w:tab w:val="left" w:pos="749"/>
                    </w:tabs>
                    <w:rPr>
                      <w:rFonts w:ascii="Arial" w:hAnsi="Arial" w:cs="Arial"/>
                      <w:sz w:val="18"/>
                      <w:szCs w:val="20"/>
                      <w:lang w:val="en-US"/>
                    </w:rPr>
                  </w:pPr>
                  <w:r w:rsidRPr="00C807C8">
                    <w:rPr>
                      <w:rFonts w:ascii="Arial" w:hAnsi="Arial" w:cs="Arial"/>
                      <w:sz w:val="16"/>
                      <w:szCs w:val="16"/>
                      <w:lang w:val="en-US"/>
                    </w:rPr>
                    <w:t xml:space="preserve">27% parental leave </w:t>
                  </w:r>
                  <w:r w:rsidR="00C807C8" w:rsidRPr="00C807C8">
                    <w:rPr>
                      <w:rFonts w:ascii="Arial" w:hAnsi="Arial" w:cs="Arial"/>
                      <w:sz w:val="16"/>
                      <w:szCs w:val="20"/>
                      <w:lang w:val="sv-SE"/>
                    </w:rPr>
                    <w:t>~0.7 months</w:t>
                  </w:r>
                  <w:r w:rsidR="00C807C8" w:rsidRPr="00C807C8">
                    <w:rPr>
                      <w:rFonts w:ascii="Arial" w:hAnsi="Arial" w:cs="Arial"/>
                      <w:sz w:val="16"/>
                      <w:szCs w:val="16"/>
                      <w:lang w:val="en-US"/>
                    </w:rPr>
                    <w:t xml:space="preserve"> </w:t>
                  </w:r>
                  <w:r w:rsidRPr="00C807C8">
                    <w:rPr>
                      <w:rFonts w:ascii="Arial" w:hAnsi="Arial" w:cs="Arial"/>
                      <w:sz w:val="16"/>
                      <w:szCs w:val="16"/>
                      <w:lang w:val="en-US"/>
                    </w:rPr>
                    <w:t>(3 weeks)</w:t>
                  </w:r>
                </w:p>
              </w:tc>
              <w:tc>
                <w:tcPr>
                  <w:tcW w:w="1588" w:type="dxa"/>
                  <w:vAlign w:val="center"/>
                </w:tcPr>
                <w:p w14:paraId="6BDBF171"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439978C2" w14:textId="77777777" w:rsidTr="0016225C">
              <w:trPr>
                <w:trHeight w:val="397"/>
              </w:trPr>
              <w:tc>
                <w:tcPr>
                  <w:tcW w:w="2552" w:type="dxa"/>
                  <w:vAlign w:val="center"/>
                </w:tcPr>
                <w:p w14:paraId="440272E6" w14:textId="19718DD7" w:rsidR="003613D3" w:rsidRPr="0016225C" w:rsidRDefault="0000615C" w:rsidP="0000615C">
                  <w:pPr>
                    <w:tabs>
                      <w:tab w:val="left" w:pos="749"/>
                    </w:tabs>
                    <w:rPr>
                      <w:sz w:val="18"/>
                      <w:szCs w:val="20"/>
                      <w:lang w:val="sv-SE"/>
                    </w:rPr>
                  </w:pPr>
                  <w:r w:rsidRPr="00ED0FC2">
                    <w:rPr>
                      <w:rFonts w:ascii="Arial" w:hAnsi="Arial" w:cs="Arial"/>
                      <w:sz w:val="18"/>
                      <w:szCs w:val="16"/>
                      <w:lang w:val="en-US"/>
                    </w:rPr>
                    <w:t>2013-0</w:t>
                  </w:r>
                  <w:r>
                    <w:rPr>
                      <w:rFonts w:ascii="Arial" w:hAnsi="Arial" w:cs="Arial"/>
                      <w:sz w:val="18"/>
                      <w:szCs w:val="16"/>
                      <w:lang w:val="en-US"/>
                    </w:rPr>
                    <w:t>9</w:t>
                  </w:r>
                  <w:r w:rsidRPr="00ED0FC2">
                    <w:rPr>
                      <w:rFonts w:ascii="Arial" w:hAnsi="Arial" w:cs="Arial"/>
                      <w:sz w:val="18"/>
                      <w:szCs w:val="16"/>
                      <w:lang w:val="en-US"/>
                    </w:rPr>
                    <w:t>-1</w:t>
                  </w:r>
                  <w:r>
                    <w:rPr>
                      <w:rFonts w:ascii="Arial" w:hAnsi="Arial" w:cs="Arial"/>
                      <w:sz w:val="18"/>
                      <w:szCs w:val="16"/>
                      <w:lang w:val="en-US"/>
                    </w:rPr>
                    <w:t>2-2013</w:t>
                  </w:r>
                  <w:r w:rsidRPr="00ED0FC2">
                    <w:rPr>
                      <w:rFonts w:ascii="Arial" w:hAnsi="Arial" w:cs="Arial"/>
                      <w:sz w:val="18"/>
                      <w:szCs w:val="16"/>
                      <w:lang w:val="en-US"/>
                    </w:rPr>
                    <w:t>-</w:t>
                  </w:r>
                  <w:r>
                    <w:rPr>
                      <w:rFonts w:ascii="Arial" w:hAnsi="Arial" w:cs="Arial"/>
                      <w:sz w:val="18"/>
                      <w:szCs w:val="16"/>
                      <w:lang w:val="en-US"/>
                    </w:rPr>
                    <w:t>12</w:t>
                  </w:r>
                  <w:r w:rsidRPr="00ED0FC2">
                    <w:rPr>
                      <w:rFonts w:ascii="Arial" w:hAnsi="Arial" w:cs="Arial"/>
                      <w:sz w:val="18"/>
                      <w:szCs w:val="16"/>
                      <w:lang w:val="en-US"/>
                    </w:rPr>
                    <w:t>-</w:t>
                  </w:r>
                  <w:r>
                    <w:rPr>
                      <w:rFonts w:ascii="Arial" w:hAnsi="Arial" w:cs="Arial"/>
                      <w:sz w:val="18"/>
                      <w:szCs w:val="16"/>
                      <w:lang w:val="en-US"/>
                    </w:rPr>
                    <w:t>31</w:t>
                  </w:r>
                </w:p>
              </w:tc>
              <w:tc>
                <w:tcPr>
                  <w:tcW w:w="1531" w:type="dxa"/>
                  <w:vAlign w:val="center"/>
                </w:tcPr>
                <w:p w14:paraId="3C4BC55F" w14:textId="34976424" w:rsidR="0000615C" w:rsidRDefault="0000615C" w:rsidP="0000615C">
                  <w:pPr>
                    <w:tabs>
                      <w:tab w:val="left" w:pos="749"/>
                    </w:tabs>
                    <w:rPr>
                      <w:rFonts w:ascii="Arial" w:hAnsi="Arial" w:cs="Arial"/>
                      <w:sz w:val="18"/>
                      <w:szCs w:val="16"/>
                      <w:lang w:val="sv-SE"/>
                    </w:rPr>
                  </w:pPr>
                  <w:r>
                    <w:rPr>
                      <w:rFonts w:ascii="Arial" w:hAnsi="Arial" w:cs="Arial"/>
                      <w:sz w:val="18"/>
                      <w:szCs w:val="16"/>
                      <w:lang w:val="sv-SE"/>
                    </w:rPr>
                    <w:t>9</w:t>
                  </w:r>
                  <w:r w:rsidR="00706652">
                    <w:rPr>
                      <w:rFonts w:ascii="Arial" w:hAnsi="Arial" w:cs="Arial"/>
                      <w:sz w:val="18"/>
                      <w:szCs w:val="16"/>
                      <w:lang w:val="sv-SE"/>
                    </w:rPr>
                    <w:t>4</w:t>
                  </w:r>
                  <w:r>
                    <w:rPr>
                      <w:rFonts w:ascii="Arial" w:hAnsi="Arial" w:cs="Arial"/>
                      <w:sz w:val="18"/>
                      <w:szCs w:val="16"/>
                      <w:lang w:val="sv-SE"/>
                    </w:rPr>
                    <w:t>%</w:t>
                  </w:r>
                </w:p>
                <w:p w14:paraId="2CFEB0C1" w14:textId="0198E57E" w:rsidR="003613D3" w:rsidRPr="0016225C" w:rsidRDefault="0000615C" w:rsidP="0000615C">
                  <w:pPr>
                    <w:tabs>
                      <w:tab w:val="left" w:pos="749"/>
                    </w:tabs>
                    <w:rPr>
                      <w:sz w:val="18"/>
                      <w:szCs w:val="20"/>
                      <w:lang w:val="sv-SE"/>
                    </w:rPr>
                  </w:pPr>
                  <w:r>
                    <w:rPr>
                      <w:sz w:val="18"/>
                      <w:szCs w:val="20"/>
                      <w:lang w:val="sv-SE"/>
                    </w:rPr>
                    <w:t>~3.2</w:t>
                  </w:r>
                  <w:r w:rsidR="00617742">
                    <w:rPr>
                      <w:sz w:val="18"/>
                      <w:szCs w:val="20"/>
                      <w:lang w:val="sv-SE"/>
                    </w:rPr>
                    <w:t>6</w:t>
                  </w:r>
                  <w:r>
                    <w:rPr>
                      <w:sz w:val="18"/>
                      <w:szCs w:val="20"/>
                      <w:lang w:val="sv-SE"/>
                    </w:rPr>
                    <w:t xml:space="preserve"> months</w:t>
                  </w:r>
                </w:p>
              </w:tc>
              <w:tc>
                <w:tcPr>
                  <w:tcW w:w="1917" w:type="dxa"/>
                  <w:vAlign w:val="center"/>
                </w:tcPr>
                <w:p w14:paraId="0A3DB9D5" w14:textId="75018B06" w:rsidR="0000615C" w:rsidRDefault="00706652" w:rsidP="0000615C">
                  <w:pPr>
                    <w:tabs>
                      <w:tab w:val="left" w:pos="749"/>
                    </w:tabs>
                    <w:rPr>
                      <w:rFonts w:ascii="Arial" w:hAnsi="Arial" w:cs="Arial"/>
                      <w:sz w:val="18"/>
                      <w:szCs w:val="16"/>
                      <w:lang w:val="sv-SE"/>
                    </w:rPr>
                  </w:pPr>
                  <w:r>
                    <w:rPr>
                      <w:rFonts w:ascii="Arial" w:hAnsi="Arial" w:cs="Arial"/>
                      <w:sz w:val="18"/>
                      <w:szCs w:val="16"/>
                      <w:lang w:val="sv-SE"/>
                    </w:rPr>
                    <w:t>6</w:t>
                  </w:r>
                  <w:r w:rsidR="0000615C">
                    <w:rPr>
                      <w:rFonts w:ascii="Arial" w:hAnsi="Arial" w:cs="Arial"/>
                      <w:sz w:val="18"/>
                      <w:szCs w:val="16"/>
                      <w:lang w:val="sv-SE"/>
                    </w:rPr>
                    <w:t>% teaching</w:t>
                  </w:r>
                </w:p>
                <w:p w14:paraId="41CFB5BA" w14:textId="0E8606C0" w:rsidR="003613D3" w:rsidRPr="0016225C" w:rsidRDefault="00127E92" w:rsidP="00706652">
                  <w:pPr>
                    <w:tabs>
                      <w:tab w:val="left" w:pos="749"/>
                    </w:tabs>
                    <w:rPr>
                      <w:sz w:val="18"/>
                      <w:szCs w:val="20"/>
                      <w:lang w:val="sv-SE"/>
                    </w:rPr>
                  </w:pPr>
                  <w:r>
                    <w:rPr>
                      <w:sz w:val="18"/>
                      <w:szCs w:val="20"/>
                      <w:lang w:val="sv-SE"/>
                    </w:rPr>
                    <w:t>~0.</w:t>
                  </w:r>
                  <w:r w:rsidR="00706652">
                    <w:rPr>
                      <w:sz w:val="18"/>
                      <w:szCs w:val="20"/>
                      <w:lang w:val="sv-SE"/>
                    </w:rPr>
                    <w:t>24</w:t>
                  </w:r>
                  <w:r>
                    <w:rPr>
                      <w:sz w:val="18"/>
                      <w:szCs w:val="20"/>
                      <w:lang w:val="sv-SE"/>
                    </w:rPr>
                    <w:t xml:space="preserve"> months</w:t>
                  </w:r>
                </w:p>
              </w:tc>
              <w:tc>
                <w:tcPr>
                  <w:tcW w:w="1918" w:type="dxa"/>
                  <w:vAlign w:val="center"/>
                </w:tcPr>
                <w:p w14:paraId="587B83B3"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5784FC8"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58C7F797" w14:textId="77777777" w:rsidTr="0016225C">
              <w:trPr>
                <w:trHeight w:val="397"/>
              </w:trPr>
              <w:tc>
                <w:tcPr>
                  <w:tcW w:w="2552" w:type="dxa"/>
                  <w:vAlign w:val="center"/>
                </w:tcPr>
                <w:p w14:paraId="71BA80CB" w14:textId="2842D6DC" w:rsidR="003613D3" w:rsidRPr="0016225C" w:rsidRDefault="0000615C" w:rsidP="001B4BA3">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1-01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Pr>
                      <w:rFonts w:ascii="Arial" w:hAnsi="Arial" w:cs="Arial"/>
                      <w:sz w:val="18"/>
                      <w:szCs w:val="16"/>
                      <w:lang w:val="en-US"/>
                    </w:rPr>
                    <w:t>0</w:t>
                  </w:r>
                  <w:r w:rsidR="001B4BA3">
                    <w:rPr>
                      <w:rFonts w:ascii="Arial" w:hAnsi="Arial" w:cs="Arial"/>
                      <w:sz w:val="18"/>
                      <w:szCs w:val="16"/>
                      <w:lang w:val="en-US"/>
                    </w:rPr>
                    <w:t>3</w:t>
                  </w:r>
                  <w:r w:rsidRPr="00ED0FC2">
                    <w:rPr>
                      <w:rFonts w:ascii="Arial" w:hAnsi="Arial" w:cs="Arial"/>
                      <w:sz w:val="18"/>
                      <w:szCs w:val="16"/>
                      <w:lang w:val="en-US"/>
                    </w:rPr>
                    <w:t>-</w:t>
                  </w:r>
                  <w:r w:rsidR="001B4BA3">
                    <w:rPr>
                      <w:rFonts w:ascii="Arial" w:hAnsi="Arial" w:cs="Arial"/>
                      <w:sz w:val="18"/>
                      <w:szCs w:val="16"/>
                      <w:lang w:val="en-US"/>
                    </w:rPr>
                    <w:t>30</w:t>
                  </w:r>
                </w:p>
              </w:tc>
              <w:tc>
                <w:tcPr>
                  <w:tcW w:w="1531" w:type="dxa"/>
                  <w:vAlign w:val="center"/>
                </w:tcPr>
                <w:p w14:paraId="05A6F656" w14:textId="0B702602" w:rsidR="0000615C" w:rsidRPr="004F620D" w:rsidRDefault="004F620D" w:rsidP="0000615C">
                  <w:pPr>
                    <w:tabs>
                      <w:tab w:val="left" w:pos="749"/>
                    </w:tabs>
                    <w:rPr>
                      <w:rFonts w:ascii="Arial" w:hAnsi="Arial" w:cs="Arial"/>
                      <w:color w:val="000000" w:themeColor="text1"/>
                      <w:sz w:val="18"/>
                      <w:szCs w:val="16"/>
                      <w:lang w:val="sv-SE"/>
                    </w:rPr>
                  </w:pPr>
                  <w:r w:rsidRPr="004F620D">
                    <w:rPr>
                      <w:rFonts w:ascii="Arial" w:hAnsi="Arial" w:cs="Arial"/>
                      <w:color w:val="000000" w:themeColor="text1"/>
                      <w:sz w:val="18"/>
                      <w:szCs w:val="16"/>
                      <w:lang w:val="sv-SE"/>
                    </w:rPr>
                    <w:t>100</w:t>
                  </w:r>
                  <w:r w:rsidR="0000615C" w:rsidRPr="004F620D">
                    <w:rPr>
                      <w:rFonts w:ascii="Arial" w:hAnsi="Arial" w:cs="Arial"/>
                      <w:color w:val="000000" w:themeColor="text1"/>
                      <w:sz w:val="18"/>
                      <w:szCs w:val="16"/>
                      <w:lang w:val="sv-SE"/>
                    </w:rPr>
                    <w:t>%</w:t>
                  </w:r>
                </w:p>
                <w:p w14:paraId="1AEBCF2E" w14:textId="005C1660" w:rsidR="003613D3" w:rsidRPr="004F620D" w:rsidRDefault="0000615C" w:rsidP="004F620D">
                  <w:pPr>
                    <w:tabs>
                      <w:tab w:val="left" w:pos="749"/>
                    </w:tabs>
                    <w:rPr>
                      <w:color w:val="000000" w:themeColor="text1"/>
                      <w:sz w:val="18"/>
                      <w:szCs w:val="20"/>
                      <w:lang w:val="sv-SE"/>
                    </w:rPr>
                  </w:pPr>
                  <w:r w:rsidRPr="004F620D">
                    <w:rPr>
                      <w:color w:val="000000" w:themeColor="text1"/>
                      <w:sz w:val="18"/>
                      <w:szCs w:val="20"/>
                      <w:lang w:val="en-US"/>
                    </w:rPr>
                    <w:t>~</w:t>
                  </w:r>
                  <w:r w:rsidR="004F620D" w:rsidRPr="004F620D">
                    <w:rPr>
                      <w:color w:val="000000" w:themeColor="text1"/>
                      <w:sz w:val="18"/>
                      <w:szCs w:val="20"/>
                      <w:lang w:val="en-US"/>
                    </w:rPr>
                    <w:t>3.0</w:t>
                  </w:r>
                  <w:r w:rsidRPr="004F620D">
                    <w:rPr>
                      <w:color w:val="000000" w:themeColor="text1"/>
                      <w:sz w:val="18"/>
                      <w:szCs w:val="20"/>
                      <w:lang w:val="en-US"/>
                    </w:rPr>
                    <w:t xml:space="preserve"> months</w:t>
                  </w:r>
                </w:p>
              </w:tc>
              <w:tc>
                <w:tcPr>
                  <w:tcW w:w="1917" w:type="dxa"/>
                  <w:vAlign w:val="center"/>
                </w:tcPr>
                <w:p w14:paraId="6377CCAF" w14:textId="594672DF" w:rsidR="003613D3" w:rsidRPr="00232C06" w:rsidRDefault="003613D3" w:rsidP="0016225C">
                  <w:pPr>
                    <w:tabs>
                      <w:tab w:val="left" w:pos="749"/>
                    </w:tabs>
                    <w:rPr>
                      <w:color w:val="FF0000"/>
                      <w:sz w:val="18"/>
                      <w:szCs w:val="20"/>
                      <w:lang w:val="sv-SE"/>
                    </w:rPr>
                  </w:pPr>
                </w:p>
              </w:tc>
              <w:tc>
                <w:tcPr>
                  <w:tcW w:w="1918" w:type="dxa"/>
                  <w:vAlign w:val="center"/>
                </w:tcPr>
                <w:p w14:paraId="05F43F87"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0635CB6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7C7D049E" w14:textId="77777777" w:rsidTr="0016225C">
              <w:trPr>
                <w:trHeight w:val="397"/>
              </w:trPr>
              <w:tc>
                <w:tcPr>
                  <w:tcW w:w="2552" w:type="dxa"/>
                  <w:vAlign w:val="center"/>
                </w:tcPr>
                <w:p w14:paraId="0A725445" w14:textId="4E43E4C9" w:rsidR="003613D3" w:rsidRPr="0016225C" w:rsidRDefault="001B4BA3" w:rsidP="001B4BA3">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4-01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Pr>
                      <w:rFonts w:ascii="Arial" w:hAnsi="Arial" w:cs="Arial"/>
                      <w:sz w:val="18"/>
                      <w:szCs w:val="16"/>
                      <w:lang w:val="en-US"/>
                    </w:rPr>
                    <w:t>09</w:t>
                  </w:r>
                  <w:r w:rsidRPr="00ED0FC2">
                    <w:rPr>
                      <w:rFonts w:ascii="Arial" w:hAnsi="Arial" w:cs="Arial"/>
                      <w:sz w:val="18"/>
                      <w:szCs w:val="16"/>
                      <w:lang w:val="en-US"/>
                    </w:rPr>
                    <w:t>-</w:t>
                  </w:r>
                  <w:r>
                    <w:rPr>
                      <w:rFonts w:ascii="Arial" w:hAnsi="Arial" w:cs="Arial"/>
                      <w:sz w:val="18"/>
                      <w:szCs w:val="16"/>
                      <w:lang w:val="en-US"/>
                    </w:rPr>
                    <w:t>01</w:t>
                  </w:r>
                </w:p>
              </w:tc>
              <w:tc>
                <w:tcPr>
                  <w:tcW w:w="1531" w:type="dxa"/>
                  <w:vAlign w:val="center"/>
                </w:tcPr>
                <w:p w14:paraId="1DACD7E0" w14:textId="77777777" w:rsidR="003613D3" w:rsidRDefault="001B4BA3" w:rsidP="004F620D">
                  <w:pPr>
                    <w:tabs>
                      <w:tab w:val="left" w:pos="749"/>
                    </w:tabs>
                    <w:rPr>
                      <w:sz w:val="18"/>
                      <w:szCs w:val="20"/>
                      <w:lang w:val="sv-SE"/>
                    </w:rPr>
                  </w:pPr>
                  <w:r>
                    <w:rPr>
                      <w:sz w:val="18"/>
                      <w:szCs w:val="20"/>
                      <w:lang w:val="sv-SE"/>
                    </w:rPr>
                    <w:t>100%</w:t>
                  </w:r>
                </w:p>
                <w:p w14:paraId="5F178A92" w14:textId="2690CB91" w:rsidR="001B4BA3" w:rsidRPr="0016225C" w:rsidRDefault="001B4BA3" w:rsidP="001B4BA3">
                  <w:pPr>
                    <w:tabs>
                      <w:tab w:val="left" w:pos="749"/>
                    </w:tabs>
                    <w:rPr>
                      <w:sz w:val="18"/>
                      <w:szCs w:val="20"/>
                      <w:lang w:val="sv-SE"/>
                    </w:rPr>
                  </w:pPr>
                  <w:r w:rsidRPr="004F620D">
                    <w:rPr>
                      <w:color w:val="000000" w:themeColor="text1"/>
                      <w:sz w:val="18"/>
                      <w:szCs w:val="20"/>
                      <w:lang w:val="en-US"/>
                    </w:rPr>
                    <w:t>~</w:t>
                  </w:r>
                  <w:r>
                    <w:rPr>
                      <w:color w:val="000000" w:themeColor="text1"/>
                      <w:sz w:val="18"/>
                      <w:szCs w:val="20"/>
                      <w:lang w:val="en-US"/>
                    </w:rPr>
                    <w:t>5</w:t>
                  </w:r>
                  <w:r w:rsidRPr="004F620D">
                    <w:rPr>
                      <w:color w:val="000000" w:themeColor="text1"/>
                      <w:sz w:val="18"/>
                      <w:szCs w:val="20"/>
                      <w:lang w:val="en-US"/>
                    </w:rPr>
                    <w:t>.0 months</w:t>
                  </w:r>
                </w:p>
              </w:tc>
              <w:tc>
                <w:tcPr>
                  <w:tcW w:w="1917" w:type="dxa"/>
                  <w:vAlign w:val="center"/>
                </w:tcPr>
                <w:p w14:paraId="252BE306"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1FB12AC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6AC4019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2221CE5" w14:textId="77777777" w:rsidTr="0016225C">
              <w:trPr>
                <w:trHeight w:val="397"/>
              </w:trPr>
              <w:tc>
                <w:tcPr>
                  <w:tcW w:w="2552" w:type="dxa"/>
                  <w:vAlign w:val="center"/>
                </w:tcPr>
                <w:p w14:paraId="632725A5" w14:textId="0AE27296"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6FDC1BB5" w14:textId="329150F5" w:rsidR="003613D3" w:rsidRPr="0016225C" w:rsidRDefault="001B4BA3" w:rsidP="001B4BA3">
                  <w:pPr>
                    <w:tabs>
                      <w:tab w:val="left" w:pos="749"/>
                    </w:tabs>
                    <w:rPr>
                      <w:sz w:val="18"/>
                      <w:szCs w:val="20"/>
                      <w:lang w:val="sv-SE"/>
                    </w:rPr>
                  </w:pPr>
                  <w:r>
                    <w:rPr>
                      <w:rFonts w:ascii="Arial" w:hAnsi="Arial" w:cs="Arial"/>
                      <w:sz w:val="18"/>
                      <w:szCs w:val="16"/>
                      <w:lang w:val="sv-SE"/>
                    </w:rPr>
                    <w:t>Total: 28.4 months</w:t>
                  </w:r>
                </w:p>
              </w:tc>
              <w:tc>
                <w:tcPr>
                  <w:tcW w:w="1917" w:type="dxa"/>
                  <w:vAlign w:val="center"/>
                </w:tcPr>
                <w:p w14:paraId="6A1FD6C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27E8872"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B45718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16225C" w14:paraId="408B7CBF" w14:textId="77777777" w:rsidTr="0016225C">
              <w:trPr>
                <w:trHeight w:val="397"/>
              </w:trPr>
              <w:tc>
                <w:tcPr>
                  <w:tcW w:w="2552" w:type="dxa"/>
                  <w:vAlign w:val="center"/>
                </w:tcPr>
                <w:p w14:paraId="11BB3B8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56E7AF0A"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1132FC4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C053457"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EB5D3CF"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r>
            <w:tr w:rsidR="00BD56FB" w14:paraId="53830C04" w14:textId="77777777" w:rsidTr="0016225C">
              <w:trPr>
                <w:trHeight w:val="397"/>
              </w:trPr>
              <w:tc>
                <w:tcPr>
                  <w:tcW w:w="2552" w:type="dxa"/>
                  <w:vAlign w:val="center"/>
                </w:tcPr>
                <w:p w14:paraId="423D8F57"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4EB0E248"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72E5D0A6"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7582711A"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839FBF1"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r>
          </w:tbl>
          <w:p w14:paraId="6570C985" w14:textId="77777777" w:rsidR="003613D3" w:rsidRDefault="003613D3">
            <w:pPr>
              <w:tabs>
                <w:tab w:val="left" w:pos="749"/>
              </w:tabs>
              <w:rPr>
                <w:sz w:val="20"/>
                <w:szCs w:val="20"/>
                <w:lang w:val="sv-SE"/>
              </w:rPr>
            </w:pPr>
          </w:p>
        </w:tc>
      </w:tr>
      <w:tr w:rsidR="003613D3" w14:paraId="591E37B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cantSplit/>
          <w:trHeight w:val="411"/>
        </w:trPr>
        <w:tc>
          <w:tcPr>
            <w:tcW w:w="9762" w:type="dxa"/>
            <w:gridSpan w:val="6"/>
            <w:tcBorders>
              <w:top w:val="nil"/>
              <w:left w:val="single" w:sz="4" w:space="0" w:color="auto"/>
              <w:bottom w:val="single" w:sz="4" w:space="0" w:color="auto"/>
              <w:right w:val="single" w:sz="4" w:space="0" w:color="auto"/>
            </w:tcBorders>
          </w:tcPr>
          <w:p w14:paraId="3938D42E" w14:textId="77777777" w:rsidR="003613D3" w:rsidRDefault="003613D3">
            <w:pPr>
              <w:rPr>
                <w:sz w:val="20"/>
                <w:szCs w:val="20"/>
                <w:lang w:val="sv-SE"/>
              </w:rPr>
            </w:pPr>
          </w:p>
          <w:p w14:paraId="5430C073" w14:textId="77777777" w:rsidR="003613D3" w:rsidRDefault="003613D3">
            <w:pPr>
              <w:rPr>
                <w:b/>
                <w:bCs/>
                <w:sz w:val="20"/>
                <w:szCs w:val="20"/>
                <w:lang w:val="sv-SE"/>
              </w:rPr>
            </w:pPr>
            <w:r>
              <w:rPr>
                <w:b/>
                <w:bCs/>
                <w:sz w:val="20"/>
                <w:szCs w:val="20"/>
                <w:lang w:val="sv-SE"/>
              </w:rPr>
              <w:t>Utbildningens framåtskridande</w:t>
            </w:r>
            <w:r>
              <w:rPr>
                <w:rStyle w:val="EndnoteReference"/>
                <w:sz w:val="20"/>
                <w:szCs w:val="20"/>
                <w:lang w:val="sv-SE"/>
              </w:rPr>
              <w:endnoteReference w:id="22"/>
            </w:r>
          </w:p>
          <w:p w14:paraId="6D53F083" w14:textId="77777777" w:rsidR="003613D3" w:rsidRDefault="003613D3">
            <w:pPr>
              <w:pStyle w:val="EndnoteText"/>
              <w:rPr>
                <w:lang w:val="sv-SE"/>
              </w:rPr>
            </w:pPr>
          </w:p>
          <w:p w14:paraId="483ED1A4" w14:textId="77777777" w:rsidR="003613D3" w:rsidRDefault="003613D3">
            <w:pPr>
              <w:rPr>
                <w:sz w:val="20"/>
                <w:szCs w:val="20"/>
                <w:lang w:val="sv-SE"/>
              </w:rPr>
            </w:pPr>
            <w:r>
              <w:rPr>
                <w:sz w:val="20"/>
                <w:szCs w:val="20"/>
                <w:lang w:val="sv-SE"/>
              </w:rPr>
              <w:t>Totalt genomförd nettostudietid (mån).</w:t>
            </w:r>
            <w:r>
              <w:rPr>
                <w:rStyle w:val="EndnoteReference"/>
                <w:sz w:val="20"/>
                <w:szCs w:val="20"/>
                <w:lang w:val="sv-SE"/>
              </w:rPr>
              <w:endnoteReference w:id="23"/>
            </w:r>
            <w:r>
              <w:rPr>
                <w:sz w:val="20"/>
                <w:szCs w:val="20"/>
                <w:lang w:val="sv-SE"/>
              </w:rPr>
              <w:t xml:space="preserve">: </w:t>
            </w:r>
            <w:r w:rsidR="002E3162">
              <w:rPr>
                <w:rFonts w:ascii="Arial" w:hAnsi="Arial" w:cs="Arial"/>
                <w:sz w:val="16"/>
                <w:szCs w:val="16"/>
                <w:lang w:val="sv-SE"/>
              </w:rPr>
              <w:t>6</w:t>
            </w:r>
            <w:r>
              <w:rPr>
                <w:sz w:val="20"/>
                <w:szCs w:val="20"/>
                <w:lang w:val="sv-SE"/>
              </w:rPr>
              <w:tab/>
              <w:t xml:space="preserve">per den </w:t>
            </w:r>
            <w:r w:rsidR="00692E5C">
              <w:rPr>
                <w:rFonts w:ascii="Arial" w:hAnsi="Arial" w:cs="Arial"/>
                <w:sz w:val="16"/>
                <w:szCs w:val="16"/>
                <w:lang w:val="sv-SE"/>
              </w:rPr>
              <w:t>2012-09-20</w:t>
            </w:r>
          </w:p>
          <w:p w14:paraId="2CFD6AC1" w14:textId="77777777" w:rsidR="003613D3" w:rsidRDefault="003613D3">
            <w:pPr>
              <w:rPr>
                <w:sz w:val="20"/>
                <w:szCs w:val="20"/>
                <w:lang w:val="sv-SE"/>
              </w:rPr>
            </w:pPr>
          </w:p>
          <w:p w14:paraId="10F5305A" w14:textId="553ACA3F" w:rsidR="003613D3" w:rsidRDefault="003613D3">
            <w:pPr>
              <w:rPr>
                <w:sz w:val="20"/>
                <w:szCs w:val="20"/>
                <w:lang w:val="sv-SE"/>
              </w:rPr>
            </w:pPr>
            <w:r>
              <w:rPr>
                <w:sz w:val="20"/>
                <w:szCs w:val="20"/>
                <w:lang w:val="sv-SE"/>
              </w:rPr>
              <w:t xml:space="preserve">50 % av fordringarna för doktorsexamen uppnådda </w:t>
            </w:r>
            <w:r w:rsidR="00872342">
              <w:rPr>
                <w:rFonts w:ascii="Arial" w:hAnsi="Arial" w:cs="Arial"/>
                <w:sz w:val="16"/>
                <w:szCs w:val="16"/>
                <w:lang w:val="sv-SE"/>
              </w:rPr>
              <w:fldChar w:fldCharType="begin">
                <w:ffData>
                  <w:name w:val="Text26"/>
                  <w:enabled/>
                  <w:calcOnExit w:val="0"/>
                  <w:textInput/>
                </w:ffData>
              </w:fldChar>
            </w:r>
            <w:r>
              <w:rPr>
                <w:rFonts w:ascii="Arial" w:hAnsi="Arial" w:cs="Arial"/>
                <w:sz w:val="16"/>
                <w:szCs w:val="16"/>
                <w:lang w:val="sv-SE"/>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r>
              <w:rPr>
                <w:sz w:val="20"/>
                <w:szCs w:val="20"/>
                <w:lang w:val="sv-SE"/>
              </w:rPr>
              <w:t xml:space="preserve">/ </w:t>
            </w:r>
            <w:r w:rsidRPr="00AD3082">
              <w:rPr>
                <w:color w:val="000080"/>
                <w:sz w:val="20"/>
                <w:szCs w:val="20"/>
                <w:lang w:val="sv-SE"/>
              </w:rPr>
              <w:t>beräknas nås den</w:t>
            </w:r>
            <w:r w:rsidRPr="00471C06">
              <w:rPr>
                <w:color w:val="FF0000"/>
                <w:sz w:val="20"/>
                <w:szCs w:val="20"/>
                <w:lang w:val="sv-SE"/>
              </w:rPr>
              <w:t xml:space="preserve">: </w:t>
            </w:r>
            <w:r w:rsidR="008C121B" w:rsidRPr="00471C06">
              <w:rPr>
                <w:rFonts w:ascii="Arial" w:cs="Arial"/>
                <w:noProof/>
                <w:color w:val="FF0000"/>
                <w:sz w:val="16"/>
                <w:szCs w:val="16"/>
                <w:lang w:val="sv-SE"/>
              </w:rPr>
              <w:t>2014/0</w:t>
            </w:r>
            <w:r w:rsidR="00863436">
              <w:rPr>
                <w:rFonts w:ascii="Arial" w:cs="Arial"/>
                <w:noProof/>
                <w:color w:val="FF0000"/>
                <w:sz w:val="16"/>
                <w:szCs w:val="16"/>
                <w:lang w:val="sv-SE"/>
              </w:rPr>
              <w:t>4</w:t>
            </w:r>
            <w:r w:rsidR="008C121B" w:rsidRPr="00471C06">
              <w:rPr>
                <w:rFonts w:ascii="Arial" w:cs="Arial"/>
                <w:noProof/>
                <w:color w:val="FF0000"/>
                <w:sz w:val="16"/>
                <w:szCs w:val="16"/>
                <w:lang w:val="sv-SE"/>
              </w:rPr>
              <w:t>/</w:t>
            </w:r>
            <w:r w:rsidR="00265ED6" w:rsidRPr="00471C06">
              <w:rPr>
                <w:rFonts w:ascii="Arial" w:cs="Arial"/>
                <w:noProof/>
                <w:color w:val="FF0000"/>
                <w:sz w:val="16"/>
                <w:szCs w:val="16"/>
                <w:lang w:val="sv-SE"/>
              </w:rPr>
              <w:t>20</w:t>
            </w:r>
          </w:p>
          <w:p w14:paraId="294CB60D" w14:textId="4D0904E4" w:rsidR="003613D3" w:rsidRDefault="003613D3">
            <w:pPr>
              <w:rPr>
                <w:sz w:val="20"/>
                <w:szCs w:val="20"/>
                <w:lang w:val="sv-SE"/>
              </w:rPr>
            </w:pPr>
            <w:r>
              <w:rPr>
                <w:sz w:val="20"/>
                <w:szCs w:val="20"/>
                <w:lang w:val="sv-SE"/>
              </w:rPr>
              <w:t xml:space="preserve">80 % av fordringarna för doktorsexamen uppnådda </w:t>
            </w:r>
            <w:r w:rsidR="00872342">
              <w:rPr>
                <w:rFonts w:ascii="Arial" w:hAnsi="Arial" w:cs="Arial"/>
                <w:sz w:val="16"/>
                <w:szCs w:val="16"/>
                <w:lang w:val="sv-SE"/>
              </w:rPr>
              <w:fldChar w:fldCharType="begin">
                <w:ffData>
                  <w:name w:val="Text26"/>
                  <w:enabled/>
                  <w:calcOnExit w:val="0"/>
                  <w:textInput/>
                </w:ffData>
              </w:fldChar>
            </w:r>
            <w:r>
              <w:rPr>
                <w:rFonts w:ascii="Arial" w:hAnsi="Arial" w:cs="Arial"/>
                <w:sz w:val="16"/>
                <w:szCs w:val="16"/>
                <w:lang w:val="sv-SE"/>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r w:rsidRPr="00AD3082">
              <w:rPr>
                <w:color w:val="000080"/>
                <w:sz w:val="20"/>
                <w:szCs w:val="20"/>
                <w:lang w:val="sv-SE"/>
              </w:rPr>
              <w:t>/ beräknas nås den</w:t>
            </w:r>
            <w:r w:rsidRPr="00471C06">
              <w:rPr>
                <w:color w:val="FF0000"/>
                <w:sz w:val="20"/>
                <w:szCs w:val="20"/>
                <w:lang w:val="sv-SE"/>
              </w:rPr>
              <w:t xml:space="preserve">: </w:t>
            </w:r>
            <w:r w:rsidR="008C121B" w:rsidRPr="00471C06">
              <w:rPr>
                <w:rFonts w:ascii="Arial" w:cs="Arial"/>
                <w:noProof/>
                <w:color w:val="FF0000"/>
                <w:sz w:val="16"/>
                <w:szCs w:val="16"/>
                <w:lang w:val="sv-SE"/>
              </w:rPr>
              <w:t>2015/0</w:t>
            </w:r>
            <w:r w:rsidR="00863436">
              <w:rPr>
                <w:rFonts w:ascii="Arial" w:cs="Arial"/>
                <w:noProof/>
                <w:color w:val="FF0000"/>
                <w:sz w:val="16"/>
                <w:szCs w:val="16"/>
                <w:lang w:val="sv-SE"/>
              </w:rPr>
              <w:t>6</w:t>
            </w:r>
            <w:r w:rsidR="008C121B" w:rsidRPr="00471C06">
              <w:rPr>
                <w:rFonts w:ascii="Arial" w:cs="Arial"/>
                <w:noProof/>
                <w:color w:val="FF0000"/>
                <w:sz w:val="16"/>
                <w:szCs w:val="16"/>
                <w:lang w:val="sv-SE"/>
              </w:rPr>
              <w:t>/</w:t>
            </w:r>
            <w:r w:rsidR="00265ED6" w:rsidRPr="00471C06">
              <w:rPr>
                <w:rFonts w:ascii="Arial" w:cs="Arial"/>
                <w:noProof/>
                <w:color w:val="FF0000"/>
                <w:sz w:val="16"/>
                <w:szCs w:val="16"/>
                <w:lang w:val="sv-SE"/>
              </w:rPr>
              <w:t>29</w:t>
            </w:r>
          </w:p>
          <w:p w14:paraId="7EF0E3E4" w14:textId="77777777" w:rsidR="003613D3" w:rsidRDefault="003613D3">
            <w:pPr>
              <w:rPr>
                <w:sz w:val="16"/>
                <w:szCs w:val="16"/>
                <w:lang w:val="sv-SE"/>
              </w:rPr>
            </w:pPr>
          </w:p>
          <w:p w14:paraId="7A63937E" w14:textId="77777777" w:rsidR="003613D3" w:rsidRDefault="003613D3">
            <w:pPr>
              <w:rPr>
                <w:sz w:val="16"/>
                <w:szCs w:val="16"/>
                <w:lang w:val="sv-SE"/>
              </w:rPr>
            </w:pPr>
            <w:r>
              <w:rPr>
                <w:sz w:val="16"/>
                <w:szCs w:val="16"/>
                <w:lang w:val="sv-SE"/>
              </w:rPr>
              <w:t xml:space="preserve">Normalt skall 50% vara uppnått efter 24 och 80% efter  38 månaders nettostudietid. Om doktoranden inte bedöms ha uppnått 50 % eller 80 % av fordringarna vid dessa tidpunkter bör institutionen utreda orsakerna och vidta åtgärder. Maximal nettostudietid: 48 månader. </w:t>
            </w:r>
          </w:p>
        </w:tc>
      </w:tr>
    </w:tbl>
    <w:p w14:paraId="774D4E4F" w14:textId="77777777" w:rsidR="003613D3" w:rsidRDefault="003613D3">
      <w:pPr>
        <w:pStyle w:val="Date"/>
        <w:rPr>
          <w:sz w:val="16"/>
          <w:lang w:val="sv-SE"/>
        </w:rPr>
      </w:pPr>
      <w:r>
        <w:rPr>
          <w:lang w:val="sv-SE"/>
        </w:rPr>
        <w:br w:type="page"/>
      </w:r>
    </w:p>
    <w:tbl>
      <w:tblPr>
        <w:tblW w:w="0" w:type="auto"/>
        <w:tblInd w:w="-40" w:type="dxa"/>
        <w:tblLayout w:type="fixed"/>
        <w:tblCellMar>
          <w:left w:w="80" w:type="dxa"/>
          <w:right w:w="80" w:type="dxa"/>
        </w:tblCellMar>
        <w:tblLook w:val="0000" w:firstRow="0" w:lastRow="0" w:firstColumn="0" w:lastColumn="0" w:noHBand="0" w:noVBand="0"/>
      </w:tblPr>
      <w:tblGrid>
        <w:gridCol w:w="9762"/>
        <w:gridCol w:w="24"/>
        <w:gridCol w:w="28"/>
      </w:tblGrid>
      <w:tr w:rsidR="003613D3" w:rsidRPr="009E31B7" w14:paraId="2AACB736" w14:textId="77777777">
        <w:trPr>
          <w:gridAfter w:val="1"/>
          <w:wAfter w:w="24" w:type="dxa"/>
          <w:trHeight w:val="428"/>
        </w:trPr>
        <w:tc>
          <w:tcPr>
            <w:tcW w:w="9762" w:type="dxa"/>
            <w:gridSpan w:val="2"/>
            <w:tcBorders>
              <w:top w:val="single" w:sz="4" w:space="0" w:color="auto"/>
              <w:left w:val="single" w:sz="4" w:space="0" w:color="auto"/>
              <w:right w:val="single" w:sz="4" w:space="0" w:color="auto"/>
            </w:tcBorders>
          </w:tcPr>
          <w:p w14:paraId="6BC2282E" w14:textId="77777777" w:rsidR="003613D3" w:rsidRDefault="003613D3">
            <w:pPr>
              <w:rPr>
                <w:b/>
                <w:bCs/>
                <w:color w:val="000080"/>
                <w:sz w:val="20"/>
                <w:szCs w:val="20"/>
                <w:lang w:val="sv-SE"/>
              </w:rPr>
            </w:pPr>
            <w:r>
              <w:rPr>
                <w:b/>
                <w:bCs/>
                <w:color w:val="000080"/>
                <w:sz w:val="20"/>
                <w:szCs w:val="20"/>
                <w:lang w:val="sv-SE"/>
              </w:rPr>
              <w:lastRenderedPageBreak/>
              <w:t xml:space="preserve">Översiktlig målbeskrivning för studierna. </w:t>
            </w:r>
          </w:p>
          <w:p w14:paraId="128C53BE" w14:textId="77777777" w:rsidR="003613D3" w:rsidRDefault="003613D3">
            <w:pPr>
              <w:rPr>
                <w:color w:val="000080"/>
                <w:sz w:val="20"/>
                <w:szCs w:val="20"/>
                <w:lang w:val="sv-SE"/>
              </w:rPr>
            </w:pPr>
            <w:r>
              <w:rPr>
                <w:color w:val="000080"/>
                <w:sz w:val="20"/>
                <w:szCs w:val="20"/>
                <w:lang w:val="sv-SE"/>
              </w:rPr>
              <w:t>Enligt högskoleförordningen är målen för utbildning på forskarnivå att doktoranden uppnår mål vad gäller “kunskap och förståelse”, “färdighet och förmåga” samt “värderingsförmåga och förhållningssätt”.</w:t>
            </w:r>
          </w:p>
          <w:p w14:paraId="2C754A36" w14:textId="77777777" w:rsidR="003613D3" w:rsidRDefault="003613D3">
            <w:pPr>
              <w:rPr>
                <w:color w:val="000080"/>
                <w:sz w:val="20"/>
                <w:szCs w:val="20"/>
                <w:lang w:val="sv-SE"/>
              </w:rPr>
            </w:pPr>
            <w:r>
              <w:rPr>
                <w:b/>
                <w:bCs/>
                <w:color w:val="000080"/>
                <w:sz w:val="20"/>
                <w:szCs w:val="20"/>
                <w:lang w:val="sv-SE"/>
              </w:rPr>
              <w:t>Ange, så konkret som möjligt (ev med hjälp av bilaga)</w:t>
            </w:r>
            <w:r>
              <w:rPr>
                <w:rStyle w:val="EndnoteReference"/>
                <w:color w:val="000080"/>
                <w:sz w:val="20"/>
                <w:szCs w:val="20"/>
                <w:lang w:val="sv-SE"/>
              </w:rPr>
              <w:endnoteReference w:id="24"/>
            </w:r>
          </w:p>
        </w:tc>
      </w:tr>
      <w:tr w:rsidR="003613D3" w14:paraId="0E25ED94" w14:textId="77777777">
        <w:trPr>
          <w:gridAfter w:val="1"/>
          <w:wAfter w:w="24" w:type="dxa"/>
          <w:trHeight w:val="1614"/>
        </w:trPr>
        <w:tc>
          <w:tcPr>
            <w:tcW w:w="9762" w:type="dxa"/>
            <w:gridSpan w:val="2"/>
            <w:tcBorders>
              <w:left w:val="single" w:sz="4" w:space="0" w:color="auto"/>
              <w:right w:val="single" w:sz="4" w:space="0" w:color="auto"/>
            </w:tcBorders>
          </w:tcPr>
          <w:p w14:paraId="3EFD51EF" w14:textId="77777777" w:rsidR="003613D3" w:rsidRDefault="003613D3">
            <w:pPr>
              <w:numPr>
                <w:ilvl w:val="0"/>
                <w:numId w:val="2"/>
              </w:numPr>
              <w:rPr>
                <w:b/>
                <w:bCs/>
                <w:color w:val="000080"/>
                <w:sz w:val="20"/>
                <w:szCs w:val="20"/>
                <w:lang w:val="sv-SE"/>
              </w:rPr>
            </w:pPr>
            <w:r>
              <w:rPr>
                <w:b/>
                <w:bCs/>
                <w:color w:val="000080"/>
                <w:sz w:val="20"/>
                <w:szCs w:val="20"/>
                <w:lang w:val="sv-SE"/>
              </w:rPr>
              <w:t>Individuella kunskaps- och färdighetsmål. Hur målen ska nås anges under “kurser mm”</w:t>
            </w:r>
            <w:r>
              <w:rPr>
                <w:rStyle w:val="EndnoteReference"/>
                <w:color w:val="000080"/>
                <w:sz w:val="20"/>
                <w:szCs w:val="20"/>
                <w:lang w:val="sv-SE"/>
              </w:rPr>
              <w:endnoteReference w:id="25"/>
            </w:r>
          </w:p>
          <w:p w14:paraId="173D03F6" w14:textId="77777777" w:rsidR="003613D3" w:rsidRDefault="003613D3">
            <w:pPr>
              <w:ind w:left="360"/>
              <w:rPr>
                <w:rFonts w:ascii="Verdana" w:hAnsi="Verdana"/>
                <w:color w:val="000080"/>
                <w:sz w:val="16"/>
                <w:szCs w:val="16"/>
                <w:lang w:val="sv-SE"/>
              </w:rPr>
            </w:pPr>
          </w:p>
          <w:p w14:paraId="1ACDA872"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1. A better understanding of the image acquisition techniques an</w:t>
            </w:r>
            <w:r w:rsidR="00243265" w:rsidRPr="003D6D53">
              <w:rPr>
                <w:rFonts w:ascii="Arial" w:cs="Arial"/>
                <w:noProof/>
                <w:color w:val="000080"/>
                <w:sz w:val="20"/>
                <w:szCs w:val="16"/>
                <w:lang w:val="en-US"/>
              </w:rPr>
              <w:t>d modalities used in the quanti</w:t>
            </w:r>
            <w:r w:rsidRPr="003D6D53">
              <w:rPr>
                <w:rFonts w:ascii="Arial" w:cs="Arial"/>
                <w:noProof/>
                <w:color w:val="000080"/>
                <w:sz w:val="20"/>
                <w:szCs w:val="16"/>
                <w:lang w:val="en-US"/>
              </w:rPr>
              <w:t>tative microsocpy, including the ability to use a microscope.</w:t>
            </w:r>
          </w:p>
          <w:p w14:paraId="5EC3DA1B"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2. Familiarity with domain specific knowledge such as the research process in drug development.</w:t>
            </w:r>
          </w:p>
          <w:p w14:paraId="1A931C98" w14:textId="7FABE36E"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3. Thorough exposure to the state of the art image analysis algorithms.</w:t>
            </w:r>
          </w:p>
          <w:p w14:paraId="18BCC472"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4. Review of seminal and modern research papers in the field.</w:t>
            </w:r>
          </w:p>
          <w:p w14:paraId="1CC8F8FF" w14:textId="77777777" w:rsidR="003613D3"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 xml:space="preserve">5. A better understanding of supplementary subjects such as engineering statisitcs and research methodologies.  </w:t>
            </w:r>
          </w:p>
          <w:p w14:paraId="65050F39" w14:textId="77777777" w:rsidR="00A92DDF" w:rsidRPr="003D6D53" w:rsidRDefault="00A92DDF" w:rsidP="008C121B">
            <w:pPr>
              <w:ind w:left="360"/>
              <w:rPr>
                <w:color w:val="000080"/>
                <w:lang w:val="en-US"/>
              </w:rPr>
            </w:pPr>
          </w:p>
        </w:tc>
      </w:tr>
      <w:tr w:rsidR="003613D3" w14:paraId="50E7593B" w14:textId="77777777">
        <w:trPr>
          <w:gridAfter w:val="1"/>
          <w:wAfter w:w="24" w:type="dxa"/>
          <w:trHeight w:val="1674"/>
        </w:trPr>
        <w:tc>
          <w:tcPr>
            <w:tcW w:w="9762" w:type="dxa"/>
            <w:gridSpan w:val="2"/>
            <w:tcBorders>
              <w:left w:val="single" w:sz="4" w:space="0" w:color="auto"/>
              <w:right w:val="single" w:sz="4" w:space="0" w:color="auto"/>
            </w:tcBorders>
          </w:tcPr>
          <w:p w14:paraId="60180182" w14:textId="77777777" w:rsidR="003613D3" w:rsidRDefault="003613D3">
            <w:pPr>
              <w:numPr>
                <w:ilvl w:val="0"/>
                <w:numId w:val="2"/>
              </w:numPr>
              <w:rPr>
                <w:b/>
                <w:bCs/>
                <w:color w:val="000080"/>
                <w:sz w:val="20"/>
                <w:szCs w:val="20"/>
                <w:lang w:val="sv-SE"/>
              </w:rPr>
            </w:pPr>
            <w:r>
              <w:rPr>
                <w:b/>
                <w:bCs/>
                <w:color w:val="000080"/>
                <w:sz w:val="20"/>
                <w:szCs w:val="20"/>
                <w:lang w:val="sv-SE"/>
              </w:rPr>
              <w:t>Vetenskapliga mål (projektmål). Mer detaljer samt hur målen ska nås anges i ”beskrivning av forskningsområde” samt i “individuell forskningsplan”</w:t>
            </w:r>
            <w:r>
              <w:rPr>
                <w:rStyle w:val="EndnoteReference"/>
                <w:color w:val="000080"/>
                <w:sz w:val="20"/>
                <w:szCs w:val="20"/>
                <w:lang w:val="sv-SE"/>
              </w:rPr>
              <w:endnoteReference w:id="26"/>
            </w:r>
          </w:p>
          <w:p w14:paraId="13FEC1A7" w14:textId="77777777" w:rsidR="003613D3" w:rsidRDefault="003613D3">
            <w:pPr>
              <w:ind w:left="360"/>
              <w:rPr>
                <w:rFonts w:ascii="Verdana" w:hAnsi="Verdana"/>
                <w:color w:val="000080"/>
                <w:sz w:val="16"/>
                <w:szCs w:val="16"/>
                <w:lang w:val="sv-SE"/>
              </w:rPr>
            </w:pPr>
          </w:p>
          <w:p w14:paraId="7348281B" w14:textId="4B8554BB" w:rsidR="008C121B"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1</w:t>
            </w:r>
            <w:r w:rsidR="008C121B" w:rsidRPr="003D6D53">
              <w:rPr>
                <w:rFonts w:ascii="Arial" w:cs="Arial"/>
                <w:noProof/>
                <w:color w:val="000080"/>
                <w:sz w:val="20"/>
                <w:szCs w:val="16"/>
                <w:lang w:val="en-US"/>
              </w:rPr>
              <w:t>. Development of research tools.</w:t>
            </w:r>
          </w:p>
          <w:p w14:paraId="168FA75C" w14:textId="06E3639A" w:rsidR="003613D3"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2</w:t>
            </w:r>
            <w:r w:rsidR="008C121B" w:rsidRPr="003D6D53">
              <w:rPr>
                <w:rFonts w:ascii="Arial" w:cs="Arial"/>
                <w:noProof/>
                <w:color w:val="000080"/>
                <w:sz w:val="20"/>
                <w:szCs w:val="16"/>
                <w:lang w:val="en-US"/>
              </w:rPr>
              <w:t>. Writing research papers detailing the research outcomes and attending conferences and seminars.</w:t>
            </w:r>
          </w:p>
          <w:p w14:paraId="49992415" w14:textId="77777777" w:rsidR="0018415C" w:rsidRPr="00A20D5B" w:rsidRDefault="00213EE3" w:rsidP="00A00E8D">
            <w:pPr>
              <w:ind w:left="360"/>
              <w:rPr>
                <w:rFonts w:ascii="Arial" w:hAnsi="Arial" w:cs="Arial"/>
                <w:color w:val="000080"/>
                <w:sz w:val="20"/>
                <w:szCs w:val="20"/>
                <w:lang w:val="en-US"/>
              </w:rPr>
            </w:pPr>
            <w:r w:rsidRPr="00A20D5B">
              <w:rPr>
                <w:rFonts w:ascii="Arial" w:hAnsi="Arial" w:cs="Arial"/>
                <w:color w:val="000080"/>
                <w:sz w:val="20"/>
                <w:szCs w:val="20"/>
                <w:lang w:val="en-US"/>
              </w:rPr>
              <w:t>3. Investigation and evaluation of localization methods in microscopy, including compressed sensing, super-resolution microscopy, and biomedical data with high levels of noise.</w:t>
            </w:r>
          </w:p>
          <w:p w14:paraId="2D271F45" w14:textId="7E98DE67" w:rsidR="00213EE3" w:rsidRPr="00213EE3" w:rsidRDefault="00213EE3" w:rsidP="00A00E8D">
            <w:pPr>
              <w:ind w:left="360"/>
              <w:rPr>
                <w:color w:val="000080"/>
                <w:lang w:val="en-US"/>
              </w:rPr>
            </w:pPr>
          </w:p>
        </w:tc>
      </w:tr>
      <w:tr w:rsidR="003613D3" w14:paraId="23E4CED0" w14:textId="77777777">
        <w:trPr>
          <w:gridAfter w:val="1"/>
          <w:wAfter w:w="24" w:type="dxa"/>
          <w:trHeight w:val="1698"/>
        </w:trPr>
        <w:tc>
          <w:tcPr>
            <w:tcW w:w="9762" w:type="dxa"/>
            <w:gridSpan w:val="2"/>
            <w:tcBorders>
              <w:left w:val="single" w:sz="4" w:space="0" w:color="auto"/>
              <w:bottom w:val="single" w:sz="4" w:space="0" w:color="auto"/>
              <w:right w:val="single" w:sz="4" w:space="0" w:color="auto"/>
            </w:tcBorders>
          </w:tcPr>
          <w:p w14:paraId="56570AFE" w14:textId="77777777" w:rsidR="003613D3" w:rsidRDefault="003613D3">
            <w:pPr>
              <w:numPr>
                <w:ilvl w:val="0"/>
                <w:numId w:val="2"/>
              </w:numPr>
              <w:rPr>
                <w:b/>
                <w:bCs/>
                <w:color w:val="000080"/>
                <w:sz w:val="20"/>
                <w:szCs w:val="20"/>
                <w:lang w:val="sv-SE"/>
              </w:rPr>
            </w:pPr>
            <w:r>
              <w:rPr>
                <w:b/>
                <w:bCs/>
                <w:color w:val="000080"/>
                <w:sz w:val="20"/>
                <w:szCs w:val="20"/>
                <w:lang w:val="sv-SE"/>
              </w:rPr>
              <w:t>Andra individuella mål. Mer detaljer hur målen ska nås anges under “övrig planering”</w:t>
            </w:r>
            <w:r>
              <w:rPr>
                <w:rStyle w:val="EndnoteReference"/>
                <w:color w:val="000080"/>
                <w:sz w:val="20"/>
                <w:szCs w:val="20"/>
                <w:lang w:val="sv-SE"/>
              </w:rPr>
              <w:endnoteReference w:id="27"/>
            </w:r>
          </w:p>
          <w:p w14:paraId="644D94F4" w14:textId="77777777" w:rsidR="003613D3" w:rsidRDefault="003613D3">
            <w:pPr>
              <w:ind w:left="360"/>
              <w:rPr>
                <w:rFonts w:ascii="Verdana" w:hAnsi="Verdana"/>
                <w:color w:val="000080"/>
                <w:sz w:val="16"/>
                <w:szCs w:val="16"/>
                <w:lang w:val="sv-SE"/>
              </w:rPr>
            </w:pPr>
          </w:p>
          <w:p w14:paraId="0F5836F3"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1. Effective collaboartion with researchers at the Science for Life Labor</w:t>
            </w:r>
            <w:r w:rsidR="000B5080" w:rsidRPr="003D6D53">
              <w:rPr>
                <w:rFonts w:ascii="Arial" w:cs="Arial"/>
                <w:noProof/>
                <w:color w:val="000080"/>
                <w:sz w:val="20"/>
                <w:szCs w:val="16"/>
                <w:lang w:val="en-US"/>
              </w:rPr>
              <w:t>a</w:t>
            </w:r>
            <w:r w:rsidRPr="003D6D53">
              <w:rPr>
                <w:rFonts w:ascii="Arial" w:cs="Arial"/>
                <w:noProof/>
                <w:color w:val="000080"/>
                <w:sz w:val="20"/>
                <w:szCs w:val="16"/>
                <w:lang w:val="en-US"/>
              </w:rPr>
              <w:t>tory.</w:t>
            </w:r>
          </w:p>
          <w:p w14:paraId="4640C7BE"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2. Teaching courses</w:t>
            </w:r>
            <w:r w:rsidR="0018415C" w:rsidRPr="003D6D53">
              <w:rPr>
                <w:rFonts w:ascii="Arial" w:cs="Arial"/>
                <w:noProof/>
                <w:color w:val="000080"/>
                <w:sz w:val="20"/>
                <w:szCs w:val="16"/>
                <w:lang w:val="en-US"/>
              </w:rPr>
              <w:t xml:space="preserve"> (initially primarily workshops for collaborators within Science for Life Labor</w:t>
            </w:r>
            <w:r w:rsidR="00DC2E46" w:rsidRPr="003D6D53">
              <w:rPr>
                <w:rFonts w:ascii="Arial" w:cs="Arial"/>
                <w:noProof/>
                <w:color w:val="000080"/>
                <w:sz w:val="20"/>
                <w:szCs w:val="16"/>
                <w:lang w:val="en-US"/>
              </w:rPr>
              <w:t>a</w:t>
            </w:r>
            <w:r w:rsidR="0018415C" w:rsidRPr="003D6D53">
              <w:rPr>
                <w:rFonts w:ascii="Arial" w:cs="Arial"/>
                <w:noProof/>
                <w:color w:val="000080"/>
                <w:sz w:val="20"/>
                <w:szCs w:val="16"/>
                <w:lang w:val="en-US"/>
              </w:rPr>
              <w:t>tory)</w:t>
            </w:r>
            <w:r w:rsidRPr="003D6D53">
              <w:rPr>
                <w:rFonts w:ascii="Arial" w:cs="Arial"/>
                <w:noProof/>
                <w:color w:val="000080"/>
                <w:sz w:val="20"/>
                <w:szCs w:val="16"/>
                <w:lang w:val="en-US"/>
              </w:rPr>
              <w:t>.</w:t>
            </w:r>
          </w:p>
          <w:p w14:paraId="3E3B9818"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3. Improving the presentation and paper writing skills.</w:t>
            </w:r>
          </w:p>
          <w:p w14:paraId="0F46A2EB" w14:textId="73DCFB91" w:rsidR="003613D3" w:rsidRDefault="008C121B" w:rsidP="00A00E8D">
            <w:pPr>
              <w:ind w:left="360"/>
              <w:rPr>
                <w:rFonts w:ascii="Arial" w:hAnsi="Arial" w:cs="Arial"/>
                <w:b/>
                <w:bCs/>
                <w:color w:val="000080"/>
                <w:sz w:val="16"/>
                <w:szCs w:val="16"/>
              </w:rPr>
            </w:pPr>
            <w:r w:rsidRPr="003D6D53">
              <w:rPr>
                <w:rFonts w:ascii="Arial" w:cs="Arial"/>
                <w:noProof/>
                <w:color w:val="000080"/>
                <w:sz w:val="20"/>
                <w:szCs w:val="16"/>
                <w:lang w:val="en-US"/>
              </w:rPr>
              <w:t>4. Any other departmental responsibities</w:t>
            </w:r>
            <w:r w:rsidR="00103A91" w:rsidRPr="003D6D53">
              <w:rPr>
                <w:rFonts w:ascii="Arial" w:cs="Arial"/>
                <w:noProof/>
                <w:color w:val="000080"/>
                <w:sz w:val="20"/>
                <w:szCs w:val="16"/>
                <w:lang w:val="en-US"/>
              </w:rPr>
              <w:t xml:space="preserve"> (e.g., </w:t>
            </w:r>
            <w:r w:rsidR="00A00E8D">
              <w:rPr>
                <w:rFonts w:ascii="Arial" w:cs="Arial"/>
                <w:noProof/>
                <w:color w:val="000080"/>
                <w:sz w:val="20"/>
                <w:szCs w:val="16"/>
                <w:lang w:val="en-US"/>
              </w:rPr>
              <w:t>producing the annual report</w:t>
            </w:r>
            <w:r w:rsidR="00103A91" w:rsidRPr="003D6D53">
              <w:rPr>
                <w:rFonts w:ascii="Arial" w:cs="Arial"/>
                <w:noProof/>
                <w:color w:val="000080"/>
                <w:sz w:val="20"/>
                <w:szCs w:val="16"/>
                <w:lang w:val="en-US"/>
              </w:rPr>
              <w:t>)</w:t>
            </w:r>
            <w:r w:rsidRPr="003D6D53">
              <w:rPr>
                <w:rFonts w:ascii="Arial" w:cs="Arial"/>
                <w:noProof/>
                <w:color w:val="000080"/>
                <w:sz w:val="20"/>
                <w:szCs w:val="16"/>
                <w:lang w:val="en-US"/>
              </w:rPr>
              <w:t xml:space="preserve"> at the Centre for Image Analysis.  </w:t>
            </w:r>
          </w:p>
        </w:tc>
      </w:tr>
      <w:tr w:rsidR="003613D3" w14:paraId="1E83D12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trHeight w:val="2144"/>
        </w:trPr>
        <w:tc>
          <w:tcPr>
            <w:tcW w:w="9762" w:type="dxa"/>
            <w:tcBorders>
              <w:top w:val="single" w:sz="4" w:space="0" w:color="auto"/>
              <w:left w:val="single" w:sz="6" w:space="0" w:color="auto"/>
              <w:bottom w:val="single" w:sz="4" w:space="0" w:color="auto"/>
              <w:right w:val="single" w:sz="6" w:space="0" w:color="auto"/>
            </w:tcBorders>
          </w:tcPr>
          <w:p w14:paraId="1BDED94E" w14:textId="77777777" w:rsidR="003613D3" w:rsidRDefault="003613D3">
            <w:pPr>
              <w:rPr>
                <w:color w:val="000080"/>
                <w:sz w:val="20"/>
                <w:szCs w:val="20"/>
                <w:lang w:val="sv-SE"/>
              </w:rPr>
            </w:pPr>
            <w:r>
              <w:rPr>
                <w:b/>
                <w:bCs/>
                <w:color w:val="000080"/>
                <w:sz w:val="20"/>
                <w:szCs w:val="20"/>
                <w:lang w:val="sv-SE"/>
              </w:rPr>
              <w:t>Kort beskrivning av forskningsområde och vetenskapliga frågeställningar</w:t>
            </w:r>
            <w:r>
              <w:rPr>
                <w:rStyle w:val="EndnoteReference"/>
                <w:color w:val="000080"/>
                <w:sz w:val="20"/>
                <w:szCs w:val="20"/>
                <w:lang w:val="sv-SE"/>
              </w:rPr>
              <w:endnoteReference w:id="28"/>
            </w:r>
          </w:p>
          <w:p w14:paraId="4F4353B6" w14:textId="77777777" w:rsidR="003613D3" w:rsidRDefault="003613D3">
            <w:pPr>
              <w:rPr>
                <w:color w:val="000080"/>
                <w:sz w:val="20"/>
                <w:szCs w:val="20"/>
                <w:lang w:val="sv-SE"/>
              </w:rPr>
            </w:pPr>
            <w:r>
              <w:rPr>
                <w:color w:val="000080"/>
                <w:sz w:val="20"/>
                <w:lang w:val="sv-SE"/>
              </w:rPr>
              <w:t xml:space="preserve">Här anges bla. om delprojektet ingår i ett större projekt och i så fall specifikt vilken del doktoranden skall bidra till. </w:t>
            </w:r>
            <w:r>
              <w:rPr>
                <w:color w:val="000080"/>
                <w:sz w:val="20"/>
                <w:szCs w:val="20"/>
                <w:lang w:val="sv-SE"/>
              </w:rPr>
              <w:t>Specificera, i förekommande fall, särskilda utfästelser från institutionens sida t.ex. vad gäller tillgång till specifik utrustning ed.</w:t>
            </w:r>
          </w:p>
          <w:p w14:paraId="64EF46CE" w14:textId="77777777" w:rsidR="0018415C" w:rsidRDefault="0018415C">
            <w:pPr>
              <w:rPr>
                <w:color w:val="000080"/>
                <w:sz w:val="20"/>
                <w:szCs w:val="20"/>
                <w:lang w:val="sv-SE"/>
              </w:rPr>
            </w:pPr>
          </w:p>
          <w:p w14:paraId="4A7C36EF"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 xml:space="preserve">Field of Research: </w:t>
            </w:r>
          </w:p>
          <w:p w14:paraId="1A545075"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Computerized Quantitative Microscopy</w:t>
            </w:r>
          </w:p>
          <w:p w14:paraId="2F9F65FB" w14:textId="77777777" w:rsidR="008C121B" w:rsidRPr="00611414" w:rsidRDefault="008C121B" w:rsidP="008C121B">
            <w:pPr>
              <w:rPr>
                <w:rFonts w:ascii="Arial" w:cs="Arial"/>
                <w:noProof/>
                <w:color w:val="000080"/>
                <w:sz w:val="20"/>
                <w:szCs w:val="16"/>
                <w:lang w:val="en-US"/>
              </w:rPr>
            </w:pPr>
          </w:p>
          <w:p w14:paraId="111820FC"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Project Overview:</w:t>
            </w:r>
          </w:p>
          <w:p w14:paraId="65B60C02" w14:textId="77777777" w:rsidR="008C121B" w:rsidRPr="00611414" w:rsidRDefault="0018415C" w:rsidP="008C121B">
            <w:pPr>
              <w:rPr>
                <w:rFonts w:ascii="Arial" w:cs="Arial"/>
                <w:noProof/>
                <w:color w:val="000080"/>
                <w:sz w:val="20"/>
                <w:szCs w:val="16"/>
                <w:lang w:val="en-US"/>
              </w:rPr>
            </w:pPr>
            <w:r w:rsidRPr="00611414">
              <w:rPr>
                <w:rFonts w:ascii="Arial" w:cs="Arial"/>
                <w:noProof/>
                <w:color w:val="000080"/>
                <w:sz w:val="20"/>
                <w:szCs w:val="16"/>
                <w:lang w:val="en-US"/>
              </w:rPr>
              <w:t>T</w:t>
            </w:r>
            <w:r w:rsidR="008C121B" w:rsidRPr="00611414">
              <w:rPr>
                <w:rFonts w:ascii="Arial" w:cs="Arial"/>
                <w:noProof/>
                <w:color w:val="000080"/>
                <w:sz w:val="20"/>
                <w:szCs w:val="16"/>
                <w:lang w:val="en-US"/>
              </w:rPr>
              <w:t>his PhD position is part of an interdisciplinary research collaboration between the Science for Life Laboratory and the research program in Image Analysis and Man-machine Interaction at the Centre for Image Analysis, Department for Information Technology, Uppsala University. The focus will be on quantitative microscopy and computerized image analysis with applications in bioscience.</w:t>
            </w:r>
          </w:p>
          <w:p w14:paraId="13F785DE" w14:textId="77777777" w:rsidR="008C121B" w:rsidRPr="00611414" w:rsidRDefault="008C121B" w:rsidP="008C121B">
            <w:pPr>
              <w:rPr>
                <w:rFonts w:ascii="Arial" w:cs="Arial"/>
                <w:noProof/>
                <w:color w:val="000080"/>
                <w:sz w:val="20"/>
                <w:szCs w:val="16"/>
                <w:lang w:val="en-US"/>
              </w:rPr>
            </w:pPr>
          </w:p>
          <w:p w14:paraId="19D740A9"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Scientific Aims of the Project:</w:t>
            </w:r>
          </w:p>
          <w:p w14:paraId="71D850E8" w14:textId="03FC9B32" w:rsidR="001D0C79" w:rsidRDefault="000F7265" w:rsidP="001D0C79">
            <w:pPr>
              <w:rPr>
                <w:rFonts w:ascii="Arial" w:hAnsi="Arial" w:cs="Arial"/>
              </w:rPr>
            </w:pPr>
            <w:r>
              <w:rPr>
                <w:rFonts w:ascii="Arial" w:cs="Arial"/>
                <w:noProof/>
                <w:color w:val="000080"/>
                <w:sz w:val="20"/>
                <w:szCs w:val="16"/>
                <w:lang w:val="en-US"/>
              </w:rPr>
              <w:t xml:space="preserve">At present, the student is involved in a </w:t>
            </w:r>
            <w:r w:rsidR="001D0C79">
              <w:rPr>
                <w:rFonts w:ascii="Arial" w:cs="Arial"/>
                <w:noProof/>
                <w:color w:val="000080"/>
                <w:sz w:val="20"/>
                <w:szCs w:val="16"/>
                <w:lang w:val="en-US"/>
              </w:rPr>
              <w:t>few</w:t>
            </w:r>
            <w:r>
              <w:rPr>
                <w:rFonts w:ascii="Arial" w:cs="Arial"/>
                <w:noProof/>
                <w:color w:val="000080"/>
                <w:sz w:val="20"/>
                <w:szCs w:val="16"/>
                <w:lang w:val="en-US"/>
              </w:rPr>
              <w:t xml:space="preserve"> projects focused on </w:t>
            </w:r>
            <w:r w:rsidR="001D0C79">
              <w:rPr>
                <w:rFonts w:ascii="Arial" w:cs="Arial"/>
                <w:noProof/>
                <w:color w:val="000080"/>
                <w:sz w:val="20"/>
                <w:szCs w:val="16"/>
                <w:lang w:val="en-US"/>
              </w:rPr>
              <w:t xml:space="preserve">the </w:t>
            </w:r>
            <w:r>
              <w:rPr>
                <w:rFonts w:ascii="Arial" w:cs="Arial"/>
                <w:noProof/>
                <w:color w:val="000080"/>
                <w:sz w:val="20"/>
                <w:szCs w:val="16"/>
                <w:lang w:val="en-US"/>
              </w:rPr>
              <w:t>development of methods for quantitative image analysis</w:t>
            </w:r>
            <w:r w:rsidR="001D0C79">
              <w:rPr>
                <w:rFonts w:ascii="Arial" w:cs="Arial"/>
                <w:noProof/>
                <w:color w:val="000080"/>
                <w:sz w:val="20"/>
                <w:szCs w:val="16"/>
                <w:lang w:val="en-US"/>
              </w:rPr>
              <w:t xml:space="preserve"> with focus on </w:t>
            </w:r>
            <w:r>
              <w:rPr>
                <w:rFonts w:ascii="Arial" w:cs="Arial"/>
                <w:noProof/>
                <w:color w:val="000080"/>
                <w:sz w:val="20"/>
                <w:szCs w:val="16"/>
                <w:lang w:val="en-US"/>
              </w:rPr>
              <w:t xml:space="preserve">computational super resolution microscopy. </w:t>
            </w:r>
            <w:r w:rsidR="001D0C79">
              <w:rPr>
                <w:rFonts w:ascii="Arial" w:cs="Arial"/>
                <w:noProof/>
                <w:color w:val="000080"/>
                <w:sz w:val="20"/>
                <w:szCs w:val="16"/>
                <w:lang w:val="en-US"/>
              </w:rPr>
              <w:t>In particular we are working on methods for classifying and localizing the fl</w:t>
            </w:r>
            <w:r w:rsidR="00A20D5B">
              <w:rPr>
                <w:rFonts w:ascii="Arial" w:cs="Arial"/>
                <w:noProof/>
                <w:color w:val="000080"/>
                <w:sz w:val="20"/>
                <w:szCs w:val="16"/>
                <w:lang w:val="en-US"/>
              </w:rPr>
              <w:t>u</w:t>
            </w:r>
            <w:r w:rsidR="001D0C79">
              <w:rPr>
                <w:rFonts w:ascii="Arial" w:cs="Arial"/>
                <w:noProof/>
                <w:color w:val="000080"/>
                <w:sz w:val="20"/>
                <w:szCs w:val="16"/>
                <w:lang w:val="en-US"/>
              </w:rPr>
              <w:t>orescent signals from real data for both short and exposure timings.</w:t>
            </w:r>
            <w:r w:rsidR="00A20D5B">
              <w:rPr>
                <w:rFonts w:ascii="Arial" w:cs="Arial"/>
                <w:noProof/>
                <w:color w:val="000080"/>
                <w:sz w:val="20"/>
                <w:szCs w:val="16"/>
                <w:lang w:val="en-US"/>
              </w:rPr>
              <w:t xml:space="preserve"> In addition, we are focusing on development of tools for assisting in the ground truth specification of fluorescent signals from real images.</w:t>
            </w:r>
          </w:p>
          <w:p w14:paraId="59334250" w14:textId="4A8F10FA" w:rsidR="00611414" w:rsidRDefault="00611414" w:rsidP="00CB47A0">
            <w:pPr>
              <w:rPr>
                <w:rFonts w:ascii="Arial" w:hAnsi="Arial" w:cs="Arial"/>
              </w:rPr>
            </w:pPr>
          </w:p>
        </w:tc>
      </w:tr>
      <w:tr w:rsidR="003613D3" w14:paraId="10EECCC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trHeight w:val="6224"/>
        </w:trPr>
        <w:tc>
          <w:tcPr>
            <w:tcW w:w="9762" w:type="dxa"/>
            <w:tcBorders>
              <w:top w:val="single" w:sz="4" w:space="0" w:color="auto"/>
              <w:left w:val="single" w:sz="6" w:space="0" w:color="auto"/>
              <w:bottom w:val="single" w:sz="4" w:space="0" w:color="auto"/>
              <w:right w:val="single" w:sz="6" w:space="0" w:color="auto"/>
            </w:tcBorders>
          </w:tcPr>
          <w:p w14:paraId="41FA9F34" w14:textId="77777777" w:rsidR="003613D3" w:rsidRDefault="003613D3">
            <w:pPr>
              <w:rPr>
                <w:b/>
                <w:bCs/>
                <w:color w:val="000080"/>
                <w:sz w:val="20"/>
                <w:szCs w:val="20"/>
                <w:lang w:val="sv-SE"/>
              </w:rPr>
            </w:pPr>
            <w:r>
              <w:rPr>
                <w:b/>
                <w:bCs/>
                <w:color w:val="000080"/>
                <w:sz w:val="20"/>
                <w:szCs w:val="20"/>
                <w:lang w:val="sv-SE"/>
              </w:rPr>
              <w:lastRenderedPageBreak/>
              <w:t>Individuell forskningsplan</w:t>
            </w:r>
            <w:r>
              <w:rPr>
                <w:rStyle w:val="EndnoteReference"/>
                <w:color w:val="000080"/>
                <w:sz w:val="20"/>
                <w:szCs w:val="20"/>
                <w:lang w:val="sv-SE"/>
              </w:rPr>
              <w:endnoteReference w:id="29"/>
            </w:r>
          </w:p>
          <w:p w14:paraId="46BA5AEB" w14:textId="77777777" w:rsidR="003613D3" w:rsidRDefault="003613D3">
            <w:pPr>
              <w:rPr>
                <w:color w:val="000080"/>
                <w:sz w:val="20"/>
                <w:szCs w:val="20"/>
                <w:lang w:val="sv-SE"/>
              </w:rPr>
            </w:pPr>
            <w:r>
              <w:rPr>
                <w:color w:val="000080"/>
                <w:sz w:val="20"/>
                <w:lang w:val="sv-SE"/>
              </w:rPr>
              <w:t xml:space="preserve">En sammanfattande preliminär plan, översiktligt för hela utbildningen och mer preciserad för det första året (ev som </w:t>
            </w:r>
            <w:r w:rsidR="00BD56FB">
              <w:rPr>
                <w:color w:val="000080"/>
                <w:sz w:val="20"/>
                <w:lang w:val="sv-SE"/>
              </w:rPr>
              <w:t xml:space="preserve">särskild bilaga). Ange även ev </w:t>
            </w:r>
            <w:r>
              <w:rPr>
                <w:color w:val="000080"/>
                <w:sz w:val="20"/>
                <w:szCs w:val="20"/>
                <w:lang w:val="sv-SE"/>
              </w:rPr>
              <w:t xml:space="preserve">planerade vistelser vid andra akademiska eller icke-akademiska institutioner (plats, tidpunkt, vistelsens längd). </w:t>
            </w:r>
            <w:r>
              <w:rPr>
                <w:rStyle w:val="EndnoteReference"/>
                <w:color w:val="000080"/>
                <w:sz w:val="20"/>
                <w:szCs w:val="20"/>
                <w:lang w:val="sv-SE"/>
              </w:rPr>
              <w:endnoteReference w:id="30"/>
            </w:r>
          </w:p>
          <w:p w14:paraId="763EB8B8" w14:textId="77777777" w:rsidR="003613D3" w:rsidRDefault="003613D3">
            <w:pPr>
              <w:rPr>
                <w:color w:val="000080"/>
                <w:sz w:val="20"/>
                <w:lang w:val="sv-SE"/>
              </w:rPr>
            </w:pPr>
            <w:r>
              <w:rPr>
                <w:color w:val="000080"/>
                <w:sz w:val="20"/>
                <w:lang w:val="sv-SE"/>
              </w:rPr>
              <w:t xml:space="preserve">En detaljerad planering för första året görs under den första studietiden. </w:t>
            </w:r>
          </w:p>
          <w:p w14:paraId="5F415265" w14:textId="77777777" w:rsidR="003613D3" w:rsidRDefault="003613D3">
            <w:pPr>
              <w:pStyle w:val="BodyText2"/>
            </w:pPr>
            <w:r>
              <w:t xml:space="preserve">Planeringen uppdateras vid revidering, använd fältet nedan. </w:t>
            </w:r>
          </w:p>
          <w:p w14:paraId="6802C7BA" w14:textId="77777777" w:rsidR="003613D3" w:rsidRPr="003D6D53" w:rsidRDefault="003613D3">
            <w:pPr>
              <w:rPr>
                <w:color w:val="000080"/>
                <w:szCs w:val="20"/>
                <w:vertAlign w:val="superscript"/>
                <w:lang w:val="sv-SE"/>
              </w:rPr>
            </w:pPr>
          </w:p>
          <w:p w14:paraId="40325F80" w14:textId="130A0D7A" w:rsidR="003613D3" w:rsidRPr="00CB47A0" w:rsidRDefault="008C121B">
            <w:pPr>
              <w:rPr>
                <w:rFonts w:ascii="Arial" w:hAnsi="Arial" w:cs="Arial"/>
                <w:color w:val="000080"/>
                <w:sz w:val="20"/>
                <w:szCs w:val="16"/>
                <w:lang w:val="en-US"/>
              </w:rPr>
            </w:pPr>
            <w:r w:rsidRPr="00302E9B">
              <w:rPr>
                <w:rFonts w:ascii="Arial" w:hAnsi="Arial" w:cs="Arial"/>
                <w:color w:val="000080"/>
                <w:sz w:val="20"/>
                <w:szCs w:val="16"/>
                <w:lang w:val="en-US"/>
              </w:rPr>
              <w:t>Initially, the research focus</w:t>
            </w:r>
            <w:r w:rsidR="00CB47A0">
              <w:rPr>
                <w:rFonts w:ascii="Arial" w:hAnsi="Arial" w:cs="Arial"/>
                <w:color w:val="000080"/>
                <w:sz w:val="20"/>
                <w:szCs w:val="16"/>
                <w:lang w:val="en-US"/>
              </w:rPr>
              <w:t>ed</w:t>
            </w:r>
            <w:r w:rsidRPr="00302E9B">
              <w:rPr>
                <w:rFonts w:ascii="Arial" w:hAnsi="Arial" w:cs="Arial"/>
                <w:color w:val="000080"/>
                <w:sz w:val="20"/>
                <w:szCs w:val="16"/>
                <w:lang w:val="en-US"/>
              </w:rPr>
              <w:t xml:space="preserve"> on the automatic, accurate and robust measurement of the deformation/curvature of the zebra fish tail. </w:t>
            </w:r>
            <w:r w:rsidR="00CB47A0">
              <w:rPr>
                <w:rFonts w:ascii="Arial" w:hAnsi="Arial" w:cs="Arial"/>
                <w:color w:val="000080"/>
                <w:sz w:val="20"/>
                <w:szCs w:val="16"/>
                <w:lang w:val="en-US"/>
              </w:rPr>
              <w:t xml:space="preserve">The results of this work were published at the International Symposium on Biomedical Imaging (ISBI) in 2013. </w:t>
            </w:r>
            <w:r w:rsidR="00C576C4" w:rsidRPr="00302E9B">
              <w:rPr>
                <w:rFonts w:ascii="Arial" w:hAnsi="Arial" w:cs="Arial"/>
                <w:bCs/>
                <w:color w:val="000080"/>
                <w:sz w:val="20"/>
                <w:szCs w:val="16"/>
                <w:lang w:val="en-US"/>
              </w:rPr>
              <w:t xml:space="preserve">In addition </w:t>
            </w:r>
            <w:r w:rsidR="00CB47A0">
              <w:rPr>
                <w:rFonts w:ascii="Arial" w:hAnsi="Arial" w:cs="Arial"/>
                <w:bCs/>
                <w:color w:val="000080"/>
                <w:sz w:val="20"/>
                <w:szCs w:val="16"/>
                <w:lang w:val="en-US"/>
              </w:rPr>
              <w:t xml:space="preserve">the results were also discussed at </w:t>
            </w:r>
            <w:r w:rsidR="00C576C4" w:rsidRPr="00302E9B">
              <w:rPr>
                <w:rFonts w:ascii="Arial" w:hAnsi="Arial" w:cs="Arial"/>
                <w:bCs/>
                <w:color w:val="000080"/>
                <w:sz w:val="20"/>
                <w:szCs w:val="16"/>
                <w:lang w:val="en-US"/>
              </w:rPr>
              <w:t>relevant local confere</w:t>
            </w:r>
            <w:r w:rsidR="005A6141">
              <w:rPr>
                <w:rFonts w:ascii="Arial" w:hAnsi="Arial" w:cs="Arial"/>
                <w:bCs/>
                <w:color w:val="000080"/>
                <w:sz w:val="20"/>
                <w:szCs w:val="16"/>
                <w:lang w:val="en-US"/>
              </w:rPr>
              <w:t>nces/seminars such as the SSBA s</w:t>
            </w:r>
            <w:r w:rsidR="00C576C4" w:rsidRPr="00302E9B">
              <w:rPr>
                <w:rFonts w:ascii="Arial" w:hAnsi="Arial" w:cs="Arial"/>
                <w:bCs/>
                <w:color w:val="000080"/>
                <w:sz w:val="20"/>
                <w:szCs w:val="16"/>
                <w:lang w:val="en-US"/>
              </w:rPr>
              <w:t>ymposium</w:t>
            </w:r>
            <w:r w:rsidR="005E7CAF">
              <w:rPr>
                <w:rFonts w:ascii="Arial" w:hAnsi="Arial" w:cs="Arial"/>
                <w:bCs/>
                <w:color w:val="000080"/>
                <w:sz w:val="20"/>
                <w:szCs w:val="16"/>
                <w:lang w:val="en-US"/>
              </w:rPr>
              <w:t>s</w:t>
            </w:r>
            <w:r w:rsidR="00CB47A0">
              <w:rPr>
                <w:rFonts w:ascii="Arial" w:hAnsi="Arial" w:cs="Arial"/>
                <w:bCs/>
                <w:color w:val="000080"/>
                <w:sz w:val="20"/>
                <w:szCs w:val="16"/>
                <w:lang w:val="en-US"/>
              </w:rPr>
              <w:t xml:space="preserve">, </w:t>
            </w:r>
            <w:proofErr w:type="spellStart"/>
            <w:r w:rsidR="00CB47A0">
              <w:rPr>
                <w:rFonts w:ascii="Arial" w:hAnsi="Arial" w:cs="Arial"/>
                <w:bCs/>
                <w:color w:val="000080"/>
                <w:sz w:val="20"/>
                <w:szCs w:val="16"/>
                <w:lang w:val="en-US"/>
              </w:rPr>
              <w:t>SciLife</w:t>
            </w:r>
            <w:r w:rsidR="00213EE3">
              <w:rPr>
                <w:rFonts w:ascii="Arial" w:hAnsi="Arial" w:cs="Arial"/>
                <w:bCs/>
                <w:color w:val="000080"/>
                <w:sz w:val="20"/>
                <w:szCs w:val="16"/>
                <w:lang w:val="en-US"/>
              </w:rPr>
              <w:t>Lab</w:t>
            </w:r>
            <w:proofErr w:type="spellEnd"/>
            <w:r w:rsidR="00CB47A0">
              <w:rPr>
                <w:rFonts w:ascii="Arial" w:hAnsi="Arial" w:cs="Arial"/>
                <w:bCs/>
                <w:color w:val="000080"/>
                <w:sz w:val="20"/>
                <w:szCs w:val="16"/>
                <w:lang w:val="en-US"/>
              </w:rPr>
              <w:t xml:space="preserve"> day and the </w:t>
            </w:r>
            <w:proofErr w:type="spellStart"/>
            <w:r w:rsidR="00CB47A0">
              <w:rPr>
                <w:rFonts w:ascii="Arial" w:hAnsi="Arial" w:cs="Arial"/>
                <w:bCs/>
                <w:color w:val="000080"/>
                <w:sz w:val="20"/>
                <w:szCs w:val="16"/>
                <w:lang w:val="en-US"/>
              </w:rPr>
              <w:t>BioImage</w:t>
            </w:r>
            <w:proofErr w:type="spellEnd"/>
            <w:r w:rsidR="00CB47A0">
              <w:rPr>
                <w:rFonts w:ascii="Arial" w:hAnsi="Arial" w:cs="Arial"/>
                <w:bCs/>
                <w:color w:val="000080"/>
                <w:sz w:val="20"/>
                <w:szCs w:val="16"/>
                <w:lang w:val="en-US"/>
              </w:rPr>
              <w:t xml:space="preserve"> Informatics conference</w:t>
            </w:r>
            <w:r w:rsidR="00C576C4" w:rsidRPr="00302E9B">
              <w:rPr>
                <w:rFonts w:ascii="Arial" w:hAnsi="Arial" w:cs="Arial"/>
                <w:bCs/>
                <w:color w:val="000080"/>
                <w:sz w:val="20"/>
                <w:szCs w:val="16"/>
                <w:lang w:val="en-US"/>
              </w:rPr>
              <w:t xml:space="preserve">. </w:t>
            </w:r>
          </w:p>
          <w:p w14:paraId="678691A2" w14:textId="77777777" w:rsidR="00302E9B" w:rsidRDefault="00302E9B">
            <w:pPr>
              <w:rPr>
                <w:rFonts w:ascii="Arial" w:hAnsi="Arial" w:cs="Arial"/>
                <w:bCs/>
                <w:color w:val="000080"/>
                <w:sz w:val="20"/>
                <w:szCs w:val="16"/>
                <w:lang w:val="en-US"/>
              </w:rPr>
            </w:pPr>
          </w:p>
          <w:p w14:paraId="308DCF6A" w14:textId="05B34473" w:rsidR="00302E9B" w:rsidRDefault="00302E9B">
            <w:pPr>
              <w:rPr>
                <w:rFonts w:ascii="Arial" w:hAnsi="Arial" w:cs="Arial"/>
                <w:bCs/>
                <w:color w:val="000080"/>
                <w:sz w:val="20"/>
                <w:szCs w:val="16"/>
                <w:lang w:val="en-US"/>
              </w:rPr>
            </w:pPr>
            <w:r>
              <w:rPr>
                <w:rFonts w:ascii="Arial" w:hAnsi="Arial" w:cs="Arial"/>
                <w:bCs/>
                <w:color w:val="000080"/>
                <w:sz w:val="20"/>
                <w:szCs w:val="16"/>
                <w:lang w:val="en-US"/>
              </w:rPr>
              <w:t xml:space="preserve">Following this initial study of fish morphology in relation to drug treatment in 2D images from multi-well plates we </w:t>
            </w:r>
            <w:r w:rsidR="00CB47A0">
              <w:rPr>
                <w:rFonts w:ascii="Arial" w:hAnsi="Arial" w:cs="Arial"/>
                <w:bCs/>
                <w:color w:val="000080"/>
                <w:sz w:val="20"/>
                <w:szCs w:val="16"/>
                <w:lang w:val="en-US"/>
              </w:rPr>
              <w:t xml:space="preserve">looked </w:t>
            </w:r>
            <w:r>
              <w:rPr>
                <w:rFonts w:ascii="Arial" w:hAnsi="Arial" w:cs="Arial"/>
                <w:bCs/>
                <w:color w:val="000080"/>
                <w:sz w:val="20"/>
                <w:szCs w:val="16"/>
                <w:lang w:val="en-US"/>
              </w:rPr>
              <w:t xml:space="preserve">in to 3D aspects of similar analysis. </w:t>
            </w:r>
            <w:r w:rsidR="00CB47A0">
              <w:rPr>
                <w:rFonts w:ascii="Arial" w:hAnsi="Arial" w:cs="Arial"/>
                <w:bCs/>
                <w:color w:val="000080"/>
                <w:sz w:val="20"/>
                <w:szCs w:val="16"/>
                <w:lang w:val="en-US"/>
              </w:rPr>
              <w:t>For this purpose</w:t>
            </w:r>
            <w:r>
              <w:rPr>
                <w:rFonts w:ascii="Arial" w:hAnsi="Arial" w:cs="Arial"/>
                <w:bCs/>
                <w:color w:val="000080"/>
                <w:sz w:val="20"/>
                <w:szCs w:val="16"/>
                <w:lang w:val="en-US"/>
              </w:rPr>
              <w:t xml:space="preserve"> </w:t>
            </w:r>
            <w:r w:rsidR="00A93BAC">
              <w:rPr>
                <w:rFonts w:ascii="Arial" w:hAnsi="Arial" w:cs="Arial"/>
                <w:bCs/>
                <w:color w:val="000080"/>
                <w:sz w:val="20"/>
                <w:szCs w:val="16"/>
                <w:lang w:val="en-US"/>
              </w:rPr>
              <w:t>we developed</w:t>
            </w:r>
            <w:r>
              <w:rPr>
                <w:rFonts w:ascii="Arial" w:hAnsi="Arial" w:cs="Arial"/>
                <w:bCs/>
                <w:color w:val="000080"/>
                <w:sz w:val="20"/>
                <w:szCs w:val="16"/>
                <w:lang w:val="en-US"/>
              </w:rPr>
              <w:t xml:space="preserve"> a </w:t>
            </w:r>
            <w:r w:rsidR="00A93BAC">
              <w:rPr>
                <w:rFonts w:ascii="Arial" w:hAnsi="Arial" w:cs="Arial"/>
                <w:bCs/>
                <w:color w:val="000080"/>
                <w:sz w:val="20"/>
                <w:szCs w:val="16"/>
                <w:lang w:val="en-US"/>
              </w:rPr>
              <w:t xml:space="preserve">hardware </w:t>
            </w:r>
            <w:r>
              <w:rPr>
                <w:rFonts w:ascii="Arial" w:hAnsi="Arial" w:cs="Arial"/>
                <w:bCs/>
                <w:color w:val="000080"/>
                <w:sz w:val="20"/>
                <w:szCs w:val="16"/>
                <w:lang w:val="en-US"/>
              </w:rPr>
              <w:t>platform</w:t>
            </w:r>
            <w:r w:rsidR="00A93BAC">
              <w:rPr>
                <w:rFonts w:ascii="Arial" w:hAnsi="Arial" w:cs="Arial"/>
                <w:bCs/>
                <w:color w:val="000080"/>
                <w:sz w:val="20"/>
                <w:szCs w:val="16"/>
                <w:lang w:val="en-US"/>
              </w:rPr>
              <w:t>/stage and some software tools</w:t>
            </w:r>
            <w:r>
              <w:rPr>
                <w:rFonts w:ascii="Arial" w:hAnsi="Arial" w:cs="Arial"/>
                <w:bCs/>
                <w:color w:val="000080"/>
                <w:sz w:val="20"/>
                <w:szCs w:val="16"/>
                <w:lang w:val="en-US"/>
              </w:rPr>
              <w:t xml:space="preserve"> for </w:t>
            </w:r>
            <w:r w:rsidR="00A93BAC">
              <w:rPr>
                <w:rFonts w:ascii="Arial" w:hAnsi="Arial" w:cs="Arial"/>
                <w:bCs/>
                <w:color w:val="000080"/>
                <w:sz w:val="20"/>
                <w:szCs w:val="16"/>
                <w:lang w:val="en-US"/>
              </w:rPr>
              <w:t>optical projection imaging and the subsequent reconstruction in 3D</w:t>
            </w:r>
            <w:r>
              <w:rPr>
                <w:rFonts w:ascii="Arial" w:hAnsi="Arial" w:cs="Arial"/>
                <w:bCs/>
                <w:color w:val="000080"/>
                <w:sz w:val="20"/>
                <w:szCs w:val="16"/>
                <w:lang w:val="en-US"/>
              </w:rPr>
              <w:t xml:space="preserve">. </w:t>
            </w:r>
          </w:p>
          <w:p w14:paraId="4B5AEDFF" w14:textId="77777777" w:rsidR="00302E9B" w:rsidRDefault="00302E9B">
            <w:pPr>
              <w:rPr>
                <w:rFonts w:ascii="Arial" w:hAnsi="Arial" w:cs="Arial"/>
                <w:bCs/>
                <w:color w:val="000080"/>
                <w:sz w:val="20"/>
                <w:szCs w:val="16"/>
                <w:lang w:val="en-US"/>
              </w:rPr>
            </w:pPr>
          </w:p>
          <w:p w14:paraId="0CDA8F54" w14:textId="77777777" w:rsidR="00A20D5B" w:rsidRDefault="00A93BAC">
            <w:pPr>
              <w:rPr>
                <w:rFonts w:ascii="Arial" w:hAnsi="Arial" w:cs="Arial"/>
                <w:bCs/>
                <w:color w:val="000080"/>
                <w:sz w:val="20"/>
                <w:szCs w:val="16"/>
                <w:lang w:val="en-US"/>
              </w:rPr>
            </w:pPr>
            <w:r>
              <w:rPr>
                <w:rFonts w:ascii="Arial" w:hAnsi="Arial" w:cs="Arial"/>
                <w:bCs/>
                <w:color w:val="000080"/>
                <w:sz w:val="20"/>
                <w:szCs w:val="16"/>
                <w:lang w:val="en-US"/>
              </w:rPr>
              <w:t xml:space="preserve">More recently, we have focused on </w:t>
            </w:r>
            <w:r w:rsidR="00104317">
              <w:rPr>
                <w:rFonts w:ascii="Arial" w:hAnsi="Arial" w:cs="Arial"/>
                <w:bCs/>
                <w:color w:val="000080"/>
                <w:sz w:val="20"/>
                <w:szCs w:val="16"/>
                <w:lang w:val="en-US"/>
              </w:rPr>
              <w:t xml:space="preserve">methods for point source detection and signal detection, particularly in </w:t>
            </w:r>
            <w:r>
              <w:rPr>
                <w:rFonts w:ascii="Arial" w:hAnsi="Arial" w:cs="Arial"/>
                <w:bCs/>
                <w:color w:val="000080"/>
                <w:sz w:val="20"/>
                <w:szCs w:val="16"/>
                <w:lang w:val="en-US"/>
              </w:rPr>
              <w:t xml:space="preserve">super resolution microscopy using compressive sensing, where the goal is to develop a fast method using greedy optimizers which have results similar to the ones obtained from more traditional convex methods. </w:t>
            </w:r>
            <w:r w:rsidR="00F37FFB">
              <w:rPr>
                <w:rFonts w:ascii="Arial" w:hAnsi="Arial" w:cs="Arial"/>
                <w:bCs/>
                <w:color w:val="000080"/>
                <w:sz w:val="20"/>
                <w:szCs w:val="16"/>
                <w:lang w:val="en-US"/>
              </w:rPr>
              <w:t xml:space="preserve">Results of this approach have been accepted for publication in the International Conference on Pattern Recognition (ICPR). </w:t>
            </w:r>
          </w:p>
          <w:p w14:paraId="5AA1B435" w14:textId="77777777" w:rsidR="00A20D5B" w:rsidRDefault="00A20D5B">
            <w:pPr>
              <w:rPr>
                <w:rFonts w:ascii="Arial" w:hAnsi="Arial" w:cs="Arial"/>
                <w:bCs/>
                <w:color w:val="000080"/>
                <w:sz w:val="20"/>
                <w:szCs w:val="16"/>
                <w:lang w:val="en-US"/>
              </w:rPr>
            </w:pPr>
          </w:p>
          <w:p w14:paraId="4124DEF5" w14:textId="2CFDC79A" w:rsidR="00A93BAC" w:rsidRDefault="00A20D5B">
            <w:pPr>
              <w:rPr>
                <w:rFonts w:ascii="Arial" w:hAnsi="Arial" w:cs="Arial"/>
                <w:bCs/>
                <w:color w:val="000080"/>
                <w:sz w:val="20"/>
                <w:szCs w:val="16"/>
                <w:lang w:val="en-US"/>
              </w:rPr>
            </w:pPr>
            <w:r>
              <w:rPr>
                <w:rFonts w:ascii="Arial" w:hAnsi="Arial" w:cs="Arial"/>
                <w:bCs/>
                <w:color w:val="000080"/>
                <w:sz w:val="20"/>
                <w:szCs w:val="16"/>
                <w:lang w:val="en-US"/>
              </w:rPr>
              <w:t>Currently, w</w:t>
            </w:r>
            <w:r w:rsidR="00A93BAC">
              <w:rPr>
                <w:rFonts w:ascii="Arial" w:hAnsi="Arial" w:cs="Arial"/>
                <w:bCs/>
                <w:color w:val="000080"/>
                <w:sz w:val="20"/>
                <w:szCs w:val="16"/>
                <w:lang w:val="en-US"/>
              </w:rPr>
              <w:t xml:space="preserve">e are focusing on methods for reliable detection of point light sources in </w:t>
            </w:r>
            <w:r w:rsidR="00104317">
              <w:rPr>
                <w:rFonts w:ascii="Arial" w:hAnsi="Arial" w:cs="Arial"/>
                <w:bCs/>
                <w:color w:val="000080"/>
                <w:sz w:val="20"/>
                <w:szCs w:val="16"/>
                <w:lang w:val="en-US"/>
              </w:rPr>
              <w:t>other types of microscopy</w:t>
            </w:r>
            <w:r w:rsidR="00A93BAC">
              <w:rPr>
                <w:rFonts w:ascii="Arial" w:hAnsi="Arial" w:cs="Arial"/>
                <w:bCs/>
                <w:color w:val="000080"/>
                <w:sz w:val="20"/>
                <w:szCs w:val="16"/>
                <w:lang w:val="en-US"/>
              </w:rPr>
              <w:t xml:space="preserve"> images</w:t>
            </w:r>
            <w:r w:rsidR="00104317">
              <w:rPr>
                <w:rFonts w:ascii="Arial" w:hAnsi="Arial" w:cs="Arial"/>
                <w:bCs/>
                <w:color w:val="000080"/>
                <w:sz w:val="20"/>
                <w:szCs w:val="16"/>
                <w:lang w:val="en-US"/>
              </w:rPr>
              <w:t>. In particular, we foresee a need for better signal detection methods in image data produced using novel molecular detection approaches, such as padlock probing and in situ sequencing</w:t>
            </w:r>
            <w:r w:rsidR="00A93BAC">
              <w:rPr>
                <w:rFonts w:ascii="Arial" w:hAnsi="Arial" w:cs="Arial"/>
                <w:bCs/>
                <w:color w:val="000080"/>
                <w:sz w:val="20"/>
                <w:szCs w:val="16"/>
                <w:lang w:val="en-US"/>
              </w:rPr>
              <w:t>.</w:t>
            </w:r>
            <w:ins w:id="2" w:author="Omer" w:date="2014-09-01T12:01:00Z">
              <w:r>
                <w:rPr>
                  <w:rFonts w:ascii="Arial" w:hAnsi="Arial" w:cs="Arial"/>
                  <w:bCs/>
                  <w:color w:val="000080"/>
                  <w:sz w:val="20"/>
                  <w:szCs w:val="16"/>
                  <w:lang w:val="en-US"/>
                </w:rPr>
                <w:t xml:space="preserve"> In addition we are focusing on development of tools for assisting human observers in </w:t>
              </w:r>
            </w:ins>
            <w:ins w:id="3" w:author="Omer" w:date="2014-09-01T12:02:00Z">
              <w:r>
                <w:rPr>
                  <w:rFonts w:ascii="Arial" w:hAnsi="Arial" w:cs="Arial"/>
                  <w:bCs/>
                  <w:color w:val="000080"/>
                  <w:sz w:val="20"/>
                  <w:szCs w:val="16"/>
                  <w:lang w:val="en-US"/>
                </w:rPr>
                <w:t xml:space="preserve">the </w:t>
              </w:r>
            </w:ins>
            <w:ins w:id="4" w:author="Omer" w:date="2014-09-01T12:01:00Z">
              <w:r>
                <w:rPr>
                  <w:rFonts w:ascii="Arial" w:hAnsi="Arial" w:cs="Arial"/>
                  <w:bCs/>
                  <w:color w:val="000080"/>
                  <w:sz w:val="20"/>
                  <w:szCs w:val="16"/>
                  <w:lang w:val="en-US"/>
                </w:rPr>
                <w:t>annotation of a ground</w:t>
              </w:r>
            </w:ins>
            <w:ins w:id="5" w:author="Omer" w:date="2014-09-01T12:02:00Z">
              <w:r>
                <w:rPr>
                  <w:rFonts w:ascii="Arial" w:hAnsi="Arial" w:cs="Arial"/>
                  <w:bCs/>
                  <w:color w:val="000080"/>
                  <w:sz w:val="20"/>
                  <w:szCs w:val="16"/>
                  <w:lang w:val="en-US"/>
                </w:rPr>
                <w:t xml:space="preserve"> truth datasets for </w:t>
              </w:r>
            </w:ins>
            <w:ins w:id="6" w:author="Omer" w:date="2014-09-01T12:03:00Z">
              <w:r>
                <w:rPr>
                  <w:rFonts w:ascii="Arial" w:hAnsi="Arial" w:cs="Arial"/>
                  <w:bCs/>
                  <w:color w:val="000080"/>
                  <w:sz w:val="20"/>
                  <w:szCs w:val="16"/>
                  <w:lang w:val="en-US"/>
                </w:rPr>
                <w:t>fluorescent</w:t>
              </w:r>
            </w:ins>
            <w:ins w:id="7" w:author="Omer" w:date="2014-09-01T12:02:00Z">
              <w:r>
                <w:rPr>
                  <w:rFonts w:ascii="Arial" w:hAnsi="Arial" w:cs="Arial"/>
                  <w:bCs/>
                  <w:color w:val="000080"/>
                  <w:sz w:val="20"/>
                  <w:szCs w:val="16"/>
                  <w:lang w:val="en-US"/>
                </w:rPr>
                <w:t xml:space="preserve"> signals which can subsequently be used for training machine learning methods for </w:t>
              </w:r>
            </w:ins>
            <w:ins w:id="8" w:author="Omer" w:date="2014-09-01T12:03:00Z">
              <w:r>
                <w:rPr>
                  <w:rFonts w:ascii="Arial" w:hAnsi="Arial" w:cs="Arial"/>
                  <w:bCs/>
                  <w:color w:val="000080"/>
                  <w:sz w:val="20"/>
                  <w:szCs w:val="16"/>
                  <w:lang w:val="en-US"/>
                </w:rPr>
                <w:t>signal identification.</w:t>
              </w:r>
            </w:ins>
            <w:ins w:id="9" w:author="Omer" w:date="2014-09-01T12:01:00Z">
              <w:r>
                <w:rPr>
                  <w:rFonts w:ascii="Arial" w:hAnsi="Arial" w:cs="Arial"/>
                  <w:bCs/>
                  <w:color w:val="000080"/>
                  <w:sz w:val="20"/>
                  <w:szCs w:val="16"/>
                  <w:lang w:val="en-US"/>
                </w:rPr>
                <w:t xml:space="preserve"> </w:t>
              </w:r>
            </w:ins>
          </w:p>
          <w:p w14:paraId="5652DA8E" w14:textId="77777777" w:rsidR="00A93BAC" w:rsidRDefault="00A93BAC">
            <w:pPr>
              <w:rPr>
                <w:rFonts w:ascii="Arial" w:hAnsi="Arial" w:cs="Arial"/>
                <w:bCs/>
                <w:color w:val="000080"/>
                <w:sz w:val="20"/>
                <w:szCs w:val="16"/>
                <w:lang w:val="en-US"/>
              </w:rPr>
            </w:pPr>
          </w:p>
          <w:p w14:paraId="7A693D54" w14:textId="3E8A2FA6" w:rsidR="006C5C6E" w:rsidRDefault="00A93BAC">
            <w:pPr>
              <w:rPr>
                <w:rFonts w:ascii="Arial" w:hAnsi="Arial" w:cs="Arial"/>
                <w:bCs/>
                <w:color w:val="000080"/>
                <w:sz w:val="20"/>
                <w:szCs w:val="16"/>
                <w:lang w:val="en-US"/>
              </w:rPr>
            </w:pPr>
            <w:r>
              <w:rPr>
                <w:rFonts w:ascii="Arial" w:hAnsi="Arial" w:cs="Arial"/>
                <w:bCs/>
                <w:color w:val="000080"/>
                <w:sz w:val="20"/>
                <w:szCs w:val="16"/>
                <w:lang w:val="en-US"/>
              </w:rPr>
              <w:t xml:space="preserve"> </w:t>
            </w:r>
          </w:p>
          <w:p w14:paraId="3262BCB9" w14:textId="77777777" w:rsidR="00302E9B" w:rsidRPr="003D6D53" w:rsidRDefault="00302E9B">
            <w:pPr>
              <w:rPr>
                <w:rFonts w:ascii="Arial" w:hAnsi="Arial" w:cs="Arial"/>
                <w:color w:val="000080"/>
                <w:sz w:val="16"/>
                <w:szCs w:val="16"/>
                <w:lang w:val="en-US"/>
              </w:rPr>
            </w:pPr>
          </w:p>
        </w:tc>
      </w:tr>
      <w:tr w:rsidR="003613D3" w14:paraId="5B6C5C27" w14:textId="77777777">
        <w:trPr>
          <w:cantSplit/>
          <w:trHeight w:val="2270"/>
        </w:trPr>
        <w:tc>
          <w:tcPr>
            <w:tcW w:w="9786" w:type="dxa"/>
            <w:gridSpan w:val="3"/>
            <w:tcBorders>
              <w:top w:val="single" w:sz="4" w:space="0" w:color="auto"/>
              <w:left w:val="single" w:sz="6" w:space="0" w:color="auto"/>
              <w:right w:val="single" w:sz="6" w:space="0" w:color="auto"/>
            </w:tcBorders>
          </w:tcPr>
          <w:p w14:paraId="34324096" w14:textId="41358B9C" w:rsidR="003613D3" w:rsidRDefault="003613D3">
            <w:pPr>
              <w:rPr>
                <w:sz w:val="20"/>
                <w:szCs w:val="20"/>
                <w:vertAlign w:val="superscript"/>
                <w:lang w:val="sv-SE"/>
              </w:rPr>
            </w:pPr>
            <w:r>
              <w:rPr>
                <w:b/>
                <w:bCs/>
                <w:sz w:val="20"/>
                <w:szCs w:val="20"/>
                <w:lang w:val="sv-SE"/>
              </w:rPr>
              <w:t>Utvärdering:</w:t>
            </w:r>
            <w:r>
              <w:rPr>
                <w:sz w:val="20"/>
                <w:szCs w:val="20"/>
                <w:lang w:val="sv-SE"/>
              </w:rPr>
              <w:t xml:space="preserve"> Uppföljning av föregående planer samt forskningsplanering med betoning på det kommande året (ev som särskild bilaga)</w:t>
            </w:r>
            <w:r>
              <w:rPr>
                <w:rStyle w:val="EndnoteReference"/>
                <w:sz w:val="20"/>
                <w:szCs w:val="20"/>
                <w:lang w:val="sv-SE"/>
              </w:rPr>
              <w:endnoteReference w:id="31"/>
            </w:r>
          </w:p>
          <w:p w14:paraId="06E49BFA" w14:textId="77777777" w:rsidR="0024034A" w:rsidRPr="003D6D53" w:rsidRDefault="00872342" w:rsidP="005E7CAF">
            <w:pPr>
              <w:rPr>
                <w:rFonts w:ascii="Arial" w:hAnsi="Arial" w:cs="Arial"/>
                <w:color w:val="000080"/>
                <w:sz w:val="16"/>
                <w:szCs w:val="16"/>
                <w:lang w:val="en-US"/>
              </w:rPr>
            </w:pPr>
            <w:r>
              <w:rPr>
                <w:rFonts w:ascii="Arial" w:hAnsi="Arial" w:cs="Arial"/>
                <w:sz w:val="16"/>
                <w:szCs w:val="16"/>
              </w:rPr>
              <w:fldChar w:fldCharType="begin">
                <w:ffData>
                  <w:name w:val="Text23"/>
                  <w:enabled/>
                  <w:calcOnExit w:val="0"/>
                  <w:textInput/>
                </w:ffData>
              </w:fldChar>
            </w:r>
            <w:r w:rsidR="003613D3">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Pr>
                <w:rFonts w:ascii="Arial" w:hAnsi="Arial" w:cs="Arial"/>
                <w:sz w:val="16"/>
                <w:szCs w:val="16"/>
              </w:rPr>
              <w:fldChar w:fldCharType="end"/>
            </w:r>
            <w:r w:rsidR="005E7CAF">
              <w:rPr>
                <w:rFonts w:ascii="Arial" w:hAnsi="Arial" w:cs="Arial"/>
                <w:sz w:val="16"/>
                <w:szCs w:val="16"/>
              </w:rPr>
              <w:t xml:space="preserve">completed </w:t>
            </w:r>
            <w:proofErr w:type="spellStart"/>
            <w:r w:rsidR="005E7CAF">
              <w:rPr>
                <w:rFonts w:ascii="Arial" w:hAnsi="Arial" w:cs="Arial"/>
                <w:sz w:val="16"/>
                <w:szCs w:val="16"/>
              </w:rPr>
              <w:t>alg</w:t>
            </w:r>
            <w:proofErr w:type="spellEnd"/>
            <w:r w:rsidR="005E7CAF">
              <w:rPr>
                <w:rFonts w:ascii="Arial" w:hAnsi="Arial" w:cs="Arial"/>
                <w:sz w:val="16"/>
                <w:szCs w:val="16"/>
              </w:rPr>
              <w:t xml:space="preserve"> </w:t>
            </w:r>
            <w:proofErr w:type="spellStart"/>
            <w:r w:rsidR="005E7CAF">
              <w:rPr>
                <w:rFonts w:ascii="Arial" w:hAnsi="Arial" w:cs="Arial"/>
                <w:sz w:val="16"/>
                <w:szCs w:val="16"/>
              </w:rPr>
              <w:t>dev</w:t>
            </w:r>
            <w:proofErr w:type="spellEnd"/>
            <w:r w:rsidR="005E7CAF">
              <w:rPr>
                <w:rFonts w:ascii="Arial" w:hAnsi="Arial" w:cs="Arial"/>
                <w:sz w:val="16"/>
                <w:szCs w:val="16"/>
              </w:rPr>
              <w:t xml:space="preserve">, </w:t>
            </w:r>
            <w:r w:rsidR="005E7CAF" w:rsidRPr="003D6D53">
              <w:rPr>
                <w:rFonts w:ascii="Arial" w:hAnsi="Arial" w:cs="Arial"/>
                <w:color w:val="000080"/>
                <w:sz w:val="16"/>
                <w:szCs w:val="16"/>
                <w:lang w:val="en-US"/>
              </w:rPr>
              <w:t xml:space="preserve"> </w:t>
            </w:r>
          </w:p>
          <w:p w14:paraId="0B40855D" w14:textId="77777777" w:rsidR="0024034A" w:rsidRPr="003D6D53" w:rsidRDefault="0024034A" w:rsidP="005E7CAF">
            <w:pPr>
              <w:rPr>
                <w:rFonts w:ascii="Arial" w:hAnsi="Arial" w:cs="Arial"/>
                <w:color w:val="000080"/>
                <w:sz w:val="16"/>
                <w:szCs w:val="16"/>
                <w:lang w:val="en-US"/>
              </w:rPr>
            </w:pPr>
          </w:p>
          <w:p w14:paraId="3BC7DA85" w14:textId="77777777" w:rsidR="000A0FDF" w:rsidRDefault="00464536"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We have developed an algorithm for automatic and accurate identification of the zebra fish tail and the measuremen</w:t>
            </w:r>
            <w:r w:rsidR="000A0FDF">
              <w:rPr>
                <w:rFonts w:ascii="Arial" w:hAnsi="Arial" w:cs="Arial"/>
                <w:color w:val="000080"/>
                <w:sz w:val="20"/>
                <w:szCs w:val="20"/>
                <w:lang w:val="en-US"/>
              </w:rPr>
              <w:t xml:space="preserve">t of its deformation/curvature, </w:t>
            </w:r>
            <w:r w:rsidRPr="000A0FDF">
              <w:rPr>
                <w:rFonts w:ascii="Arial" w:hAnsi="Arial" w:cs="Arial"/>
                <w:color w:val="000080"/>
                <w:sz w:val="20"/>
                <w:szCs w:val="20"/>
                <w:lang w:val="en-US"/>
              </w:rPr>
              <w:t xml:space="preserve">the results </w:t>
            </w:r>
            <w:r w:rsidR="000A0FDF">
              <w:rPr>
                <w:rFonts w:ascii="Arial" w:hAnsi="Arial" w:cs="Arial"/>
                <w:color w:val="000080"/>
                <w:sz w:val="20"/>
                <w:szCs w:val="20"/>
                <w:lang w:val="en-US"/>
              </w:rPr>
              <w:t xml:space="preserve">have been presented at the </w:t>
            </w:r>
            <w:r w:rsidRPr="000A0FDF">
              <w:rPr>
                <w:rFonts w:ascii="Arial" w:hAnsi="Arial" w:cs="Arial"/>
                <w:color w:val="000080"/>
                <w:sz w:val="20"/>
                <w:szCs w:val="20"/>
                <w:lang w:val="en-US"/>
              </w:rPr>
              <w:t xml:space="preserve">International Symposium on Biomedical Imaging (ISBI) 2013. </w:t>
            </w:r>
          </w:p>
          <w:p w14:paraId="4548F576" w14:textId="7D0BC39A" w:rsidR="00464536" w:rsidRDefault="0024034A"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 xml:space="preserve">Moreover, we </w:t>
            </w:r>
            <w:r w:rsidR="000A0FDF">
              <w:rPr>
                <w:rFonts w:ascii="Arial" w:hAnsi="Arial" w:cs="Arial"/>
                <w:color w:val="000080"/>
                <w:sz w:val="20"/>
                <w:szCs w:val="20"/>
                <w:lang w:val="en-US"/>
              </w:rPr>
              <w:t>have developed</w:t>
            </w:r>
            <w:r w:rsidRPr="000A0FDF">
              <w:rPr>
                <w:rFonts w:ascii="Arial" w:hAnsi="Arial" w:cs="Arial"/>
                <w:color w:val="000080"/>
                <w:sz w:val="20"/>
                <w:szCs w:val="20"/>
                <w:lang w:val="en-US"/>
              </w:rPr>
              <w:t xml:space="preserve"> a </w:t>
            </w:r>
            <w:proofErr w:type="spellStart"/>
            <w:r w:rsidR="000C54A0" w:rsidRPr="000A0FDF">
              <w:rPr>
                <w:rFonts w:ascii="Arial" w:hAnsi="Arial" w:cs="Arial"/>
                <w:color w:val="000080"/>
                <w:sz w:val="20"/>
                <w:szCs w:val="20"/>
                <w:lang w:val="en-US"/>
              </w:rPr>
              <w:t>lego</w:t>
            </w:r>
            <w:proofErr w:type="spellEnd"/>
            <w:r w:rsidR="000C54A0" w:rsidRPr="000A0FDF">
              <w:rPr>
                <w:rFonts w:ascii="Arial" w:hAnsi="Arial" w:cs="Arial"/>
                <w:color w:val="000080"/>
                <w:sz w:val="20"/>
                <w:szCs w:val="20"/>
                <w:lang w:val="en-US"/>
              </w:rPr>
              <w:t xml:space="preserve">-based prototypical </w:t>
            </w:r>
            <w:r w:rsidRPr="000A0FDF">
              <w:rPr>
                <w:rFonts w:ascii="Arial" w:hAnsi="Arial" w:cs="Arial"/>
                <w:color w:val="000080"/>
                <w:sz w:val="20"/>
                <w:szCs w:val="20"/>
                <w:lang w:val="en-US"/>
              </w:rPr>
              <w:t xml:space="preserve">low cost </w:t>
            </w:r>
            <w:r w:rsidR="000C54A0" w:rsidRPr="000A0FDF">
              <w:rPr>
                <w:rFonts w:ascii="Arial" w:hAnsi="Arial" w:cs="Arial"/>
                <w:color w:val="000080"/>
                <w:sz w:val="20"/>
                <w:szCs w:val="20"/>
                <w:lang w:val="en-US"/>
              </w:rPr>
              <w:t>3D microscopic image acquisition robot based on optical projection tomography</w:t>
            </w:r>
            <w:r w:rsidR="000A0FDF">
              <w:rPr>
                <w:rFonts w:ascii="Arial" w:hAnsi="Arial" w:cs="Arial"/>
                <w:color w:val="000080"/>
                <w:sz w:val="20"/>
                <w:szCs w:val="20"/>
                <w:lang w:val="en-US"/>
              </w:rPr>
              <w:t xml:space="preserve"> and software tools for performing image alignment</w:t>
            </w:r>
            <w:r w:rsidR="000C54A0" w:rsidRPr="000A0FDF">
              <w:rPr>
                <w:rFonts w:ascii="Arial" w:hAnsi="Arial" w:cs="Arial"/>
                <w:color w:val="000080"/>
                <w:sz w:val="20"/>
                <w:szCs w:val="20"/>
                <w:lang w:val="en-US"/>
              </w:rPr>
              <w:t xml:space="preserve">. </w:t>
            </w:r>
          </w:p>
          <w:p w14:paraId="0D2BDE30" w14:textId="176775D7" w:rsidR="00A22A7C" w:rsidRDefault="00A22A7C" w:rsidP="000A0FDF">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We have developed method for quantifying the compactness, brightness and signal overlap for different types of florescent signals.</w:t>
            </w:r>
          </w:p>
          <w:p w14:paraId="3807B335" w14:textId="77777777" w:rsidR="00670066" w:rsidRDefault="00A22A7C" w:rsidP="00670066">
            <w:pPr>
              <w:pStyle w:val="ListParagraph"/>
              <w:numPr>
                <w:ilvl w:val="0"/>
                <w:numId w:val="17"/>
              </w:numPr>
              <w:rPr>
                <w:ins w:id="10" w:author="Omer" w:date="2014-09-01T12:04:00Z"/>
                <w:rFonts w:ascii="Arial" w:hAnsi="Arial" w:cs="Arial"/>
                <w:color w:val="000080"/>
                <w:sz w:val="20"/>
                <w:szCs w:val="20"/>
                <w:lang w:val="en-US"/>
              </w:rPr>
            </w:pPr>
            <w:r>
              <w:rPr>
                <w:rFonts w:ascii="Arial" w:hAnsi="Arial" w:cs="Arial"/>
                <w:color w:val="000080"/>
                <w:sz w:val="20"/>
                <w:szCs w:val="20"/>
                <w:lang w:val="en-US"/>
              </w:rPr>
              <w:t>We have evaluated the use of greedy optimizers for compressed sensing based super resolution microscopy methods at high fluorophore density and noise and analyzed the effect of estimating the point spread function on signal recovery.</w:t>
            </w:r>
          </w:p>
          <w:p w14:paraId="6984C30D" w14:textId="73DD3540" w:rsidR="00670066" w:rsidRPr="00670066" w:rsidRDefault="00670066" w:rsidP="00670066">
            <w:pPr>
              <w:pStyle w:val="ListParagraph"/>
              <w:numPr>
                <w:ilvl w:val="0"/>
                <w:numId w:val="17"/>
              </w:numPr>
              <w:rPr>
                <w:rFonts w:ascii="Arial" w:hAnsi="Arial" w:cs="Arial"/>
                <w:color w:val="000080"/>
                <w:sz w:val="20"/>
                <w:szCs w:val="20"/>
                <w:lang w:val="en-US"/>
                <w:rPrChange w:id="11" w:author="Omer" w:date="2014-09-01T12:04:00Z">
                  <w:rPr>
                    <w:lang w:val="en-US"/>
                  </w:rPr>
                </w:rPrChange>
              </w:rPr>
            </w:pPr>
            <w:ins w:id="12" w:author="Omer" w:date="2014-09-01T12:04:00Z">
              <w:r>
                <w:rPr>
                  <w:rFonts w:ascii="Arial" w:hAnsi="Arial" w:cs="Arial"/>
                  <w:color w:val="000080"/>
                  <w:sz w:val="20"/>
                  <w:szCs w:val="20"/>
                  <w:lang w:val="en-US"/>
                </w:rPr>
                <w:t xml:space="preserve">We have developed a tool for </w:t>
              </w:r>
            </w:ins>
            <w:proofErr w:type="spellStart"/>
            <w:ins w:id="13" w:author="Omer" w:date="2014-09-01T12:05:00Z">
              <w:r>
                <w:rPr>
                  <w:rFonts w:ascii="Arial" w:hAnsi="Arial" w:cs="Arial"/>
                  <w:color w:val="000080"/>
                  <w:sz w:val="20"/>
                  <w:szCs w:val="20"/>
                  <w:lang w:val="en-US"/>
                </w:rPr>
                <w:t>assiting</w:t>
              </w:r>
              <w:proofErr w:type="spellEnd"/>
              <w:r>
                <w:rPr>
                  <w:rFonts w:ascii="Arial" w:hAnsi="Arial" w:cs="Arial"/>
                  <w:color w:val="000080"/>
                  <w:sz w:val="20"/>
                  <w:szCs w:val="20"/>
                  <w:lang w:val="en-US"/>
                </w:rPr>
                <w:t xml:space="preserve"> human observers in the </w:t>
              </w:r>
            </w:ins>
            <w:ins w:id="14" w:author="Omer" w:date="2014-09-01T12:04:00Z">
              <w:r>
                <w:rPr>
                  <w:rFonts w:ascii="Arial" w:hAnsi="Arial" w:cs="Arial"/>
                  <w:color w:val="000080"/>
                  <w:sz w:val="20"/>
                  <w:szCs w:val="20"/>
                  <w:lang w:val="en-US"/>
                </w:rPr>
                <w:t xml:space="preserve">annotation of </w:t>
              </w:r>
            </w:ins>
            <w:ins w:id="15" w:author="Omer" w:date="2014-09-01T12:05:00Z">
              <w:r>
                <w:rPr>
                  <w:rFonts w:ascii="Arial" w:hAnsi="Arial" w:cs="Arial"/>
                  <w:color w:val="000080"/>
                  <w:sz w:val="20"/>
                  <w:szCs w:val="20"/>
                  <w:lang w:val="en-US"/>
                </w:rPr>
                <w:t xml:space="preserve">a </w:t>
              </w:r>
            </w:ins>
            <w:ins w:id="16" w:author="Omer" w:date="2014-09-01T12:04:00Z">
              <w:r>
                <w:rPr>
                  <w:rFonts w:ascii="Arial" w:hAnsi="Arial" w:cs="Arial"/>
                  <w:color w:val="000080"/>
                  <w:sz w:val="20"/>
                  <w:szCs w:val="20"/>
                  <w:lang w:val="en-US"/>
                </w:rPr>
                <w:t>ground</w:t>
              </w:r>
            </w:ins>
            <w:ins w:id="17" w:author="Omer" w:date="2014-09-01T12:05:00Z">
              <w:r>
                <w:rPr>
                  <w:rFonts w:ascii="Arial" w:hAnsi="Arial" w:cs="Arial"/>
                  <w:color w:val="000080"/>
                  <w:sz w:val="20"/>
                  <w:szCs w:val="20"/>
                  <w:lang w:val="en-US"/>
                </w:rPr>
                <w:t xml:space="preserve"> truth dataset.</w:t>
              </w:r>
            </w:ins>
            <w:ins w:id="18" w:author="Omer" w:date="2014-09-01T12:04:00Z">
              <w:r>
                <w:rPr>
                  <w:rFonts w:ascii="Arial" w:hAnsi="Arial" w:cs="Arial"/>
                  <w:color w:val="000080"/>
                  <w:sz w:val="20"/>
                  <w:szCs w:val="20"/>
                  <w:lang w:val="en-US"/>
                </w:rPr>
                <w:t xml:space="preserve"> </w:t>
              </w:r>
            </w:ins>
            <w:del w:id="19" w:author="Omer" w:date="2014-09-01T12:04:00Z">
              <w:r w:rsidR="00A22A7C" w:rsidDel="00670066">
                <w:rPr>
                  <w:rFonts w:ascii="Arial" w:hAnsi="Arial" w:cs="Arial"/>
                  <w:color w:val="000080"/>
                  <w:sz w:val="20"/>
                  <w:szCs w:val="20"/>
                  <w:lang w:val="en-US"/>
                </w:rPr>
                <w:delText xml:space="preserve">  </w:delText>
              </w:r>
            </w:del>
          </w:p>
          <w:p w14:paraId="1AFD7DF2" w14:textId="77777777" w:rsidR="00464536" w:rsidRPr="003D6D53" w:rsidRDefault="00464536" w:rsidP="005E7CAF">
            <w:pPr>
              <w:rPr>
                <w:rFonts w:ascii="Arial" w:hAnsi="Arial" w:cs="Arial"/>
                <w:color w:val="000080"/>
                <w:sz w:val="20"/>
                <w:szCs w:val="20"/>
                <w:lang w:val="en-US"/>
              </w:rPr>
            </w:pPr>
          </w:p>
          <w:p w14:paraId="09D56ABC" w14:textId="475BE48E" w:rsidR="00464536" w:rsidRDefault="00464536" w:rsidP="000C54A0">
            <w:pPr>
              <w:rPr>
                <w:rFonts w:ascii="Arial" w:hAnsi="Arial" w:cs="Arial"/>
                <w:sz w:val="16"/>
                <w:szCs w:val="16"/>
              </w:rPr>
            </w:pPr>
          </w:p>
        </w:tc>
      </w:tr>
      <w:tr w:rsidR="003613D3" w:rsidRPr="00BA6815" w14:paraId="335A7644" w14:textId="77777777" w:rsidTr="00B26419">
        <w:trPr>
          <w:cantSplit/>
          <w:trHeight w:val="2835"/>
        </w:trPr>
        <w:tc>
          <w:tcPr>
            <w:tcW w:w="9786" w:type="dxa"/>
            <w:gridSpan w:val="3"/>
            <w:tcBorders>
              <w:left w:val="single" w:sz="6" w:space="0" w:color="auto"/>
              <w:bottom w:val="single" w:sz="4" w:space="0" w:color="auto"/>
              <w:right w:val="single" w:sz="6" w:space="0" w:color="auto"/>
            </w:tcBorders>
          </w:tcPr>
          <w:p w14:paraId="6718244D" w14:textId="6CE96FC9" w:rsidR="003613D3" w:rsidRDefault="003613D3">
            <w:pPr>
              <w:rPr>
                <w:b/>
                <w:bCs/>
                <w:sz w:val="20"/>
                <w:szCs w:val="20"/>
                <w:lang w:val="sv-SE"/>
              </w:rPr>
            </w:pPr>
            <w:r>
              <w:rPr>
                <w:b/>
                <w:bCs/>
                <w:sz w:val="20"/>
                <w:szCs w:val="20"/>
                <w:lang w:val="sv-SE"/>
              </w:rPr>
              <w:lastRenderedPageBreak/>
              <w:t xml:space="preserve">Avklarade (rapporterade) forskningsarbeten </w:t>
            </w:r>
            <w:r>
              <w:rPr>
                <w:sz w:val="20"/>
                <w:szCs w:val="20"/>
                <w:lang w:val="sv-SE"/>
              </w:rPr>
              <w:t>(ev som särskild bilaga)</w:t>
            </w:r>
            <w:r>
              <w:rPr>
                <w:rStyle w:val="EndnoteReference"/>
                <w:sz w:val="20"/>
                <w:szCs w:val="20"/>
                <w:lang w:val="sv-SE"/>
              </w:rPr>
              <w:endnoteReference w:id="32"/>
            </w:r>
          </w:p>
          <w:p w14:paraId="24357989" w14:textId="77777777" w:rsidR="003613D3" w:rsidRDefault="003613D3">
            <w:pPr>
              <w:tabs>
                <w:tab w:val="left" w:pos="7371"/>
              </w:tabs>
              <w:rPr>
                <w:sz w:val="20"/>
                <w:szCs w:val="20"/>
                <w:lang w:val="sv-SE"/>
              </w:rPr>
            </w:pPr>
            <w:r>
              <w:rPr>
                <w:sz w:val="20"/>
                <w:szCs w:val="20"/>
                <w:lang w:val="sv-SE"/>
              </w:rPr>
              <w:t xml:space="preserve">Uppsatser, konferenser, seminarier etc. Ange uppsatsernas status (manuskript, insänt, accepterat, tryckt). </w:t>
            </w:r>
          </w:p>
          <w:p w14:paraId="32845543" w14:textId="77777777" w:rsidR="00302E9B" w:rsidRPr="003D6D53" w:rsidRDefault="00302E9B" w:rsidP="00594387">
            <w:pPr>
              <w:rPr>
                <w:rFonts w:ascii="Verdana" w:eastAsia="Times New Roman" w:hAnsi="Verdana"/>
                <w:b/>
                <w:bCs/>
                <w:sz w:val="20"/>
                <w:lang w:val="sv-SE"/>
              </w:rPr>
            </w:pPr>
          </w:p>
          <w:p w14:paraId="19C7B2AD" w14:textId="77777777" w:rsidR="00955CAA" w:rsidRDefault="00955CAA" w:rsidP="00594387">
            <w:pPr>
              <w:rPr>
                <w:rFonts w:ascii="Verdana" w:eastAsia="Times New Roman" w:hAnsi="Verdana"/>
                <w:b/>
                <w:bCs/>
                <w:sz w:val="20"/>
              </w:rPr>
            </w:pPr>
            <w:r>
              <w:rPr>
                <w:rFonts w:ascii="Verdana" w:eastAsia="Times New Roman" w:hAnsi="Verdana"/>
                <w:b/>
                <w:bCs/>
                <w:sz w:val="20"/>
              </w:rPr>
              <w:t>Work completed after initiating PhD studies:</w:t>
            </w:r>
          </w:p>
          <w:p w14:paraId="1D1E4754" w14:textId="77777777" w:rsidR="00955CAA" w:rsidRDefault="00955CAA" w:rsidP="00594387">
            <w:pPr>
              <w:rPr>
                <w:rFonts w:ascii="Verdana" w:eastAsia="Times New Roman" w:hAnsi="Verdana"/>
                <w:b/>
                <w:bCs/>
                <w:sz w:val="20"/>
              </w:rPr>
            </w:pPr>
            <w:r>
              <w:rPr>
                <w:rFonts w:ascii="Verdana" w:eastAsia="Times New Roman" w:hAnsi="Verdana"/>
                <w:b/>
                <w:bCs/>
                <w:sz w:val="20"/>
              </w:rPr>
              <w:t>Conference/seminar posters</w:t>
            </w:r>
          </w:p>
          <w:p w14:paraId="2DA32900" w14:textId="77777777" w:rsidR="00955CAA" w:rsidRDefault="00955CAA" w:rsidP="00594387">
            <w:pPr>
              <w:rPr>
                <w:rFonts w:ascii="Verdana" w:eastAsia="Times New Roman" w:hAnsi="Verdana"/>
                <w:b/>
                <w:bCs/>
                <w:sz w:val="20"/>
              </w:rPr>
            </w:pPr>
          </w:p>
          <w:p w14:paraId="5F615A0E" w14:textId="082042C6" w:rsidR="004C6358" w:rsidRPr="00EA10A9" w:rsidRDefault="004C6358" w:rsidP="00E06016">
            <w:pPr>
              <w:pStyle w:val="ListParagraph"/>
              <w:numPr>
                <w:ilvl w:val="0"/>
                <w:numId w:val="15"/>
              </w:numPr>
              <w:ind w:left="2200"/>
              <w:rPr>
                <w:rFonts w:ascii="Verdana" w:eastAsia="Times New Roman" w:hAnsi="Verdana" w:cs="Arial"/>
                <w:b/>
                <w:bCs/>
                <w:sz w:val="18"/>
                <w:szCs w:val="18"/>
              </w:rPr>
            </w:pPr>
            <w:r w:rsidRPr="00EA10A9">
              <w:rPr>
                <w:rFonts w:ascii="Verdana" w:eastAsia="Times New Roman" w:hAnsi="Verdana" w:cs="Arial"/>
                <w:bCs/>
                <w:sz w:val="18"/>
                <w:szCs w:val="18"/>
              </w:rPr>
              <w:t xml:space="preserve">Omer Ishaq, Johan Elf, Carolina </w:t>
            </w:r>
            <w:proofErr w:type="spellStart"/>
            <w:r w:rsidRPr="00EA10A9">
              <w:rPr>
                <w:rFonts w:ascii="Verdana" w:eastAsia="Times New Roman" w:hAnsi="Verdana" w:cs="Arial"/>
                <w:bCs/>
                <w:sz w:val="18"/>
                <w:szCs w:val="18"/>
              </w:rPr>
              <w:t>Wählby</w:t>
            </w:r>
            <w:proofErr w:type="spellEnd"/>
            <w:r w:rsidRPr="00EA10A9">
              <w:rPr>
                <w:rFonts w:ascii="Verdana" w:eastAsia="Times New Roman" w:hAnsi="Verdana" w:cs="Arial"/>
                <w:bCs/>
                <w:sz w:val="18"/>
                <w:szCs w:val="18"/>
              </w:rPr>
              <w:t xml:space="preserve">, </w:t>
            </w:r>
            <w:r w:rsidRPr="00EA10A9">
              <w:rPr>
                <w:rFonts w:ascii="Verdana" w:eastAsia="Times New Roman" w:hAnsi="Verdana" w:cs="Arial"/>
                <w:b/>
                <w:bCs/>
                <w:sz w:val="18"/>
                <w:szCs w:val="18"/>
              </w:rPr>
              <w:t>An evaluation of the Faster STORM method for super resolution microscopy</w:t>
            </w:r>
            <w:r w:rsidRPr="00EA10A9">
              <w:rPr>
                <w:rFonts w:ascii="Verdana" w:eastAsia="Times New Roman" w:hAnsi="Verdana" w:cs="Arial"/>
                <w:bCs/>
                <w:sz w:val="18"/>
                <w:szCs w:val="18"/>
              </w:rPr>
              <w:t>. In International Conference on Pattern Recognition (ICPR)</w:t>
            </w:r>
            <w:r w:rsidR="00EA10A9" w:rsidRPr="00EA10A9">
              <w:rPr>
                <w:rFonts w:ascii="Verdana" w:eastAsia="Times New Roman" w:hAnsi="Verdana" w:cs="Arial"/>
                <w:bCs/>
                <w:sz w:val="18"/>
                <w:szCs w:val="18"/>
              </w:rPr>
              <w:t>,</w:t>
            </w:r>
            <w:r w:rsidRPr="00EA10A9">
              <w:rPr>
                <w:rFonts w:ascii="Verdana" w:eastAsia="Times New Roman" w:hAnsi="Verdana" w:cs="Arial"/>
                <w:bCs/>
                <w:sz w:val="18"/>
                <w:szCs w:val="18"/>
              </w:rPr>
              <w:t xml:space="preserve"> </w:t>
            </w:r>
            <w:r w:rsidR="00EA10A9" w:rsidRPr="00EA10A9">
              <w:rPr>
                <w:rFonts w:ascii="Verdana" w:eastAsia="Times New Roman" w:hAnsi="Verdana" w:cs="Arial"/>
                <w:bCs/>
                <w:sz w:val="18"/>
                <w:szCs w:val="18"/>
              </w:rPr>
              <w:t xml:space="preserve">August </w:t>
            </w:r>
            <w:r w:rsidRPr="00EA10A9">
              <w:rPr>
                <w:rFonts w:ascii="Verdana" w:eastAsia="Times New Roman" w:hAnsi="Verdana" w:cs="Arial"/>
                <w:bCs/>
                <w:sz w:val="18"/>
                <w:szCs w:val="18"/>
              </w:rPr>
              <w:t>2014.</w:t>
            </w:r>
            <w:r w:rsidR="007A4843">
              <w:rPr>
                <w:rFonts w:ascii="Verdana" w:eastAsia="Times New Roman" w:hAnsi="Verdana" w:cs="Arial"/>
                <w:bCs/>
                <w:sz w:val="18"/>
                <w:szCs w:val="18"/>
              </w:rPr>
              <w:t xml:space="preserve"> (Oral Presentation)</w:t>
            </w:r>
          </w:p>
          <w:p w14:paraId="2321B675" w14:textId="3FBF15CF" w:rsidR="004C6358" w:rsidRPr="00EA10A9" w:rsidRDefault="00494DF7" w:rsidP="00EA10A9">
            <w:pPr>
              <w:pStyle w:val="ListParagraph"/>
              <w:numPr>
                <w:ilvl w:val="0"/>
                <w:numId w:val="15"/>
              </w:numPr>
              <w:ind w:left="2200"/>
              <w:rPr>
                <w:rFonts w:ascii="Verdana" w:eastAsia="Times New Roman" w:hAnsi="Verdana" w:cs="Arial"/>
                <w:b/>
                <w:bCs/>
                <w:sz w:val="18"/>
                <w:szCs w:val="18"/>
              </w:rPr>
            </w:pPr>
            <w:r w:rsidRPr="00EA10A9">
              <w:rPr>
                <w:rFonts w:ascii="Verdana" w:hAnsi="Verdana" w:cs="Arial"/>
                <w:color w:val="000000"/>
                <w:sz w:val="18"/>
                <w:szCs w:val="18"/>
                <w:shd w:val="clear" w:color="auto" w:fill="FFFFFF"/>
              </w:rPr>
              <w:t xml:space="preserve">Omer </w:t>
            </w:r>
            <w:proofErr w:type="gramStart"/>
            <w:r w:rsidRPr="00EA10A9">
              <w:rPr>
                <w:rFonts w:ascii="Verdana" w:hAnsi="Verdana" w:cs="Arial"/>
                <w:color w:val="000000"/>
                <w:sz w:val="18"/>
                <w:szCs w:val="18"/>
                <w:shd w:val="clear" w:color="auto" w:fill="FFFFFF"/>
              </w:rPr>
              <w:t>Ishaq</w:t>
            </w:r>
            <w:r w:rsidRPr="00EA10A9">
              <w:rPr>
                <w:rFonts w:ascii="Verdana" w:hAnsi="Verdana" w:cs="Arial"/>
                <w:sz w:val="18"/>
                <w:szCs w:val="18"/>
              </w:rPr>
              <w:t> </w:t>
            </w:r>
            <w:r w:rsidRPr="00EA10A9">
              <w:rPr>
                <w:rFonts w:ascii="Verdana" w:hAnsi="Verdana" w:cs="Arial"/>
                <w:color w:val="000000"/>
                <w:sz w:val="18"/>
                <w:szCs w:val="18"/>
                <w:shd w:val="clear" w:color="auto" w:fill="FFFFFF"/>
              </w:rPr>
              <w:t>,</w:t>
            </w:r>
            <w:proofErr w:type="gramEnd"/>
            <w:r w:rsidRPr="00EA10A9">
              <w:rPr>
                <w:rFonts w:ascii="Verdana" w:hAnsi="Verdana" w:cs="Arial"/>
                <w:color w:val="000000"/>
                <w:sz w:val="18"/>
                <w:szCs w:val="18"/>
                <w:shd w:val="clear" w:color="auto" w:fill="FFFFFF"/>
              </w:rPr>
              <w:t xml:space="preserv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sz w:val="18"/>
                <w:szCs w:val="18"/>
              </w:rPr>
              <w:t>Randall T.</w:t>
            </w:r>
            <w:r w:rsidRPr="00EA10A9">
              <w:rPr>
                <w:rFonts w:ascii="Verdana" w:hAnsi="Verdana"/>
                <w:sz w:val="18"/>
                <w:szCs w:val="18"/>
              </w:rPr>
              <w:t xml:space="preserve"> Peterson </w:t>
            </w:r>
            <w:r w:rsidRPr="00EA10A9">
              <w:rPr>
                <w:rFonts w:ascii="Verdana" w:hAnsi="Verdana" w:cs="Arial"/>
                <w:color w:val="000000"/>
                <w:sz w:val="18"/>
                <w:szCs w:val="18"/>
                <w:shd w:val="clear" w:color="auto" w:fill="FFFFFF"/>
              </w:rPr>
              <w:t xml:space="preserve">and Carolina Wählby. </w:t>
            </w:r>
            <w:r w:rsidR="001A5E33" w:rsidRPr="00EA10A9">
              <w:rPr>
                <w:rFonts w:ascii="Verdana" w:hAnsi="Verdana" w:cs="Arial"/>
                <w:b/>
                <w:iCs/>
                <w:sz w:val="18"/>
                <w:szCs w:val="18"/>
              </w:rPr>
              <w:t>Automated Quantification of Zebrafish Tail Deformation for High-Throughput Drug Screening</w:t>
            </w:r>
            <w:r w:rsidRPr="00EA10A9">
              <w:rPr>
                <w:rFonts w:ascii="Verdana" w:hAnsi="Verdana" w:cs="Arial"/>
                <w:b/>
                <w:iCs/>
                <w:sz w:val="18"/>
                <w:szCs w:val="18"/>
              </w:rPr>
              <w:t xml:space="preserve">. </w:t>
            </w:r>
            <w:r w:rsidRPr="00EA10A9">
              <w:rPr>
                <w:rFonts w:ascii="Verdana" w:hAnsi="Verdana" w:cs="Arial"/>
                <w:iCs/>
                <w:sz w:val="18"/>
                <w:szCs w:val="18"/>
              </w:rPr>
              <w:t>In International Symposium on Biomedical Imaging, April 2013.</w:t>
            </w:r>
          </w:p>
          <w:p w14:paraId="6768A36A" w14:textId="77777777" w:rsidR="00E06016" w:rsidRPr="00EA10A9" w:rsidRDefault="00E06016" w:rsidP="00E06016">
            <w:pPr>
              <w:pStyle w:val="ListParagraph"/>
              <w:numPr>
                <w:ilvl w:val="0"/>
                <w:numId w:val="15"/>
              </w:numPr>
              <w:ind w:left="2200"/>
              <w:rPr>
                <w:rFonts w:ascii="Verdana" w:eastAsia="Times New Roman" w:hAnsi="Verdana" w:cs="Arial"/>
                <w:b/>
                <w:bCs/>
                <w:sz w:val="18"/>
                <w:szCs w:val="18"/>
              </w:rPr>
            </w:pPr>
            <w:r w:rsidRPr="00EA10A9">
              <w:rPr>
                <w:rFonts w:ascii="Verdana" w:hAnsi="Verdana" w:cs="Arial"/>
                <w:color w:val="000000"/>
                <w:sz w:val="18"/>
                <w:szCs w:val="18"/>
                <w:shd w:val="clear" w:color="auto" w:fill="FFFFFF"/>
              </w:rPr>
              <w:t>Omer Ishaq</w:t>
            </w:r>
            <w:r w:rsidRPr="00EA10A9">
              <w:rPr>
                <w:rFonts w:ascii="Verdana" w:hAnsi="Verdana" w:cs="Arial"/>
                <w:sz w:val="18"/>
                <w:szCs w:val="18"/>
              </w:rPr>
              <w:t> </w:t>
            </w:r>
            <w:r w:rsidRPr="00EA10A9">
              <w:rPr>
                <w:rFonts w:ascii="Verdana" w:hAnsi="Verdana" w:cs="Arial"/>
                <w:color w:val="000000"/>
                <w:sz w:val="18"/>
                <w:szCs w:val="18"/>
                <w:shd w:val="clear" w:color="auto" w:fill="FFFFFF"/>
              </w:rPr>
              <w:t xml:space="preserve">Centre,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b/>
                <w:bCs/>
                <w:color w:val="000000"/>
                <w:sz w:val="18"/>
                <w:szCs w:val="18"/>
                <w:shd w:val="clear" w:color="auto" w:fill="FFFFFF"/>
              </w:rPr>
              <w:t xml:space="preserve">Image-based drug screening in Zebrafish. </w:t>
            </w:r>
            <w:r w:rsidR="00831E8F" w:rsidRPr="00EA10A9">
              <w:rPr>
                <w:rFonts w:ascii="Verdana" w:hAnsi="Verdana" w:cs="Arial"/>
                <w:bCs/>
                <w:color w:val="000000"/>
                <w:sz w:val="18"/>
                <w:szCs w:val="18"/>
                <w:shd w:val="clear" w:color="auto" w:fill="FFFFFF"/>
              </w:rPr>
              <w:t xml:space="preserve">In </w:t>
            </w:r>
            <w:proofErr w:type="spellStart"/>
            <w:r w:rsidR="00831E8F" w:rsidRPr="00EA10A9">
              <w:rPr>
                <w:rFonts w:ascii="Verdana" w:hAnsi="Verdana" w:cs="Arial"/>
                <w:bCs/>
                <w:color w:val="000000"/>
                <w:sz w:val="18"/>
                <w:szCs w:val="18"/>
                <w:shd w:val="clear" w:color="auto" w:fill="FFFFFF"/>
              </w:rPr>
              <w:t>SciLife</w:t>
            </w:r>
            <w:proofErr w:type="spellEnd"/>
            <w:r w:rsidR="00831E8F" w:rsidRPr="00EA10A9">
              <w:rPr>
                <w:rFonts w:ascii="Verdana" w:hAnsi="Verdana" w:cs="Arial"/>
                <w:bCs/>
                <w:color w:val="000000"/>
                <w:sz w:val="18"/>
                <w:szCs w:val="18"/>
                <w:shd w:val="clear" w:color="auto" w:fill="FFFFFF"/>
              </w:rPr>
              <w:t xml:space="preserve"> Day, Uppsala, August 23, 2012.</w:t>
            </w:r>
            <w:r w:rsidRPr="00EA10A9">
              <w:rPr>
                <w:rFonts w:ascii="Verdana" w:hAnsi="Verdana" w:cs="Arial"/>
                <w:b/>
                <w:bCs/>
                <w:color w:val="000000"/>
                <w:sz w:val="18"/>
                <w:szCs w:val="18"/>
                <w:shd w:val="clear" w:color="auto" w:fill="FFFFFF"/>
              </w:rPr>
              <w:t xml:space="preserve"> </w:t>
            </w:r>
            <w:r w:rsidRPr="00EA10A9">
              <w:rPr>
                <w:rFonts w:ascii="Verdana" w:hAnsi="Verdana" w:cs="Arial"/>
                <w:color w:val="000000"/>
                <w:sz w:val="18"/>
                <w:szCs w:val="18"/>
                <w:shd w:val="clear" w:color="auto" w:fill="FFFFFF"/>
              </w:rPr>
              <w:t>      </w:t>
            </w:r>
          </w:p>
          <w:p w14:paraId="3451FF1D" w14:textId="71186C76" w:rsidR="00E06016" w:rsidRPr="00EA10A9" w:rsidRDefault="00831E8F" w:rsidP="00E06016">
            <w:pPr>
              <w:pStyle w:val="ListParagraph"/>
              <w:numPr>
                <w:ilvl w:val="0"/>
                <w:numId w:val="15"/>
              </w:numPr>
              <w:ind w:left="2200"/>
              <w:rPr>
                <w:rFonts w:ascii="Verdana" w:eastAsia="Times New Roman" w:hAnsi="Verdana"/>
                <w:b/>
                <w:bCs/>
                <w:sz w:val="18"/>
                <w:szCs w:val="18"/>
              </w:rPr>
            </w:pPr>
            <w:r w:rsidRPr="00EA10A9">
              <w:rPr>
                <w:rFonts w:ascii="Verdana" w:hAnsi="Verdana" w:cs="Arial"/>
                <w:color w:val="000000"/>
                <w:sz w:val="18"/>
                <w:szCs w:val="18"/>
                <w:shd w:val="clear" w:color="auto" w:fill="FFFFFF"/>
              </w:rPr>
              <w:t xml:space="preserve">Omer Ishaq,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00D025CF" w:rsidRPr="00EA10A9">
              <w:rPr>
                <w:rFonts w:ascii="Verdana" w:hAnsi="Verdana" w:cs="Arial"/>
                <w:b/>
                <w:bCs/>
                <w:color w:val="000000"/>
                <w:sz w:val="18"/>
                <w:szCs w:val="18"/>
                <w:shd w:val="clear" w:color="auto" w:fill="FFFFFF"/>
              </w:rPr>
              <w:t>Image-based drug screening in Zebrafish</w:t>
            </w:r>
            <w:r w:rsidRPr="00EA10A9">
              <w:rPr>
                <w:rFonts w:ascii="Verdana" w:hAnsi="Verdana" w:cs="Arial"/>
                <w:color w:val="000000"/>
                <w:sz w:val="18"/>
                <w:szCs w:val="18"/>
                <w:shd w:val="clear" w:color="auto" w:fill="FFFFFF"/>
              </w:rPr>
              <w:t xml:space="preserve">. In </w:t>
            </w:r>
            <w:proofErr w:type="spellStart"/>
            <w:r w:rsidRPr="00EA10A9">
              <w:rPr>
                <w:rFonts w:ascii="Verdana" w:hAnsi="Verdana" w:cs="Arial"/>
                <w:color w:val="000000"/>
                <w:sz w:val="18"/>
                <w:szCs w:val="18"/>
                <w:shd w:val="clear" w:color="auto" w:fill="FFFFFF"/>
              </w:rPr>
              <w:t>BioImage</w:t>
            </w:r>
            <w:proofErr w:type="spellEnd"/>
            <w:r w:rsidRPr="00EA10A9">
              <w:rPr>
                <w:rFonts w:ascii="Verdana" w:hAnsi="Verdana" w:cs="Arial"/>
                <w:color w:val="000000"/>
                <w:sz w:val="18"/>
                <w:szCs w:val="18"/>
                <w:shd w:val="clear" w:color="auto" w:fill="FFFFFF"/>
              </w:rPr>
              <w:t xml:space="preserve"> Informatics</w:t>
            </w:r>
            <w:r w:rsidR="00582A27" w:rsidRPr="00EA10A9">
              <w:rPr>
                <w:rFonts w:ascii="Verdana" w:hAnsi="Verdana" w:cs="Arial"/>
                <w:color w:val="000000"/>
                <w:sz w:val="18"/>
                <w:szCs w:val="18"/>
                <w:shd w:val="clear" w:color="auto" w:fill="FFFFFF"/>
              </w:rPr>
              <w:t>, September</w:t>
            </w:r>
            <w:r w:rsidR="008C060C" w:rsidRPr="00EA10A9">
              <w:rPr>
                <w:rFonts w:ascii="Verdana" w:hAnsi="Verdana" w:cs="Arial"/>
                <w:color w:val="000000"/>
                <w:sz w:val="18"/>
                <w:szCs w:val="18"/>
                <w:shd w:val="clear" w:color="auto" w:fill="FFFFFF"/>
              </w:rPr>
              <w:t>,</w:t>
            </w:r>
            <w:r w:rsidRPr="00EA10A9">
              <w:rPr>
                <w:rFonts w:ascii="Verdana" w:hAnsi="Verdana" w:cs="Arial"/>
                <w:color w:val="000000"/>
                <w:sz w:val="18"/>
                <w:szCs w:val="18"/>
                <w:shd w:val="clear" w:color="auto" w:fill="FFFFFF"/>
              </w:rPr>
              <w:t xml:space="preserve"> 2012</w:t>
            </w:r>
            <w:r w:rsidR="00582A27" w:rsidRPr="00EA10A9">
              <w:rPr>
                <w:rFonts w:ascii="Verdana" w:hAnsi="Verdana" w:cs="Arial"/>
                <w:color w:val="000000"/>
                <w:sz w:val="18"/>
                <w:szCs w:val="18"/>
                <w:shd w:val="clear" w:color="auto" w:fill="FFFFFF"/>
              </w:rPr>
              <w:t>.</w:t>
            </w:r>
          </w:p>
          <w:p w14:paraId="586B4396" w14:textId="5FFEFFE8" w:rsidR="00A60904" w:rsidRPr="00EA10A9" w:rsidRDefault="007A4843" w:rsidP="00A60904">
            <w:pPr>
              <w:pStyle w:val="ListParagraph"/>
              <w:numPr>
                <w:ilvl w:val="0"/>
                <w:numId w:val="16"/>
              </w:numPr>
              <w:ind w:left="2200"/>
              <w:rPr>
                <w:rFonts w:ascii="Verdana" w:eastAsia="Times New Roman" w:hAnsi="Verdana"/>
                <w:b/>
                <w:bCs/>
                <w:sz w:val="18"/>
                <w:szCs w:val="18"/>
              </w:rPr>
            </w:pPr>
            <w:r w:rsidRPr="00EA10A9">
              <w:rPr>
                <w:rFonts w:ascii="Verdana" w:hAnsi="Verdana" w:cs="Arial"/>
                <w:color w:val="000000"/>
                <w:sz w:val="18"/>
                <w:szCs w:val="18"/>
                <w:shd w:val="clear" w:color="auto" w:fill="FFFFFF"/>
              </w:rPr>
              <w:t xml:space="preserve">Omer </w:t>
            </w:r>
            <w:proofErr w:type="gramStart"/>
            <w:r w:rsidRPr="00EA10A9">
              <w:rPr>
                <w:rFonts w:ascii="Verdana" w:hAnsi="Verdana" w:cs="Arial"/>
                <w:color w:val="000000"/>
                <w:sz w:val="18"/>
                <w:szCs w:val="18"/>
                <w:shd w:val="clear" w:color="auto" w:fill="FFFFFF"/>
              </w:rPr>
              <w:t>Ishaq</w:t>
            </w:r>
            <w:r w:rsidRPr="00EA10A9">
              <w:rPr>
                <w:rFonts w:ascii="Verdana" w:hAnsi="Verdana" w:cs="Arial"/>
                <w:sz w:val="18"/>
                <w:szCs w:val="18"/>
              </w:rPr>
              <w:t> </w:t>
            </w:r>
            <w:r w:rsidRPr="00EA10A9">
              <w:rPr>
                <w:rFonts w:ascii="Verdana" w:hAnsi="Verdana" w:cs="Arial"/>
                <w:color w:val="000000"/>
                <w:sz w:val="18"/>
                <w:szCs w:val="18"/>
                <w:shd w:val="clear" w:color="auto" w:fill="FFFFFF"/>
              </w:rPr>
              <w:t>,</w:t>
            </w:r>
            <w:proofErr w:type="gramEnd"/>
            <w:r w:rsidRPr="00EA10A9">
              <w:rPr>
                <w:rFonts w:ascii="Verdana" w:hAnsi="Verdana" w:cs="Arial"/>
                <w:color w:val="000000"/>
                <w:sz w:val="18"/>
                <w:szCs w:val="18"/>
                <w:shd w:val="clear" w:color="auto" w:fill="FFFFFF"/>
              </w:rPr>
              <w:t xml:space="preserv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sz w:val="18"/>
                <w:szCs w:val="18"/>
              </w:rPr>
              <w:t>Randall T.</w:t>
            </w:r>
            <w:r w:rsidRPr="00EA10A9">
              <w:rPr>
                <w:rFonts w:ascii="Verdana" w:hAnsi="Verdana"/>
                <w:sz w:val="18"/>
                <w:szCs w:val="18"/>
              </w:rPr>
              <w:t xml:space="preserve"> Peterson </w:t>
            </w:r>
            <w:r w:rsidRPr="00EA10A9">
              <w:rPr>
                <w:rFonts w:ascii="Verdana" w:hAnsi="Verdana" w:cs="Arial"/>
                <w:color w:val="000000"/>
                <w:sz w:val="18"/>
                <w:szCs w:val="18"/>
                <w:shd w:val="clear" w:color="auto" w:fill="FFFFFF"/>
              </w:rPr>
              <w:t xml:space="preserve">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b/>
                <w:iCs/>
                <w:sz w:val="18"/>
                <w:szCs w:val="18"/>
              </w:rPr>
              <w:t xml:space="preserve">Automated Quantification of </w:t>
            </w:r>
            <w:proofErr w:type="spellStart"/>
            <w:r w:rsidRPr="00EA10A9">
              <w:rPr>
                <w:rFonts w:ascii="Verdana" w:hAnsi="Verdana" w:cs="Arial"/>
                <w:b/>
                <w:iCs/>
                <w:sz w:val="18"/>
                <w:szCs w:val="18"/>
              </w:rPr>
              <w:t>Zebrafish</w:t>
            </w:r>
            <w:proofErr w:type="spellEnd"/>
            <w:r w:rsidRPr="00EA10A9">
              <w:rPr>
                <w:rFonts w:ascii="Verdana" w:hAnsi="Verdana" w:cs="Arial"/>
                <w:b/>
                <w:iCs/>
                <w:sz w:val="18"/>
                <w:szCs w:val="18"/>
              </w:rPr>
              <w:t xml:space="preserve"> Tail Deformation for High-Throughput Drug Screening. </w:t>
            </w:r>
            <w:proofErr w:type="spellStart"/>
            <w:r w:rsidRPr="007A4843">
              <w:rPr>
                <w:rFonts w:ascii="Verdana" w:eastAsia="Times New Roman" w:hAnsi="Verdana"/>
                <w:bCs/>
                <w:sz w:val="18"/>
                <w:szCs w:val="18"/>
              </w:rPr>
              <w:t>Svenska</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sällskapet</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för</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automatiserad</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bildanalys</w:t>
            </w:r>
            <w:proofErr w:type="spellEnd"/>
            <w:r w:rsidRPr="007A4843">
              <w:rPr>
                <w:rFonts w:ascii="Verdana" w:eastAsia="Times New Roman" w:hAnsi="Verdana"/>
                <w:bCs/>
                <w:sz w:val="18"/>
                <w:szCs w:val="18"/>
              </w:rPr>
              <w:t xml:space="preserve"> (SSBA)</w:t>
            </w:r>
            <w:r w:rsidR="00A60904" w:rsidRPr="00EA10A9">
              <w:rPr>
                <w:rFonts w:ascii="Verdana" w:eastAsia="Times New Roman" w:hAnsi="Verdana"/>
                <w:bCs/>
                <w:sz w:val="18"/>
                <w:szCs w:val="18"/>
              </w:rPr>
              <w:t xml:space="preserve">, </w:t>
            </w:r>
            <w:r>
              <w:rPr>
                <w:rFonts w:ascii="Verdana" w:eastAsia="Times New Roman" w:hAnsi="Verdana"/>
                <w:bCs/>
                <w:sz w:val="18"/>
                <w:szCs w:val="18"/>
              </w:rPr>
              <w:t>2013. (Oral Presentation)</w:t>
            </w:r>
          </w:p>
          <w:p w14:paraId="260CB42D" w14:textId="43999BFA" w:rsidR="00A60904" w:rsidRPr="00EA10A9" w:rsidRDefault="00A60904" w:rsidP="00A60904">
            <w:pPr>
              <w:pStyle w:val="ListParagraph"/>
              <w:numPr>
                <w:ilvl w:val="0"/>
                <w:numId w:val="16"/>
              </w:numPr>
              <w:ind w:left="2200"/>
              <w:rPr>
                <w:rFonts w:ascii="Verdana" w:eastAsia="Times New Roman" w:hAnsi="Verdana"/>
                <w:b/>
                <w:bCs/>
                <w:sz w:val="18"/>
                <w:szCs w:val="18"/>
              </w:rPr>
            </w:pPr>
            <w:proofErr w:type="spellStart"/>
            <w:r w:rsidRPr="00EA10A9">
              <w:rPr>
                <w:rFonts w:ascii="Verdana" w:eastAsia="Times New Roman" w:hAnsi="Verdana"/>
                <w:bCs/>
                <w:sz w:val="18"/>
                <w:szCs w:val="18"/>
              </w:rPr>
              <w:t>SciLifeLab</w:t>
            </w:r>
            <w:proofErr w:type="spellEnd"/>
            <w:r w:rsidRPr="00EA10A9">
              <w:rPr>
                <w:rFonts w:ascii="Verdana" w:eastAsia="Times New Roman" w:hAnsi="Verdana"/>
                <w:bCs/>
                <w:sz w:val="18"/>
                <w:szCs w:val="18"/>
              </w:rPr>
              <w:t xml:space="preserve"> Day spring 2013, </w:t>
            </w:r>
            <w:r w:rsidR="001A5E33" w:rsidRPr="00EA10A9">
              <w:rPr>
                <w:rFonts w:ascii="Verdana" w:eastAsia="Times New Roman" w:hAnsi="Verdana"/>
                <w:bCs/>
                <w:sz w:val="18"/>
                <w:szCs w:val="18"/>
              </w:rPr>
              <w:t>Poster Presentation</w:t>
            </w:r>
            <w:r w:rsidR="00C160F1">
              <w:rPr>
                <w:rFonts w:ascii="Verdana" w:eastAsia="Times New Roman" w:hAnsi="Verdana"/>
                <w:bCs/>
                <w:sz w:val="18"/>
                <w:szCs w:val="18"/>
              </w:rPr>
              <w:t>.</w:t>
            </w:r>
          </w:p>
          <w:p w14:paraId="5068DE4A" w14:textId="7CA36E47" w:rsidR="00A60904" w:rsidRPr="007A4843" w:rsidRDefault="00EA10A9" w:rsidP="00E06016">
            <w:pPr>
              <w:pStyle w:val="ListParagraph"/>
              <w:numPr>
                <w:ilvl w:val="0"/>
                <w:numId w:val="15"/>
              </w:numPr>
              <w:ind w:left="2200"/>
              <w:rPr>
                <w:rFonts w:ascii="Verdana" w:eastAsia="Times New Roman" w:hAnsi="Verdana"/>
                <w:bCs/>
                <w:sz w:val="20"/>
              </w:rPr>
            </w:pPr>
            <w:r w:rsidRPr="007A4843">
              <w:rPr>
                <w:rFonts w:ascii="Verdana" w:eastAsia="Times New Roman" w:hAnsi="Verdana"/>
                <w:bCs/>
                <w:sz w:val="18"/>
                <w:szCs w:val="18"/>
              </w:rPr>
              <w:t xml:space="preserve">Omer Ishaq, </w:t>
            </w:r>
            <w:r w:rsidRPr="007A4843">
              <w:rPr>
                <w:rFonts w:ascii="Verdana" w:eastAsia="Times New Roman" w:hAnsi="Verdana"/>
                <w:b/>
                <w:bCs/>
                <w:sz w:val="18"/>
                <w:szCs w:val="18"/>
              </w:rPr>
              <w:t>Light Tomography</w:t>
            </w:r>
            <w:r w:rsidRPr="007A4843">
              <w:rPr>
                <w:rFonts w:ascii="Verdana" w:eastAsia="Times New Roman" w:hAnsi="Verdana"/>
                <w:bCs/>
                <w:sz w:val="18"/>
                <w:szCs w:val="18"/>
              </w:rPr>
              <w:t xml:space="preserve">, </w:t>
            </w:r>
            <w:proofErr w:type="spellStart"/>
            <w:r w:rsidR="00A60904" w:rsidRPr="007A4843">
              <w:rPr>
                <w:rFonts w:ascii="Verdana" w:eastAsia="Times New Roman" w:hAnsi="Verdana"/>
                <w:bCs/>
                <w:sz w:val="18"/>
                <w:szCs w:val="18"/>
              </w:rPr>
              <w:t>BioVis</w:t>
            </w:r>
            <w:proofErr w:type="spellEnd"/>
            <w:r w:rsidR="001A5E33" w:rsidRPr="007A4843">
              <w:rPr>
                <w:rFonts w:ascii="Verdana" w:eastAsia="Times New Roman" w:hAnsi="Verdana"/>
                <w:bCs/>
                <w:sz w:val="18"/>
                <w:szCs w:val="18"/>
              </w:rPr>
              <w:t xml:space="preserve"> Symposium</w:t>
            </w:r>
            <w:r w:rsidR="00A60904" w:rsidRPr="007A4843">
              <w:rPr>
                <w:rFonts w:ascii="Verdana" w:eastAsia="Times New Roman" w:hAnsi="Verdana"/>
                <w:bCs/>
                <w:sz w:val="18"/>
                <w:szCs w:val="18"/>
              </w:rPr>
              <w:t xml:space="preserve">, </w:t>
            </w:r>
            <w:r w:rsidRPr="007A4843">
              <w:rPr>
                <w:rFonts w:ascii="Verdana" w:eastAsia="Times New Roman" w:hAnsi="Verdana"/>
                <w:bCs/>
                <w:sz w:val="18"/>
                <w:szCs w:val="18"/>
              </w:rPr>
              <w:t>2013</w:t>
            </w:r>
            <w:r w:rsidRPr="007A4843">
              <w:rPr>
                <w:rFonts w:ascii="Verdana" w:eastAsia="Times New Roman" w:hAnsi="Verdana"/>
                <w:bCs/>
                <w:sz w:val="20"/>
              </w:rPr>
              <w:t>.</w:t>
            </w:r>
            <w:r w:rsidR="007A4843" w:rsidRPr="007A4843">
              <w:rPr>
                <w:rFonts w:ascii="Verdana" w:eastAsia="Times New Roman" w:hAnsi="Verdana"/>
                <w:bCs/>
                <w:sz w:val="20"/>
              </w:rPr>
              <w:t xml:space="preserve"> (Invited Talk)</w:t>
            </w:r>
          </w:p>
          <w:p w14:paraId="6224A2B5" w14:textId="77777777" w:rsidR="00E06016" w:rsidRPr="007A4843" w:rsidRDefault="00E06016" w:rsidP="00594387">
            <w:pPr>
              <w:rPr>
                <w:rFonts w:ascii="Verdana" w:eastAsia="Times New Roman" w:hAnsi="Verdana"/>
                <w:b/>
                <w:bCs/>
                <w:sz w:val="20"/>
              </w:rPr>
            </w:pPr>
          </w:p>
          <w:p w14:paraId="3282F430" w14:textId="77777777" w:rsidR="00955CAA" w:rsidRPr="007A4843" w:rsidRDefault="00955CAA" w:rsidP="00594387">
            <w:pPr>
              <w:rPr>
                <w:rFonts w:ascii="Verdana" w:eastAsia="Times New Roman" w:hAnsi="Verdana"/>
                <w:b/>
                <w:bCs/>
                <w:sz w:val="20"/>
                <w:lang w:val="sv-SE"/>
              </w:rPr>
            </w:pPr>
            <w:r w:rsidRPr="007A4843">
              <w:rPr>
                <w:rFonts w:ascii="Verdana" w:eastAsia="Times New Roman" w:hAnsi="Verdana"/>
                <w:b/>
                <w:bCs/>
                <w:sz w:val="20"/>
              </w:rPr>
              <w:t>Symposium</w:t>
            </w:r>
            <w:r w:rsidRPr="007A4843">
              <w:rPr>
                <w:rFonts w:ascii="Verdana" w:eastAsia="Times New Roman" w:hAnsi="Verdana"/>
                <w:b/>
                <w:bCs/>
                <w:sz w:val="20"/>
                <w:lang w:val="sv-SE"/>
              </w:rPr>
              <w:t>s attended:</w:t>
            </w:r>
          </w:p>
          <w:p w14:paraId="64DEA7A2" w14:textId="77777777" w:rsidR="00E06016" w:rsidRPr="007A4843" w:rsidRDefault="00E06016" w:rsidP="00594387">
            <w:pPr>
              <w:rPr>
                <w:rFonts w:ascii="Verdana" w:eastAsia="Times New Roman" w:hAnsi="Verdana"/>
                <w:b/>
                <w:bCs/>
                <w:sz w:val="20"/>
                <w:lang w:val="sv-SE"/>
              </w:rPr>
            </w:pPr>
          </w:p>
          <w:p w14:paraId="4CD1D5A8" w14:textId="7B63461D" w:rsidR="00E06016" w:rsidRPr="00EA10A9" w:rsidRDefault="00B00E41" w:rsidP="00B00E41">
            <w:pPr>
              <w:pStyle w:val="ListParagraph"/>
              <w:numPr>
                <w:ilvl w:val="0"/>
                <w:numId w:val="16"/>
              </w:numPr>
              <w:ind w:left="2200"/>
              <w:rPr>
                <w:rFonts w:ascii="Verdana" w:eastAsia="Times New Roman" w:hAnsi="Verdana"/>
                <w:b/>
                <w:bCs/>
                <w:sz w:val="18"/>
                <w:szCs w:val="18"/>
                <w:lang w:val="sv-SE"/>
              </w:rPr>
            </w:pPr>
            <w:r w:rsidRPr="00EA10A9">
              <w:rPr>
                <w:rFonts w:ascii="Verdana" w:eastAsia="Times New Roman" w:hAnsi="Verdana"/>
                <w:bCs/>
                <w:sz w:val="18"/>
                <w:szCs w:val="18"/>
                <w:lang w:val="sv-SE"/>
              </w:rPr>
              <w:t>Svenska sällskapet för automatiserad bildanalys (</w:t>
            </w:r>
            <w:r w:rsidR="00550F7F" w:rsidRPr="00EA10A9">
              <w:rPr>
                <w:rFonts w:ascii="Verdana" w:eastAsia="Times New Roman" w:hAnsi="Verdana"/>
                <w:bCs/>
                <w:sz w:val="18"/>
                <w:szCs w:val="18"/>
                <w:lang w:val="sv-SE"/>
              </w:rPr>
              <w:t>SSBA</w:t>
            </w:r>
            <w:r w:rsidRPr="00EA10A9">
              <w:rPr>
                <w:rFonts w:ascii="Verdana" w:eastAsia="Times New Roman" w:hAnsi="Verdana"/>
                <w:bCs/>
                <w:sz w:val="18"/>
                <w:szCs w:val="18"/>
                <w:lang w:val="sv-SE"/>
              </w:rPr>
              <w:t>)</w:t>
            </w:r>
            <w:r w:rsidR="00550F7F" w:rsidRPr="00EA10A9">
              <w:rPr>
                <w:rFonts w:ascii="Verdana" w:eastAsia="Times New Roman" w:hAnsi="Verdana"/>
                <w:bCs/>
                <w:sz w:val="18"/>
                <w:szCs w:val="18"/>
                <w:lang w:val="sv-SE"/>
              </w:rPr>
              <w:t xml:space="preserve"> symposium</w:t>
            </w:r>
            <w:r w:rsidR="00EA10A9">
              <w:rPr>
                <w:rFonts w:ascii="Verdana" w:eastAsia="Times New Roman" w:hAnsi="Verdana"/>
                <w:bCs/>
                <w:sz w:val="18"/>
                <w:szCs w:val="18"/>
                <w:lang w:val="sv-SE"/>
              </w:rPr>
              <w:t>,</w:t>
            </w:r>
            <w:r w:rsidR="00550F7F" w:rsidRPr="00EA10A9">
              <w:rPr>
                <w:rFonts w:ascii="Verdana" w:eastAsia="Times New Roman" w:hAnsi="Verdana"/>
                <w:bCs/>
                <w:sz w:val="18"/>
                <w:szCs w:val="18"/>
                <w:lang w:val="sv-SE"/>
              </w:rPr>
              <w:t xml:space="preserve"> 2012.</w:t>
            </w:r>
          </w:p>
          <w:p w14:paraId="4AFF98BD" w14:textId="2A85C3BE" w:rsidR="00F2512D" w:rsidRPr="00EA10A9" w:rsidRDefault="00F2512D" w:rsidP="00B00E41">
            <w:pPr>
              <w:pStyle w:val="ListParagraph"/>
              <w:numPr>
                <w:ilvl w:val="0"/>
                <w:numId w:val="16"/>
              </w:numPr>
              <w:ind w:left="2200"/>
              <w:rPr>
                <w:rFonts w:ascii="Verdana" w:eastAsia="Times New Roman" w:hAnsi="Verdana"/>
                <w:b/>
                <w:bCs/>
                <w:sz w:val="18"/>
                <w:szCs w:val="18"/>
                <w:lang w:val="sv-SE"/>
              </w:rPr>
            </w:pPr>
            <w:r w:rsidRPr="00EA10A9">
              <w:rPr>
                <w:rFonts w:ascii="Verdana" w:eastAsia="Times New Roman" w:hAnsi="Verdana"/>
                <w:bCs/>
                <w:sz w:val="18"/>
                <w:szCs w:val="18"/>
                <w:lang w:val="sv-SE"/>
              </w:rPr>
              <w:t>Svenska sällskapet för automatiserad bildanalys (SSBA) symposium</w:t>
            </w:r>
            <w:r w:rsidR="00EA10A9">
              <w:rPr>
                <w:rFonts w:ascii="Verdana" w:eastAsia="Times New Roman" w:hAnsi="Verdana"/>
                <w:bCs/>
                <w:sz w:val="18"/>
                <w:szCs w:val="18"/>
                <w:lang w:val="sv-SE"/>
              </w:rPr>
              <w:t>,</w:t>
            </w:r>
            <w:r w:rsidRPr="00EA10A9">
              <w:rPr>
                <w:rFonts w:ascii="Verdana" w:eastAsia="Times New Roman" w:hAnsi="Verdana"/>
                <w:bCs/>
                <w:sz w:val="18"/>
                <w:szCs w:val="18"/>
                <w:lang w:val="sv-SE"/>
              </w:rPr>
              <w:t xml:space="preserve"> 2014.</w:t>
            </w:r>
          </w:p>
          <w:p w14:paraId="4A3F426B" w14:textId="3DAE7D1B" w:rsidR="00EA10A9" w:rsidRPr="00531AD0" w:rsidRDefault="00EA10A9" w:rsidP="00B00E41">
            <w:pPr>
              <w:pStyle w:val="ListParagraph"/>
              <w:numPr>
                <w:ilvl w:val="0"/>
                <w:numId w:val="16"/>
              </w:numPr>
              <w:ind w:left="2200"/>
              <w:rPr>
                <w:rFonts w:ascii="Verdana" w:eastAsia="Times New Roman" w:hAnsi="Verdana"/>
                <w:b/>
                <w:bCs/>
                <w:sz w:val="18"/>
                <w:szCs w:val="18"/>
                <w:lang w:val="en-US"/>
              </w:rPr>
            </w:pPr>
            <w:r w:rsidRPr="00531AD0">
              <w:rPr>
                <w:rFonts w:ascii="Verdana" w:eastAsia="Times New Roman" w:hAnsi="Verdana"/>
                <w:bCs/>
                <w:sz w:val="18"/>
                <w:szCs w:val="18"/>
                <w:lang w:val="en-US"/>
              </w:rPr>
              <w:t>Phenotype based drug discovery</w:t>
            </w:r>
            <w:r w:rsidR="00531AD0" w:rsidRPr="00531AD0">
              <w:rPr>
                <w:rFonts w:ascii="Verdana" w:eastAsia="Times New Roman" w:hAnsi="Verdana"/>
                <w:bCs/>
                <w:sz w:val="18"/>
                <w:szCs w:val="18"/>
                <w:lang w:val="en-US"/>
              </w:rPr>
              <w:t>, April 2014.</w:t>
            </w:r>
            <w:r w:rsidRPr="00531AD0">
              <w:rPr>
                <w:rFonts w:ascii="Verdana" w:eastAsia="Times New Roman" w:hAnsi="Verdana"/>
                <w:bCs/>
                <w:sz w:val="18"/>
                <w:szCs w:val="18"/>
                <w:lang w:val="en-US"/>
              </w:rPr>
              <w:t xml:space="preserve"> </w:t>
            </w:r>
          </w:p>
          <w:p w14:paraId="28FE65C6" w14:textId="77777777" w:rsidR="00955CAA" w:rsidRPr="00531AD0" w:rsidRDefault="00955CAA" w:rsidP="00594387">
            <w:pPr>
              <w:rPr>
                <w:rFonts w:ascii="Verdana" w:eastAsia="Times New Roman" w:hAnsi="Verdana"/>
                <w:b/>
                <w:bCs/>
                <w:sz w:val="20"/>
                <w:lang w:val="en-US"/>
              </w:rPr>
            </w:pPr>
          </w:p>
          <w:p w14:paraId="42932B4E" w14:textId="77777777" w:rsidR="00302E9B" w:rsidRDefault="00302E9B" w:rsidP="00594387">
            <w:pPr>
              <w:rPr>
                <w:rFonts w:ascii="Verdana" w:eastAsia="Times New Roman" w:hAnsi="Verdana"/>
                <w:b/>
                <w:bCs/>
                <w:sz w:val="20"/>
              </w:rPr>
            </w:pPr>
            <w:r>
              <w:rPr>
                <w:rFonts w:ascii="Verdana" w:eastAsia="Times New Roman" w:hAnsi="Verdana"/>
                <w:b/>
                <w:bCs/>
                <w:sz w:val="20"/>
              </w:rPr>
              <w:t>Work completed prior to initiating PhD studies:</w:t>
            </w:r>
          </w:p>
          <w:p w14:paraId="22F12907" w14:textId="77777777" w:rsidR="00594387" w:rsidRPr="00594387" w:rsidRDefault="00594387" w:rsidP="00594387">
            <w:pPr>
              <w:rPr>
                <w:rFonts w:eastAsia="Times New Roman"/>
                <w:sz w:val="20"/>
              </w:rPr>
            </w:pPr>
            <w:r w:rsidRPr="00594387">
              <w:rPr>
                <w:rFonts w:ascii="Verdana" w:eastAsia="Times New Roman" w:hAnsi="Verdana"/>
                <w:b/>
                <w:bCs/>
                <w:sz w:val="20"/>
              </w:rPr>
              <w:t>Journal Articles &amp; Book Chapters</w:t>
            </w:r>
          </w:p>
          <w:p w14:paraId="34E2692B" w14:textId="2235D99F" w:rsidR="00E34313" w:rsidRPr="00EA10A9" w:rsidRDefault="00673DD9" w:rsidP="00E34313">
            <w:pPr>
              <w:numPr>
                <w:ilvl w:val="2"/>
                <w:numId w:val="13"/>
              </w:numPr>
              <w:autoSpaceDE/>
              <w:autoSpaceDN/>
              <w:spacing w:before="100" w:beforeAutospacing="1" w:after="100" w:afterAutospacing="1"/>
              <w:rPr>
                <w:rFonts w:ascii="Verdana" w:eastAsia="Times New Roman" w:hAnsi="Verdana"/>
                <w:sz w:val="18"/>
                <w:szCs w:val="18"/>
              </w:rPr>
            </w:pPr>
            <w:r w:rsidRPr="00EA10A9">
              <w:rPr>
                <w:rFonts w:ascii="Verdana" w:hAnsi="Verdana"/>
                <w:sz w:val="18"/>
                <w:szCs w:val="18"/>
              </w:rPr>
              <w:t xml:space="preserve">Darren M. Wells, Andrew P. French, </w:t>
            </w:r>
            <w:proofErr w:type="spellStart"/>
            <w:r w:rsidRPr="00EA10A9">
              <w:rPr>
                <w:rFonts w:ascii="Verdana" w:hAnsi="Verdana"/>
                <w:sz w:val="18"/>
                <w:szCs w:val="18"/>
              </w:rPr>
              <w:t>Asad</w:t>
            </w:r>
            <w:proofErr w:type="spellEnd"/>
            <w:r w:rsidRPr="00EA10A9">
              <w:rPr>
                <w:rFonts w:ascii="Verdana" w:hAnsi="Verdana"/>
                <w:sz w:val="18"/>
                <w:szCs w:val="18"/>
              </w:rPr>
              <w:t xml:space="preserve"> </w:t>
            </w:r>
            <w:proofErr w:type="spellStart"/>
            <w:r w:rsidRPr="00EA10A9">
              <w:rPr>
                <w:rFonts w:ascii="Verdana" w:hAnsi="Verdana"/>
                <w:sz w:val="18"/>
                <w:szCs w:val="18"/>
              </w:rPr>
              <w:t>Naeem</w:t>
            </w:r>
            <w:proofErr w:type="spellEnd"/>
            <w:r w:rsidRPr="00EA10A9">
              <w:rPr>
                <w:rFonts w:ascii="Verdana" w:hAnsi="Verdana"/>
                <w:sz w:val="18"/>
                <w:szCs w:val="18"/>
              </w:rPr>
              <w:t xml:space="preserve">, Omer Ishaq, Richard </w:t>
            </w:r>
            <w:proofErr w:type="spellStart"/>
            <w:r w:rsidRPr="00EA10A9">
              <w:rPr>
                <w:rFonts w:ascii="Verdana" w:hAnsi="Verdana"/>
                <w:sz w:val="18"/>
                <w:szCs w:val="18"/>
              </w:rPr>
              <w:t>Traini</w:t>
            </w:r>
            <w:proofErr w:type="spellEnd"/>
            <w:r w:rsidRPr="00EA10A9">
              <w:rPr>
                <w:rFonts w:ascii="Verdana" w:hAnsi="Verdana"/>
                <w:sz w:val="18"/>
                <w:szCs w:val="18"/>
              </w:rPr>
              <w:t xml:space="preserve">, Hussein </w:t>
            </w:r>
            <w:proofErr w:type="spellStart"/>
            <w:r w:rsidRPr="00EA10A9">
              <w:rPr>
                <w:rFonts w:ascii="Verdana" w:hAnsi="Verdana"/>
                <w:sz w:val="18"/>
                <w:szCs w:val="18"/>
              </w:rPr>
              <w:t>Hijazi</w:t>
            </w:r>
            <w:proofErr w:type="spellEnd"/>
            <w:r w:rsidRPr="00EA10A9">
              <w:rPr>
                <w:rFonts w:ascii="Verdana" w:hAnsi="Verdana"/>
                <w:sz w:val="18"/>
                <w:szCs w:val="18"/>
              </w:rPr>
              <w:t>, Malcolm J</w:t>
            </w:r>
            <w:r w:rsidR="00E34313" w:rsidRPr="00EA10A9">
              <w:rPr>
                <w:rFonts w:ascii="Verdana" w:hAnsi="Verdana"/>
                <w:sz w:val="18"/>
                <w:szCs w:val="18"/>
              </w:rPr>
              <w:t xml:space="preserve">. Bennett1 and Tony P. </w:t>
            </w:r>
            <w:proofErr w:type="spellStart"/>
            <w:r w:rsidR="00E34313" w:rsidRPr="00EA10A9">
              <w:rPr>
                <w:rFonts w:ascii="Verdana" w:hAnsi="Verdana"/>
                <w:sz w:val="18"/>
                <w:szCs w:val="18"/>
              </w:rPr>
              <w:t>Pridmore</w:t>
            </w:r>
            <w:proofErr w:type="spellEnd"/>
            <w:r w:rsidR="00E34313" w:rsidRPr="00EA10A9">
              <w:rPr>
                <w:rFonts w:ascii="Verdana" w:hAnsi="Verdana"/>
                <w:sz w:val="18"/>
                <w:szCs w:val="18"/>
              </w:rPr>
              <w:t xml:space="preserve">. </w:t>
            </w:r>
            <w:r w:rsidR="00E34313" w:rsidRPr="00EA10A9">
              <w:rPr>
                <w:rFonts w:ascii="Verdana" w:hAnsi="Verdana"/>
                <w:b/>
                <w:sz w:val="18"/>
                <w:szCs w:val="18"/>
              </w:rPr>
              <w:t>Recovering the dynamics of root growth and development using novel image acquisition and analysis methods</w:t>
            </w:r>
            <w:r w:rsidR="00E34313" w:rsidRPr="00EA10A9">
              <w:rPr>
                <w:rFonts w:ascii="Verdana" w:hAnsi="Verdana"/>
                <w:sz w:val="18"/>
                <w:szCs w:val="18"/>
              </w:rPr>
              <w:t>.</w:t>
            </w:r>
            <w:r w:rsidRPr="00EA10A9">
              <w:rPr>
                <w:rFonts w:ascii="Verdana" w:hAnsi="Verdana"/>
                <w:sz w:val="18"/>
                <w:szCs w:val="18"/>
              </w:rPr>
              <w:t xml:space="preserve"> Philosophical Transactions of the Royal Society B, 2012</w:t>
            </w:r>
            <w:r w:rsidR="00E34313" w:rsidRPr="00EA10A9">
              <w:rPr>
                <w:rFonts w:ascii="Verdana" w:hAnsi="Verdana"/>
                <w:sz w:val="18"/>
                <w:szCs w:val="18"/>
              </w:rPr>
              <w:t>.</w:t>
            </w:r>
          </w:p>
          <w:p w14:paraId="18BFB548" w14:textId="3B0AA0FC" w:rsidR="00594387" w:rsidRPr="00EA10A9" w:rsidRDefault="00594387" w:rsidP="00594387">
            <w:pPr>
              <w:numPr>
                <w:ilvl w:val="2"/>
                <w:numId w:val="13"/>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and David Li. </w:t>
            </w:r>
            <w:r w:rsidRPr="00EA10A9">
              <w:rPr>
                <w:rFonts w:ascii="Verdana" w:eastAsia="Times New Roman" w:hAnsi="Verdana"/>
                <w:b/>
                <w:bCs/>
                <w:sz w:val="18"/>
                <w:szCs w:val="18"/>
              </w:rPr>
              <w:t xml:space="preserve">Effects of mid sagittal plane selection on corpus </w:t>
            </w:r>
            <w:proofErr w:type="spellStart"/>
            <w:r w:rsidRPr="00EA10A9">
              <w:rPr>
                <w:rFonts w:ascii="Verdana" w:eastAsia="Times New Roman" w:hAnsi="Verdana"/>
                <w:b/>
                <w:bCs/>
                <w:sz w:val="18"/>
                <w:szCs w:val="18"/>
              </w:rPr>
              <w:t>callosal</w:t>
            </w:r>
            <w:proofErr w:type="spellEnd"/>
            <w:r w:rsidRPr="00EA10A9">
              <w:rPr>
                <w:rFonts w:ascii="Verdana" w:eastAsia="Times New Roman" w:hAnsi="Verdana"/>
                <w:b/>
                <w:bCs/>
                <w:sz w:val="18"/>
                <w:szCs w:val="18"/>
              </w:rPr>
              <w:t xml:space="preserve"> area</w:t>
            </w:r>
            <w:r w:rsidRPr="00EA10A9">
              <w:rPr>
                <w:rFonts w:ascii="Verdana" w:eastAsia="Times New Roman" w:hAnsi="Verdana"/>
                <w:sz w:val="18"/>
                <w:szCs w:val="18"/>
              </w:rPr>
              <w:t xml:space="preserve">. </w:t>
            </w:r>
            <w:r w:rsidRPr="00EA10A9">
              <w:rPr>
                <w:rFonts w:ascii="Verdana" w:eastAsia="Times New Roman" w:hAnsi="Verdana"/>
                <w:iCs/>
                <w:sz w:val="18"/>
                <w:szCs w:val="18"/>
              </w:rPr>
              <w:t>Multiple Sclerosis (special supplementary journal issue of all oral presentations in the 22</w:t>
            </w:r>
            <w:r w:rsidRPr="00EA10A9">
              <w:rPr>
                <w:rFonts w:ascii="Verdana" w:eastAsia="Times New Roman" w:hAnsi="Verdana"/>
                <w:iCs/>
                <w:sz w:val="18"/>
                <w:szCs w:val="18"/>
                <w:vertAlign w:val="superscript"/>
              </w:rPr>
              <w:t>nd</w:t>
            </w:r>
            <w:r w:rsidRPr="00EA10A9">
              <w:rPr>
                <w:rFonts w:ascii="Verdana" w:eastAsia="Times New Roman" w:hAnsi="Verdana"/>
                <w:iCs/>
                <w:sz w:val="18"/>
                <w:szCs w:val="18"/>
              </w:rPr>
              <w:t xml:space="preserve"> Congress of the European Committee for Treatment and Research in Multiple Sclerosis (ECTRMS) 2006. Also appeared in ECTRMS 2006)</w:t>
            </w:r>
            <w:r w:rsidRPr="00EA10A9">
              <w:rPr>
                <w:rFonts w:ascii="Verdana" w:eastAsia="Times New Roman" w:hAnsi="Verdana"/>
                <w:sz w:val="18"/>
                <w:szCs w:val="18"/>
              </w:rPr>
              <w:t>, 12(1):S173, 2006.</w:t>
            </w:r>
          </w:p>
          <w:p w14:paraId="0D9A466E" w14:textId="77777777" w:rsidR="00594387" w:rsidRPr="00594387" w:rsidRDefault="00594387" w:rsidP="00594387">
            <w:pPr>
              <w:rPr>
                <w:rFonts w:ascii="Times" w:eastAsia="Times New Roman" w:hAnsi="Times"/>
                <w:sz w:val="20"/>
              </w:rPr>
            </w:pPr>
            <w:r w:rsidRPr="00594387">
              <w:rPr>
                <w:rFonts w:ascii="Verdana" w:eastAsia="Times New Roman" w:hAnsi="Verdana"/>
                <w:b/>
                <w:bCs/>
                <w:sz w:val="20"/>
              </w:rPr>
              <w:t>Conference Articles &amp; Posters</w:t>
            </w:r>
          </w:p>
          <w:p w14:paraId="728C9112" w14:textId="77777777"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proofErr w:type="spellStart"/>
            <w:r w:rsidRPr="00EA10A9">
              <w:rPr>
                <w:rFonts w:ascii="Verdana" w:eastAsia="Times New Roman" w:hAnsi="Verdana"/>
                <w:sz w:val="18"/>
                <w:szCs w:val="18"/>
              </w:rPr>
              <w:t>Neda</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Changizi</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Omer Ishaq, Aaron Ward, Roger Ward. </w:t>
            </w:r>
            <w:r w:rsidRPr="00EA10A9">
              <w:rPr>
                <w:rFonts w:ascii="Verdana" w:eastAsia="Times New Roman" w:hAnsi="Verdana"/>
                <w:b/>
                <w:bCs/>
                <w:sz w:val="18"/>
                <w:szCs w:val="18"/>
              </w:rPr>
              <w:t>Extraction of the Plane of Minimal Cross-Sectional Area of the Corpus Callosum using Template-Driven Segmentation</w:t>
            </w:r>
            <w:r w:rsidRPr="00EA10A9">
              <w:rPr>
                <w:rFonts w:ascii="Verdana" w:eastAsia="Times New Roman" w:hAnsi="Verdana"/>
                <w:sz w:val="18"/>
                <w:szCs w:val="18"/>
              </w:rPr>
              <w:t xml:space="preserve">. In </w:t>
            </w:r>
            <w:r w:rsidRPr="00EA10A9">
              <w:rPr>
                <w:rFonts w:ascii="Verdana" w:eastAsia="Times New Roman" w:hAnsi="Verdana"/>
                <w:iCs/>
                <w:color w:val="000000"/>
                <w:sz w:val="18"/>
                <w:szCs w:val="18"/>
              </w:rPr>
              <w:t xml:space="preserve">13th International Conference on Medical Image Computing and Computer Assisted Intervention (MICCAI), </w:t>
            </w:r>
            <w:r w:rsidR="008C060C" w:rsidRPr="00EA10A9">
              <w:rPr>
                <w:rFonts w:ascii="Verdana" w:eastAsia="Times New Roman" w:hAnsi="Verdana"/>
                <w:iCs/>
                <w:color w:val="000000"/>
                <w:sz w:val="18"/>
                <w:szCs w:val="18"/>
              </w:rPr>
              <w:t xml:space="preserve">pages Part III: 17-24, </w:t>
            </w:r>
            <w:r w:rsidRPr="00EA10A9">
              <w:rPr>
                <w:rFonts w:ascii="Verdana" w:eastAsia="Times New Roman" w:hAnsi="Verdana"/>
                <w:color w:val="000000"/>
                <w:sz w:val="18"/>
                <w:szCs w:val="18"/>
              </w:rPr>
              <w:t>2010</w:t>
            </w:r>
            <w:r w:rsidR="008C060C" w:rsidRPr="00EA10A9">
              <w:rPr>
                <w:rFonts w:ascii="Verdana" w:eastAsia="Times New Roman" w:hAnsi="Verdana"/>
                <w:color w:val="000000"/>
                <w:sz w:val="18"/>
                <w:szCs w:val="18"/>
              </w:rPr>
              <w:t>.</w:t>
            </w:r>
          </w:p>
          <w:p w14:paraId="15A658B3" w14:textId="4BC1B85B"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and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w:t>
            </w:r>
            <w:r w:rsidRPr="00EA10A9">
              <w:rPr>
                <w:rFonts w:ascii="Verdana" w:eastAsia="Times New Roman" w:hAnsi="Verdana"/>
                <w:b/>
                <w:bCs/>
                <w:sz w:val="18"/>
                <w:szCs w:val="18"/>
              </w:rPr>
              <w:t>Longitudinal, Regional and Deformation-Specific Corpus Callosum Shape Analysis for Multiple Sclerosis</w:t>
            </w:r>
            <w:r w:rsidRPr="00EA10A9">
              <w:rPr>
                <w:rFonts w:ascii="Verdana" w:eastAsia="Times New Roman" w:hAnsi="Verdana"/>
                <w:sz w:val="18"/>
                <w:szCs w:val="18"/>
              </w:rPr>
              <w:t xml:space="preserve">. In </w:t>
            </w:r>
            <w:r w:rsidRPr="00EA10A9">
              <w:rPr>
                <w:rFonts w:ascii="Verdana" w:eastAsia="Times New Roman" w:hAnsi="Verdana"/>
                <w:iCs/>
                <w:sz w:val="18"/>
                <w:szCs w:val="18"/>
              </w:rPr>
              <w:t>IEEE Engineering in Medicine and Biology (IEEE EMBC)</w:t>
            </w:r>
            <w:r w:rsidR="00EA10A9">
              <w:rPr>
                <w:rFonts w:ascii="Verdana" w:eastAsia="Times New Roman" w:hAnsi="Verdana"/>
                <w:sz w:val="18"/>
                <w:szCs w:val="18"/>
              </w:rPr>
              <w:t>, pages 2110-2113, 2007.</w:t>
            </w:r>
          </w:p>
          <w:p w14:paraId="29A599EE" w14:textId="0F709B9E"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and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w:t>
            </w:r>
            <w:r w:rsidRPr="00EA10A9">
              <w:rPr>
                <w:rFonts w:ascii="Verdana" w:eastAsia="Times New Roman" w:hAnsi="Verdana"/>
                <w:b/>
                <w:bCs/>
                <w:sz w:val="18"/>
                <w:szCs w:val="18"/>
              </w:rPr>
              <w:t>Effects of Mid Sagittal Plane Perturbation and Image Interpolation on Corpus Callosum Area Calculation</w:t>
            </w:r>
            <w:r w:rsidRPr="00EA10A9">
              <w:rPr>
                <w:rFonts w:ascii="Verdana" w:eastAsia="Times New Roman" w:hAnsi="Verdana"/>
                <w:sz w:val="18"/>
                <w:szCs w:val="18"/>
              </w:rPr>
              <w:t xml:space="preserve">. In </w:t>
            </w:r>
            <w:r w:rsidRPr="00EA10A9">
              <w:rPr>
                <w:rFonts w:ascii="Verdana" w:eastAsia="Times New Roman" w:hAnsi="Verdana"/>
                <w:iCs/>
                <w:sz w:val="18"/>
                <w:szCs w:val="18"/>
              </w:rPr>
              <w:t>IEEE International Symposium on Signal Processing and Information Technology (IEEE ISSPIT)</w:t>
            </w:r>
            <w:r w:rsidR="00EA10A9">
              <w:rPr>
                <w:rFonts w:ascii="Verdana" w:eastAsia="Times New Roman" w:hAnsi="Verdana"/>
                <w:sz w:val="18"/>
                <w:szCs w:val="18"/>
              </w:rPr>
              <w:t>, pages 197-202, 2006.</w:t>
            </w:r>
          </w:p>
          <w:p w14:paraId="510EFD33" w14:textId="13F720CB"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and David Li. </w:t>
            </w:r>
            <w:r w:rsidRPr="00EA10A9">
              <w:rPr>
                <w:rFonts w:ascii="Verdana" w:eastAsia="Times New Roman" w:hAnsi="Verdana"/>
                <w:b/>
                <w:bCs/>
                <w:sz w:val="18"/>
                <w:szCs w:val="18"/>
              </w:rPr>
              <w:t xml:space="preserve">Effects of mid sagittal plane selection on corpus </w:t>
            </w:r>
            <w:proofErr w:type="spellStart"/>
            <w:r w:rsidRPr="00EA10A9">
              <w:rPr>
                <w:rFonts w:ascii="Verdana" w:eastAsia="Times New Roman" w:hAnsi="Verdana"/>
                <w:b/>
                <w:bCs/>
                <w:sz w:val="18"/>
                <w:szCs w:val="18"/>
              </w:rPr>
              <w:t>callosal</w:t>
            </w:r>
            <w:proofErr w:type="spellEnd"/>
            <w:r w:rsidRPr="00EA10A9">
              <w:rPr>
                <w:rFonts w:ascii="Verdana" w:eastAsia="Times New Roman" w:hAnsi="Verdana"/>
                <w:b/>
                <w:bCs/>
                <w:sz w:val="18"/>
                <w:szCs w:val="18"/>
              </w:rPr>
              <w:t xml:space="preserve"> area</w:t>
            </w:r>
            <w:r w:rsidRPr="00EA10A9">
              <w:rPr>
                <w:rFonts w:ascii="Verdana" w:eastAsia="Times New Roman" w:hAnsi="Verdana"/>
                <w:sz w:val="18"/>
                <w:szCs w:val="18"/>
              </w:rPr>
              <w:t xml:space="preserve">. In </w:t>
            </w:r>
            <w:r w:rsidRPr="00EA10A9">
              <w:rPr>
                <w:rFonts w:ascii="Verdana" w:eastAsia="Times New Roman" w:hAnsi="Verdana"/>
                <w:iCs/>
                <w:sz w:val="18"/>
                <w:szCs w:val="18"/>
              </w:rPr>
              <w:t>22nd Congress of the European Committee for Treatment and Research in Multiple Sclerosis (ECTRMS) (Also appeared in Multiple Sclerosis Journal 12(1):S173, 2006)</w:t>
            </w:r>
            <w:r w:rsidRPr="00EA10A9">
              <w:rPr>
                <w:rFonts w:ascii="Verdana" w:eastAsia="Times New Roman" w:hAnsi="Verdana"/>
                <w:sz w:val="18"/>
                <w:szCs w:val="18"/>
              </w:rPr>
              <w:t>, pages</w:t>
            </w:r>
            <w:r w:rsidR="00EA10A9">
              <w:rPr>
                <w:rFonts w:ascii="Verdana" w:eastAsia="Times New Roman" w:hAnsi="Verdana"/>
                <w:sz w:val="18"/>
                <w:szCs w:val="18"/>
              </w:rPr>
              <w:t xml:space="preserve"> 616, 2006.</w:t>
            </w:r>
          </w:p>
          <w:p w14:paraId="47148124" w14:textId="72588DA7"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Aaron Ward, Chris McIntosh, Ben Smith, Lisa Tang, Ahmed </w:t>
            </w:r>
            <w:proofErr w:type="spellStart"/>
            <w:r w:rsidRPr="00EA10A9">
              <w:rPr>
                <w:rFonts w:ascii="Verdana" w:eastAsia="Times New Roman" w:hAnsi="Verdana"/>
                <w:sz w:val="18"/>
                <w:szCs w:val="18"/>
              </w:rPr>
              <w:t>Saad</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Yonas</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Weldeselassie</w:t>
            </w:r>
            <w:proofErr w:type="spellEnd"/>
            <w:r w:rsidRPr="00EA10A9">
              <w:rPr>
                <w:rFonts w:ascii="Verdana" w:eastAsia="Times New Roman" w:hAnsi="Verdana"/>
                <w:sz w:val="18"/>
                <w:szCs w:val="18"/>
              </w:rPr>
              <w:t xml:space="preserve">, and Omer Ishaq. </w:t>
            </w:r>
            <w:r w:rsidRPr="00EA10A9">
              <w:rPr>
                <w:rFonts w:ascii="Verdana" w:eastAsia="Times New Roman" w:hAnsi="Verdana"/>
                <w:b/>
                <w:bCs/>
                <w:sz w:val="18"/>
                <w:szCs w:val="18"/>
              </w:rPr>
              <w:t>Medical Image Analysis</w:t>
            </w:r>
            <w:r w:rsidRPr="00EA10A9">
              <w:rPr>
                <w:rFonts w:ascii="Verdana" w:eastAsia="Times New Roman" w:hAnsi="Verdana"/>
                <w:sz w:val="18"/>
                <w:szCs w:val="18"/>
              </w:rPr>
              <w:t xml:space="preserve">. In </w:t>
            </w:r>
            <w:proofErr w:type="spellStart"/>
            <w:r w:rsidRPr="00EA10A9">
              <w:rPr>
                <w:rFonts w:ascii="Verdana" w:eastAsia="Times New Roman" w:hAnsi="Verdana"/>
                <w:iCs/>
                <w:sz w:val="18"/>
                <w:szCs w:val="18"/>
              </w:rPr>
              <w:t>TechMed</w:t>
            </w:r>
            <w:proofErr w:type="spellEnd"/>
            <w:r w:rsidRPr="00EA10A9">
              <w:rPr>
                <w:rFonts w:ascii="Verdana" w:eastAsia="Times New Roman" w:hAnsi="Verdana"/>
                <w:iCs/>
                <w:sz w:val="18"/>
                <w:szCs w:val="18"/>
              </w:rPr>
              <w:t>, Vancouver, May 16</w:t>
            </w:r>
            <w:r w:rsidR="00EA10A9">
              <w:rPr>
                <w:rFonts w:ascii="Verdana" w:eastAsia="Times New Roman" w:hAnsi="Verdana"/>
                <w:sz w:val="18"/>
                <w:szCs w:val="18"/>
              </w:rPr>
              <w:t>, 2007.</w:t>
            </w:r>
          </w:p>
          <w:p w14:paraId="58EA6611" w14:textId="68BC1A09" w:rsidR="00BA6815" w:rsidRPr="00BA6815" w:rsidRDefault="00BA6815" w:rsidP="004C6358">
            <w:pPr>
              <w:pStyle w:val="ListParagraph"/>
              <w:autoSpaceDE/>
              <w:autoSpaceDN/>
              <w:spacing w:before="100" w:beforeAutospacing="1" w:after="100" w:afterAutospacing="1"/>
              <w:ind w:left="2160"/>
              <w:rPr>
                <w:rFonts w:ascii="Verdana" w:hAnsi="Verdana"/>
                <w:b/>
                <w:bCs/>
                <w:sz w:val="20"/>
                <w:szCs w:val="20"/>
                <w:lang w:val="en-US"/>
              </w:rPr>
            </w:pPr>
          </w:p>
        </w:tc>
      </w:tr>
      <w:tr w:rsidR="003613D3" w14:paraId="1F2DDCBD"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cantSplit/>
          <w:trHeight w:val="4664"/>
        </w:trPr>
        <w:tc>
          <w:tcPr>
            <w:tcW w:w="9762" w:type="dxa"/>
            <w:tcBorders>
              <w:top w:val="single" w:sz="4" w:space="0" w:color="auto"/>
              <w:left w:val="single" w:sz="4" w:space="0" w:color="auto"/>
              <w:bottom w:val="nil"/>
              <w:right w:val="single" w:sz="4" w:space="0" w:color="auto"/>
            </w:tcBorders>
          </w:tcPr>
          <w:p w14:paraId="3077CB3F" w14:textId="77777777" w:rsidR="003613D3" w:rsidRDefault="003613D3">
            <w:pPr>
              <w:rPr>
                <w:b/>
                <w:bCs/>
                <w:color w:val="000080"/>
                <w:sz w:val="20"/>
                <w:szCs w:val="20"/>
                <w:lang w:val="sv-SE"/>
              </w:rPr>
            </w:pPr>
            <w:r>
              <w:rPr>
                <w:b/>
                <w:bCs/>
                <w:color w:val="000080"/>
                <w:sz w:val="20"/>
                <w:szCs w:val="20"/>
                <w:lang w:val="sv-SE"/>
              </w:rPr>
              <w:lastRenderedPageBreak/>
              <w:t>Kurser, planerade och avklarade, inklusive sådana som ger pedagogisk meritering, kopplat till kunskaps-och färdighetsmål samt kurskrav för inriktningen</w:t>
            </w:r>
            <w:r>
              <w:rPr>
                <w:rStyle w:val="EndnoteReference"/>
                <w:color w:val="000080"/>
                <w:sz w:val="20"/>
                <w:szCs w:val="20"/>
                <w:lang w:val="sv-SE"/>
              </w:rPr>
              <w:endnoteReference w:id="33"/>
            </w:r>
          </w:p>
          <w:p w14:paraId="7EBD00BB" w14:textId="77777777" w:rsidR="003613D3" w:rsidRDefault="003613D3">
            <w:pPr>
              <w:rPr>
                <w:color w:val="000080"/>
                <w:sz w:val="20"/>
                <w:szCs w:val="20"/>
                <w:vertAlign w:val="superscript"/>
                <w:lang w:val="sv-SE"/>
              </w:rPr>
            </w:pPr>
            <w:r>
              <w:rPr>
                <w:color w:val="000080"/>
                <w:sz w:val="20"/>
                <w:szCs w:val="20"/>
                <w:lang w:val="sv-SE"/>
              </w:rPr>
              <w:t>Planeringen skall anges översiktligt för hela utbildningen men preciseras för det närmaste året</w:t>
            </w:r>
          </w:p>
          <w:p w14:paraId="33D205C3" w14:textId="77777777" w:rsidR="003613D3" w:rsidRDefault="003613D3">
            <w:pPr>
              <w:pStyle w:val="Header"/>
              <w:tabs>
                <w:tab w:val="clear" w:pos="4536"/>
                <w:tab w:val="clear" w:pos="9072"/>
                <w:tab w:val="right" w:pos="3402"/>
                <w:tab w:val="right" w:pos="5529"/>
              </w:tabs>
              <w:rPr>
                <w:rFonts w:ascii="Times New Roman" w:hAnsi="Times New Roman"/>
                <w:color w:val="000080"/>
                <w:sz w:val="20"/>
                <w:szCs w:val="20"/>
              </w:rPr>
            </w:pPr>
          </w:p>
          <w:p w14:paraId="1B33DF30" w14:textId="77777777" w:rsidR="003613D3" w:rsidRDefault="003613D3">
            <w:pPr>
              <w:tabs>
                <w:tab w:val="left" w:pos="3119"/>
                <w:tab w:val="left" w:pos="3686"/>
                <w:tab w:val="left" w:pos="4530"/>
                <w:tab w:val="left" w:pos="5670"/>
              </w:tabs>
              <w:rPr>
                <w:b/>
                <w:color w:val="000080"/>
                <w:sz w:val="20"/>
                <w:szCs w:val="20"/>
                <w:lang w:val="sv-SE"/>
              </w:rPr>
            </w:pPr>
            <w:bookmarkStart w:id="20" w:name="Text19"/>
            <w:r>
              <w:rPr>
                <w:b/>
                <w:color w:val="000080"/>
                <w:sz w:val="20"/>
                <w:szCs w:val="20"/>
                <w:lang w:val="sv-SE"/>
              </w:rPr>
              <w:t>Obligatoriska kurser:</w:t>
            </w:r>
          </w:p>
          <w:tbl>
            <w:tblPr>
              <w:tblW w:w="0" w:type="auto"/>
              <w:tblLayout w:type="fixed"/>
              <w:tblLook w:val="04A0" w:firstRow="1" w:lastRow="0" w:firstColumn="1" w:lastColumn="0" w:noHBand="0" w:noVBand="1"/>
            </w:tblPr>
            <w:tblGrid>
              <w:gridCol w:w="4932"/>
              <w:gridCol w:w="794"/>
              <w:gridCol w:w="1077"/>
              <w:gridCol w:w="2380"/>
            </w:tblGrid>
            <w:tr w:rsidR="003613D3" w14:paraId="1DE5D6C8" w14:textId="77777777">
              <w:tc>
                <w:tcPr>
                  <w:tcW w:w="4932" w:type="dxa"/>
                </w:tcPr>
                <w:p w14:paraId="3005E3A5"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794" w:type="dxa"/>
                </w:tcPr>
                <w:p w14:paraId="6CFAF50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297D1D4"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4559B79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3613D3" w14:paraId="6FB73DBD" w14:textId="77777777">
              <w:tc>
                <w:tcPr>
                  <w:tcW w:w="4932" w:type="dxa"/>
                </w:tcPr>
                <w:p w14:paraId="156D7AD8"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rPr>
                    <w:t>Forskningsetik (min 2 hp)</w:t>
                  </w:r>
                </w:p>
              </w:tc>
              <w:tc>
                <w:tcPr>
                  <w:tcW w:w="794" w:type="dxa"/>
                </w:tcPr>
                <w:p w14:paraId="240E6F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VT-13</w:t>
                  </w:r>
                </w:p>
              </w:tc>
              <w:tc>
                <w:tcPr>
                  <w:tcW w:w="1077" w:type="dxa"/>
                </w:tcPr>
                <w:p w14:paraId="58CC39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5</w:t>
                  </w:r>
                </w:p>
              </w:tc>
              <w:tc>
                <w:tcPr>
                  <w:tcW w:w="2380" w:type="dxa"/>
                </w:tcPr>
                <w:p w14:paraId="2DBABB7C" w14:textId="70786862" w:rsidR="003613D3" w:rsidRDefault="00BC5310">
                  <w:pPr>
                    <w:spacing w:line="276" w:lineRule="auto"/>
                    <w:jc w:val="center"/>
                    <w:rPr>
                      <w:rFonts w:ascii="Arial" w:hAnsi="Arial" w:cs="Arial"/>
                      <w:b/>
                      <w:bCs/>
                      <w:sz w:val="16"/>
                      <w:szCs w:val="16"/>
                      <w:lang w:val="sv-SE"/>
                    </w:rPr>
                  </w:pPr>
                  <w:r>
                    <w:rPr>
                      <w:rFonts w:ascii="Courier New" w:hAnsi="Courier New" w:cs="Courier New"/>
                      <w:bCs/>
                      <w:sz w:val="18"/>
                      <w:szCs w:val="18"/>
                      <w:lang w:val="sv-SE"/>
                    </w:rPr>
                    <w:t>2013-02-25</w:t>
                  </w:r>
                </w:p>
              </w:tc>
            </w:tr>
            <w:tr w:rsidR="003613D3" w14:paraId="1648C580" w14:textId="77777777">
              <w:tc>
                <w:tcPr>
                  <w:tcW w:w="4932" w:type="dxa"/>
                </w:tcPr>
                <w:p w14:paraId="63C8769E"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eastAsia="ja-JP"/>
                    </w:rPr>
                    <w:t>Pedagogisk grundkurs (för de som ska undervisa på kurser på grund- och avancerad nivå)</w:t>
                  </w:r>
                </w:p>
              </w:tc>
              <w:tc>
                <w:tcPr>
                  <w:tcW w:w="794" w:type="dxa"/>
                </w:tcPr>
                <w:p w14:paraId="1C7B6816" w14:textId="77777777" w:rsidR="003613D3" w:rsidRDefault="00872342">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Pr>
                      <w:rFonts w:ascii="Arial" w:hAnsi="Arial" w:cs="Arial"/>
                      <w:color w:val="000080"/>
                      <w:sz w:val="16"/>
                      <w:szCs w:val="16"/>
                      <w:lang w:val="sv-SE"/>
                    </w:rPr>
                    <w:fldChar w:fldCharType="end"/>
                  </w:r>
                </w:p>
              </w:tc>
              <w:tc>
                <w:tcPr>
                  <w:tcW w:w="1077" w:type="dxa"/>
                </w:tcPr>
                <w:p w14:paraId="4554E1EB" w14:textId="77777777" w:rsidR="003613D3" w:rsidRDefault="00872342">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Pr>
                      <w:rFonts w:ascii="Arial" w:hAnsi="Arial" w:cs="Arial"/>
                      <w:color w:val="000080"/>
                      <w:sz w:val="16"/>
                      <w:szCs w:val="16"/>
                      <w:lang w:val="sv-SE"/>
                    </w:rPr>
                    <w:fldChar w:fldCharType="end"/>
                  </w:r>
                </w:p>
              </w:tc>
              <w:tc>
                <w:tcPr>
                  <w:tcW w:w="2380" w:type="dxa"/>
                </w:tcPr>
                <w:p w14:paraId="646BCA9D" w14:textId="77777777" w:rsidR="003613D3" w:rsidRDefault="00872342">
                  <w:pPr>
                    <w:spacing w:line="276" w:lineRule="auto"/>
                    <w:jc w:val="center"/>
                    <w:rPr>
                      <w:rFonts w:ascii="Arial" w:hAnsi="Arial" w:cs="Arial"/>
                      <w:b/>
                      <w:bCs/>
                      <w:sz w:val="16"/>
                      <w:szCs w:val="16"/>
                      <w:lang w:val="sv-SE"/>
                    </w:rPr>
                  </w:pPr>
                  <w:r>
                    <w:rPr>
                      <w:rFonts w:ascii="Arial" w:hAnsi="Arial" w:cs="Arial"/>
                      <w:sz w:val="16"/>
                      <w:szCs w:val="16"/>
                      <w:lang w:val="sv-SE"/>
                    </w:rPr>
                    <w:fldChar w:fldCharType="begin">
                      <w:ffData>
                        <w:name w:val="Text19"/>
                        <w:enabled/>
                        <w:calcOnExit w:val="0"/>
                        <w:textInput/>
                      </w:ffData>
                    </w:fldChar>
                  </w:r>
                  <w:r w:rsidR="003613D3">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Pr>
                      <w:rFonts w:ascii="Arial" w:hAnsi="Arial" w:cs="Arial"/>
                      <w:sz w:val="16"/>
                      <w:szCs w:val="16"/>
                      <w:lang w:val="sv-SE"/>
                    </w:rPr>
                    <w:fldChar w:fldCharType="end"/>
                  </w:r>
                </w:p>
              </w:tc>
            </w:tr>
            <w:bookmarkEnd w:id="20"/>
          </w:tbl>
          <w:p w14:paraId="00CD7886" w14:textId="77777777" w:rsidR="003613D3" w:rsidRDefault="003613D3">
            <w:pPr>
              <w:rPr>
                <w:b/>
                <w:bCs/>
                <w:color w:val="000080"/>
                <w:sz w:val="20"/>
                <w:szCs w:val="20"/>
                <w:lang w:val="sv-SE"/>
              </w:rPr>
            </w:pPr>
          </w:p>
          <w:p w14:paraId="659568EC" w14:textId="77777777" w:rsidR="003613D3" w:rsidRDefault="003613D3">
            <w:pPr>
              <w:rPr>
                <w:b/>
                <w:bCs/>
                <w:color w:val="000080"/>
                <w:sz w:val="20"/>
                <w:szCs w:val="20"/>
                <w:lang w:val="sv-SE"/>
              </w:rPr>
            </w:pPr>
            <w:r>
              <w:rPr>
                <w:b/>
                <w:bCs/>
                <w:color w:val="000080"/>
                <w:sz w:val="20"/>
                <w:szCs w:val="20"/>
                <w:lang w:val="sv-SE"/>
              </w:rPr>
              <w:t>Övriga kurser:</w:t>
            </w:r>
          </w:p>
          <w:p w14:paraId="2FE70113" w14:textId="77777777" w:rsidR="00FD3ACF" w:rsidRDefault="00FD3ACF">
            <w:pPr>
              <w:rPr>
                <w:b/>
                <w:bCs/>
                <w:color w:val="000080"/>
                <w:sz w:val="20"/>
                <w:szCs w:val="2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32"/>
              <w:gridCol w:w="794"/>
              <w:gridCol w:w="1077"/>
              <w:gridCol w:w="2380"/>
            </w:tblGrid>
            <w:tr w:rsidR="003613D3" w14:paraId="00EE75AF" w14:textId="77777777" w:rsidTr="000A5C54">
              <w:tc>
                <w:tcPr>
                  <w:tcW w:w="4932" w:type="dxa"/>
                </w:tcPr>
                <w:p w14:paraId="4C2104F4"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794" w:type="dxa"/>
                </w:tcPr>
                <w:p w14:paraId="29C7D052"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18F9EC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2DCBDD1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FD3ACF" w14:paraId="01B81944" w14:textId="77777777" w:rsidTr="000A5C54">
              <w:tc>
                <w:tcPr>
                  <w:tcW w:w="4932" w:type="dxa"/>
                </w:tcPr>
                <w:p w14:paraId="57256D60" w14:textId="77777777" w:rsidR="00FD3ACF" w:rsidRPr="003D6D53" w:rsidRDefault="00FD3ACF"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Research methodology for image analysis</w:t>
                  </w:r>
                </w:p>
              </w:tc>
              <w:tc>
                <w:tcPr>
                  <w:tcW w:w="794" w:type="dxa"/>
                </w:tcPr>
                <w:p w14:paraId="51E1DB8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60B0E087"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sz w:val="16"/>
                      <w:szCs w:val="16"/>
                      <w:lang w:val="sv-SE"/>
                    </w:rPr>
                    <w:t>4</w:t>
                  </w:r>
                </w:p>
              </w:tc>
              <w:tc>
                <w:tcPr>
                  <w:tcW w:w="2380" w:type="dxa"/>
                </w:tcPr>
                <w:p w14:paraId="7CA2843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2012-06-07</w:t>
                  </w:r>
                </w:p>
              </w:tc>
            </w:tr>
            <w:tr w:rsidR="00FD3ACF" w14:paraId="7CC1C5C7" w14:textId="77777777" w:rsidTr="000A5C54">
              <w:tc>
                <w:tcPr>
                  <w:tcW w:w="4932" w:type="dxa"/>
                </w:tcPr>
                <w:p w14:paraId="0EADF7FC" w14:textId="77777777" w:rsidR="00FD3ACF" w:rsidRDefault="00FD3ACF" w:rsidP="003613D3">
                  <w:pPr>
                    <w:spacing w:line="276" w:lineRule="auto"/>
                    <w:rPr>
                      <w:rFonts w:ascii="Arial" w:hAnsi="Arial" w:cs="Arial"/>
                      <w:bCs/>
                      <w:color w:val="000080"/>
                      <w:sz w:val="16"/>
                      <w:szCs w:val="16"/>
                      <w:lang w:val="sv-SE"/>
                    </w:rPr>
                  </w:pPr>
                  <w:r w:rsidRPr="00FD3ACF">
                    <w:rPr>
                      <w:rFonts w:ascii="Arial" w:hAnsi="Arial" w:cs="Arial"/>
                      <w:color w:val="000080"/>
                      <w:sz w:val="16"/>
                      <w:szCs w:val="16"/>
                      <w:lang w:val="sv-SE"/>
                    </w:rPr>
                    <w:t>Image Processing Using Graphs</w:t>
                  </w:r>
                </w:p>
              </w:tc>
              <w:tc>
                <w:tcPr>
                  <w:tcW w:w="794" w:type="dxa"/>
                </w:tcPr>
                <w:p w14:paraId="430F2D74"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384FA0B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61D67E8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2012-05-29</w:t>
                  </w:r>
                </w:p>
              </w:tc>
            </w:tr>
            <w:tr w:rsidR="00FD3ACF" w14:paraId="43DA3820" w14:textId="77777777" w:rsidTr="000A5C54">
              <w:tc>
                <w:tcPr>
                  <w:tcW w:w="4932" w:type="dxa"/>
                </w:tcPr>
                <w:p w14:paraId="30CD6C57" w14:textId="77777777" w:rsidR="00FD3ACF" w:rsidRDefault="00FD3ACF"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Quantitative Microscopy</w:t>
                  </w:r>
                </w:p>
              </w:tc>
              <w:tc>
                <w:tcPr>
                  <w:tcW w:w="794" w:type="dxa"/>
                </w:tcPr>
                <w:p w14:paraId="53C2019F" w14:textId="77777777" w:rsidR="00FD3ACF" w:rsidRDefault="0059450B"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w:t>
                  </w:r>
                  <w:r w:rsidR="00FD3ACF">
                    <w:rPr>
                      <w:rFonts w:ascii="Arial" w:hAnsi="Arial" w:cs="Arial"/>
                      <w:color w:val="000080"/>
                      <w:sz w:val="16"/>
                      <w:szCs w:val="16"/>
                      <w:lang w:val="sv-SE"/>
                    </w:rPr>
                    <w:t>-12</w:t>
                  </w:r>
                </w:p>
              </w:tc>
              <w:tc>
                <w:tcPr>
                  <w:tcW w:w="1077" w:type="dxa"/>
                </w:tcPr>
                <w:p w14:paraId="54C51D8F" w14:textId="77777777" w:rsidR="00FD3ACF" w:rsidRDefault="00A60904"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9</w:t>
                  </w:r>
                </w:p>
              </w:tc>
              <w:tc>
                <w:tcPr>
                  <w:tcW w:w="2380" w:type="dxa"/>
                </w:tcPr>
                <w:p w14:paraId="290BC6E6" w14:textId="597F7082" w:rsidR="00FD3ACF" w:rsidRPr="00BC5310" w:rsidRDefault="00BC5310" w:rsidP="003613D3">
                  <w:pPr>
                    <w:spacing w:line="276" w:lineRule="auto"/>
                    <w:jc w:val="center"/>
                    <w:rPr>
                      <w:rFonts w:ascii="Courier New" w:hAnsi="Courier New" w:cs="Courier New"/>
                      <w:bCs/>
                      <w:sz w:val="18"/>
                      <w:szCs w:val="18"/>
                      <w:lang w:val="sv-SE"/>
                    </w:rPr>
                  </w:pPr>
                  <w:r w:rsidRPr="00BC5310">
                    <w:rPr>
                      <w:rFonts w:ascii="Courier New" w:hAnsi="Courier New" w:cs="Courier New"/>
                      <w:bCs/>
                      <w:sz w:val="18"/>
                      <w:szCs w:val="18"/>
                      <w:lang w:val="sv-SE"/>
                    </w:rPr>
                    <w:t>2013-01-22</w:t>
                  </w:r>
                </w:p>
              </w:tc>
            </w:tr>
            <w:tr w:rsidR="00FD3ACF" w14:paraId="57D770AA" w14:textId="77777777" w:rsidTr="000A5C54">
              <w:tc>
                <w:tcPr>
                  <w:tcW w:w="4932" w:type="dxa"/>
                </w:tcPr>
                <w:p w14:paraId="68417A20" w14:textId="0F091A5D" w:rsidR="00FD3ACF" w:rsidRDefault="00FE7987"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Nonlinear</w:t>
                  </w:r>
                  <w:r w:rsidR="00A60904">
                    <w:rPr>
                      <w:rFonts w:ascii="Arial" w:hAnsi="Arial" w:cs="Arial"/>
                      <w:bCs/>
                      <w:color w:val="000080"/>
                      <w:sz w:val="16"/>
                      <w:szCs w:val="16"/>
                      <w:lang w:val="sv-SE"/>
                    </w:rPr>
                    <w:t xml:space="preserve"> multi-objective optimization</w:t>
                  </w:r>
                </w:p>
              </w:tc>
              <w:tc>
                <w:tcPr>
                  <w:tcW w:w="794" w:type="dxa"/>
                </w:tcPr>
                <w:p w14:paraId="32F70627"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VT-13</w:t>
                  </w:r>
                </w:p>
              </w:tc>
              <w:tc>
                <w:tcPr>
                  <w:tcW w:w="1077" w:type="dxa"/>
                </w:tcPr>
                <w:p w14:paraId="49B3C88E"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1121C6E1" w14:textId="3D8D40E1" w:rsidR="00FD3ACF" w:rsidRDefault="00BC5310" w:rsidP="003613D3">
                  <w:pPr>
                    <w:spacing w:line="276" w:lineRule="auto"/>
                    <w:jc w:val="center"/>
                    <w:rPr>
                      <w:rFonts w:ascii="Arial" w:hAnsi="Arial" w:cs="Arial"/>
                      <w:bCs/>
                      <w:sz w:val="16"/>
                      <w:szCs w:val="16"/>
                      <w:lang w:val="sv-SE"/>
                    </w:rPr>
                  </w:pPr>
                  <w:r>
                    <w:rPr>
                      <w:rFonts w:ascii="Courier New" w:hAnsi="Courier New" w:cs="Courier New"/>
                      <w:bCs/>
                      <w:sz w:val="18"/>
                      <w:szCs w:val="18"/>
                      <w:lang w:val="sv-SE"/>
                    </w:rPr>
                    <w:t>2013-05-30</w:t>
                  </w:r>
                </w:p>
              </w:tc>
            </w:tr>
            <w:tr w:rsidR="00FD3ACF" w14:paraId="51349292" w14:textId="77777777" w:rsidTr="000A5C54">
              <w:tc>
                <w:tcPr>
                  <w:tcW w:w="4932" w:type="dxa"/>
                </w:tcPr>
                <w:p w14:paraId="7F0A1C2B" w14:textId="77777777" w:rsidR="00FD3ACF" w:rsidRDefault="00D77121"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Classical and Modern Papers</w:t>
                  </w:r>
                </w:p>
              </w:tc>
              <w:tc>
                <w:tcPr>
                  <w:tcW w:w="794" w:type="dxa"/>
                </w:tcPr>
                <w:p w14:paraId="41E7ABD6" w14:textId="77777777" w:rsidR="00FD3ACF" w:rsidRDefault="00872342"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FD3ACF">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Pr>
                      <w:rFonts w:ascii="Arial" w:hAnsi="Arial" w:cs="Arial"/>
                      <w:color w:val="000080"/>
                      <w:sz w:val="16"/>
                      <w:szCs w:val="16"/>
                      <w:lang w:val="sv-SE"/>
                    </w:rPr>
                    <w:fldChar w:fldCharType="end"/>
                  </w:r>
                </w:p>
              </w:tc>
              <w:tc>
                <w:tcPr>
                  <w:tcW w:w="1077" w:type="dxa"/>
                </w:tcPr>
                <w:p w14:paraId="6FB8014A" w14:textId="77777777" w:rsidR="00FD3ACF" w:rsidRDefault="00872342"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FD3ACF">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Pr>
                      <w:rFonts w:ascii="Arial" w:hAnsi="Arial" w:cs="Arial"/>
                      <w:color w:val="000080"/>
                      <w:sz w:val="16"/>
                      <w:szCs w:val="16"/>
                      <w:lang w:val="sv-SE"/>
                    </w:rPr>
                    <w:fldChar w:fldCharType="end"/>
                  </w:r>
                </w:p>
              </w:tc>
              <w:tc>
                <w:tcPr>
                  <w:tcW w:w="2380" w:type="dxa"/>
                </w:tcPr>
                <w:p w14:paraId="011657D7" w14:textId="77777777" w:rsidR="00FD3ACF" w:rsidRDefault="00872342" w:rsidP="003613D3">
                  <w:pPr>
                    <w:spacing w:line="276" w:lineRule="auto"/>
                    <w:jc w:val="center"/>
                    <w:rPr>
                      <w:rFonts w:ascii="Arial" w:hAnsi="Arial" w:cs="Arial"/>
                      <w:bCs/>
                      <w:sz w:val="16"/>
                      <w:szCs w:val="16"/>
                      <w:lang w:val="sv-SE"/>
                    </w:rPr>
                  </w:pPr>
                  <w:r>
                    <w:rPr>
                      <w:rFonts w:ascii="Arial" w:hAnsi="Arial" w:cs="Arial"/>
                      <w:sz w:val="16"/>
                      <w:szCs w:val="16"/>
                      <w:lang w:val="sv-SE"/>
                    </w:rPr>
                    <w:fldChar w:fldCharType="begin">
                      <w:ffData>
                        <w:name w:val="Text19"/>
                        <w:enabled/>
                        <w:calcOnExit w:val="0"/>
                        <w:textInput/>
                      </w:ffData>
                    </w:fldChar>
                  </w:r>
                  <w:r w:rsidR="00FD3ACF">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Pr>
                      <w:rFonts w:ascii="Arial" w:hAnsi="Arial" w:cs="Arial"/>
                      <w:sz w:val="16"/>
                      <w:szCs w:val="16"/>
                      <w:lang w:val="sv-SE"/>
                    </w:rPr>
                    <w:fldChar w:fldCharType="end"/>
                  </w:r>
                </w:p>
              </w:tc>
            </w:tr>
            <w:tr w:rsidR="00FD3ACF" w14:paraId="249DB900" w14:textId="77777777" w:rsidTr="000A5C54">
              <w:tc>
                <w:tcPr>
                  <w:tcW w:w="4932" w:type="dxa"/>
                </w:tcPr>
                <w:p w14:paraId="68E7BF1C" w14:textId="77777777" w:rsidR="00FD3ACF" w:rsidRPr="003D6D53" w:rsidRDefault="00D77121"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Preparation for Introductory Biology: DNA to Organisms</w:t>
                  </w:r>
                </w:p>
              </w:tc>
              <w:tc>
                <w:tcPr>
                  <w:tcW w:w="794" w:type="dxa"/>
                </w:tcPr>
                <w:p w14:paraId="1D9B72D6" w14:textId="666C4700"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HT-13</w:t>
                  </w:r>
                </w:p>
              </w:tc>
              <w:tc>
                <w:tcPr>
                  <w:tcW w:w="1077" w:type="dxa"/>
                </w:tcPr>
                <w:p w14:paraId="6F91312A" w14:textId="30247175"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301805A8" w14:textId="76655DDB" w:rsidR="00D77121" w:rsidRPr="009E31B7" w:rsidRDefault="009E31B7" w:rsidP="00D77121">
                  <w:pPr>
                    <w:spacing w:line="276" w:lineRule="auto"/>
                    <w:jc w:val="center"/>
                    <w:rPr>
                      <w:rFonts w:ascii="Courier New" w:hAnsi="Courier New" w:cs="Courier New"/>
                      <w:sz w:val="18"/>
                      <w:szCs w:val="18"/>
                      <w:lang w:val="sv-SE"/>
                    </w:rPr>
                  </w:pPr>
                  <w:r w:rsidRPr="009E31B7">
                    <w:rPr>
                      <w:rFonts w:ascii="Courier New" w:hAnsi="Courier New" w:cs="Courier New"/>
                      <w:sz w:val="18"/>
                      <w:szCs w:val="18"/>
                      <w:lang w:val="sv-SE"/>
                    </w:rPr>
                    <w:t>2014-04-16</w:t>
                  </w:r>
                </w:p>
              </w:tc>
            </w:tr>
            <w:tr w:rsidR="00FD3ACF" w14:paraId="3AE58343" w14:textId="77777777" w:rsidTr="000A5C54">
              <w:tc>
                <w:tcPr>
                  <w:tcW w:w="4932" w:type="dxa"/>
                </w:tcPr>
                <w:p w14:paraId="441AED42" w14:textId="77777777" w:rsidR="00FD3ACF" w:rsidRDefault="00D77121"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Open-source software</w:t>
                  </w:r>
                </w:p>
              </w:tc>
              <w:tc>
                <w:tcPr>
                  <w:tcW w:w="794" w:type="dxa"/>
                </w:tcPr>
                <w:p w14:paraId="580CD146"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VT-12</w:t>
                  </w:r>
                </w:p>
              </w:tc>
              <w:tc>
                <w:tcPr>
                  <w:tcW w:w="1077" w:type="dxa"/>
                </w:tcPr>
                <w:p w14:paraId="7EC5422B"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7088605B" w14:textId="1603A1C5" w:rsidR="00FD3ACF" w:rsidRDefault="00BC5310" w:rsidP="00BC5310">
                  <w:pPr>
                    <w:spacing w:line="276" w:lineRule="auto"/>
                    <w:jc w:val="center"/>
                    <w:rPr>
                      <w:rFonts w:ascii="Arial" w:hAnsi="Arial" w:cs="Arial"/>
                      <w:bCs/>
                      <w:sz w:val="16"/>
                      <w:szCs w:val="16"/>
                      <w:lang w:val="sv-SE"/>
                    </w:rPr>
                  </w:pPr>
                  <w:r w:rsidRPr="00BC5310">
                    <w:rPr>
                      <w:rFonts w:ascii="Courier New" w:hAnsi="Courier New" w:cs="Courier New"/>
                      <w:bCs/>
                      <w:sz w:val="18"/>
                      <w:szCs w:val="18"/>
                      <w:lang w:val="sv-SE"/>
                    </w:rPr>
                    <w:t>2013-0</w:t>
                  </w:r>
                  <w:r>
                    <w:rPr>
                      <w:rFonts w:ascii="Courier New" w:hAnsi="Courier New" w:cs="Courier New"/>
                      <w:bCs/>
                      <w:sz w:val="18"/>
                      <w:szCs w:val="18"/>
                      <w:lang w:val="sv-SE"/>
                    </w:rPr>
                    <w:t>6</w:t>
                  </w:r>
                  <w:r w:rsidRPr="00BC5310">
                    <w:rPr>
                      <w:rFonts w:ascii="Courier New" w:hAnsi="Courier New" w:cs="Courier New"/>
                      <w:bCs/>
                      <w:sz w:val="18"/>
                      <w:szCs w:val="18"/>
                      <w:lang w:val="sv-SE"/>
                    </w:rPr>
                    <w:t>-</w:t>
                  </w:r>
                  <w:r>
                    <w:rPr>
                      <w:rFonts w:ascii="Courier New" w:hAnsi="Courier New" w:cs="Courier New"/>
                      <w:bCs/>
                      <w:sz w:val="18"/>
                      <w:szCs w:val="18"/>
                      <w:lang w:val="sv-SE"/>
                    </w:rPr>
                    <w:t>25</w:t>
                  </w:r>
                </w:p>
              </w:tc>
            </w:tr>
            <w:tr w:rsidR="00BC5310" w14:paraId="745ED19A" w14:textId="77777777" w:rsidTr="000A5C54">
              <w:tc>
                <w:tcPr>
                  <w:tcW w:w="4932" w:type="dxa"/>
                </w:tcPr>
                <w:p w14:paraId="57D36666" w14:textId="2154BD38" w:rsidR="00BC5310" w:rsidRDefault="00EB45D0" w:rsidP="003613D3">
                  <w:pPr>
                    <w:spacing w:line="276" w:lineRule="auto"/>
                    <w:rPr>
                      <w:rFonts w:ascii="Arial" w:hAnsi="Arial" w:cs="Arial"/>
                      <w:color w:val="000080"/>
                      <w:sz w:val="16"/>
                      <w:szCs w:val="16"/>
                      <w:lang w:val="sv-SE"/>
                    </w:rPr>
                  </w:pPr>
                  <w:r>
                    <w:rPr>
                      <w:rFonts w:ascii="Arial" w:hAnsi="Arial" w:cs="Arial"/>
                      <w:bCs/>
                      <w:color w:val="000080"/>
                      <w:sz w:val="16"/>
                      <w:szCs w:val="16"/>
                      <w:lang w:val="en-US"/>
                    </w:rPr>
                    <w:t>Introduction To Biology</w:t>
                  </w:r>
                </w:p>
              </w:tc>
              <w:tc>
                <w:tcPr>
                  <w:tcW w:w="794" w:type="dxa"/>
                </w:tcPr>
                <w:p w14:paraId="640C346A" w14:textId="31AD8340" w:rsidR="00BC5310" w:rsidRDefault="00EB45D0" w:rsidP="00EB45D0">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HT-14</w:t>
                  </w:r>
                </w:p>
              </w:tc>
              <w:tc>
                <w:tcPr>
                  <w:tcW w:w="1077" w:type="dxa"/>
                </w:tcPr>
                <w:p w14:paraId="4343ACC9" w14:textId="05263F1A" w:rsidR="00BC5310" w:rsidRDefault="00EB45D0" w:rsidP="003613D3">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6</w:t>
                  </w:r>
                </w:p>
              </w:tc>
              <w:tc>
                <w:tcPr>
                  <w:tcW w:w="2380" w:type="dxa"/>
                </w:tcPr>
                <w:p w14:paraId="1648728A" w14:textId="6890F235"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2014-01-09</w:t>
                  </w:r>
                </w:p>
              </w:tc>
            </w:tr>
            <w:tr w:rsidR="00BC5310" w14:paraId="3744EA93" w14:textId="77777777" w:rsidTr="000A5C54">
              <w:tc>
                <w:tcPr>
                  <w:tcW w:w="4932" w:type="dxa"/>
                </w:tcPr>
                <w:p w14:paraId="2D99B5C7" w14:textId="69E7D0CF" w:rsidR="00BC5310" w:rsidRDefault="00BC5310" w:rsidP="003613D3">
                  <w:pPr>
                    <w:spacing w:line="276" w:lineRule="auto"/>
                    <w:rPr>
                      <w:rFonts w:ascii="Arial" w:hAnsi="Arial" w:cs="Arial"/>
                      <w:color w:val="000080"/>
                      <w:sz w:val="16"/>
                      <w:szCs w:val="16"/>
                      <w:lang w:val="sv-SE"/>
                    </w:rPr>
                  </w:pPr>
                  <w:r>
                    <w:rPr>
                      <w:rFonts w:ascii="Arial" w:hAnsi="Arial" w:cs="Arial"/>
                      <w:color w:val="000080"/>
                      <w:sz w:val="16"/>
                      <w:szCs w:val="16"/>
                      <w:lang w:val="sv-SE"/>
                    </w:rPr>
                    <w:t>Applied Mathematics</w:t>
                  </w:r>
                </w:p>
              </w:tc>
              <w:tc>
                <w:tcPr>
                  <w:tcW w:w="794" w:type="dxa"/>
                </w:tcPr>
                <w:p w14:paraId="7CDF6C3B" w14:textId="2A393A3B" w:rsidR="00BC5310" w:rsidRDefault="005E3D86"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HT-13</w:t>
                  </w:r>
                </w:p>
              </w:tc>
              <w:tc>
                <w:tcPr>
                  <w:tcW w:w="1077" w:type="dxa"/>
                </w:tcPr>
                <w:p w14:paraId="22480494" w14:textId="3422FE2F" w:rsidR="00BC5310" w:rsidRDefault="00856668"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10</w:t>
                  </w:r>
                </w:p>
              </w:tc>
              <w:tc>
                <w:tcPr>
                  <w:tcW w:w="2380" w:type="dxa"/>
                </w:tcPr>
                <w:p w14:paraId="3FE46008" w14:textId="1BA8D1CB"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2013-10-23</w:t>
                  </w:r>
                </w:p>
              </w:tc>
            </w:tr>
            <w:tr w:rsidR="00FD3ACF" w14:paraId="31668567" w14:textId="77777777" w:rsidTr="000A5C54">
              <w:tc>
                <w:tcPr>
                  <w:tcW w:w="4932" w:type="dxa"/>
                </w:tcPr>
                <w:p w14:paraId="11E97317" w14:textId="263B766D" w:rsidR="003E1809" w:rsidRPr="00856668" w:rsidRDefault="003E1809" w:rsidP="003613D3">
                  <w:pPr>
                    <w:spacing w:line="276" w:lineRule="auto"/>
                    <w:rPr>
                      <w:rFonts w:ascii="Arial" w:hAnsi="Arial" w:cs="Arial"/>
                      <w:bCs/>
                      <w:color w:val="000080"/>
                      <w:sz w:val="16"/>
                      <w:szCs w:val="16"/>
                      <w:lang w:val="en-US"/>
                    </w:rPr>
                  </w:pPr>
                  <w:r>
                    <w:rPr>
                      <w:rFonts w:ascii="Arial" w:hAnsi="Arial" w:cs="Arial"/>
                      <w:bCs/>
                      <w:color w:val="000080"/>
                      <w:sz w:val="16"/>
                      <w:szCs w:val="16"/>
                      <w:lang w:val="en-US"/>
                    </w:rPr>
                    <w:t>Machine Learning</w:t>
                  </w:r>
                </w:p>
              </w:tc>
              <w:tc>
                <w:tcPr>
                  <w:tcW w:w="794" w:type="dxa"/>
                </w:tcPr>
                <w:p w14:paraId="43F0F35A" w14:textId="0B85D81B" w:rsidR="00FD3ACF" w:rsidRPr="00856668" w:rsidRDefault="003E1809" w:rsidP="003613D3">
                  <w:pPr>
                    <w:spacing w:line="276" w:lineRule="auto"/>
                    <w:jc w:val="center"/>
                    <w:rPr>
                      <w:rFonts w:ascii="Arial" w:hAnsi="Arial" w:cs="Arial"/>
                      <w:bCs/>
                      <w:color w:val="000080"/>
                      <w:sz w:val="16"/>
                      <w:szCs w:val="16"/>
                      <w:lang w:val="en-US"/>
                    </w:rPr>
                  </w:pPr>
                  <w:r>
                    <w:rPr>
                      <w:rFonts w:ascii="Arial" w:hAnsi="Arial" w:cs="Arial"/>
                      <w:bCs/>
                      <w:color w:val="000080"/>
                      <w:sz w:val="16"/>
                      <w:szCs w:val="16"/>
                      <w:lang w:val="en-US"/>
                    </w:rPr>
                    <w:t>HT-14</w:t>
                  </w:r>
                </w:p>
              </w:tc>
              <w:tc>
                <w:tcPr>
                  <w:tcW w:w="1077" w:type="dxa"/>
                </w:tcPr>
                <w:p w14:paraId="0DB48DCE" w14:textId="523B0C76" w:rsidR="003E1809" w:rsidRPr="00856668" w:rsidRDefault="003E1809" w:rsidP="000A5C54">
                  <w:pPr>
                    <w:spacing w:line="276" w:lineRule="auto"/>
                    <w:jc w:val="center"/>
                    <w:rPr>
                      <w:rFonts w:ascii="Arial" w:hAnsi="Arial" w:cs="Arial"/>
                      <w:bCs/>
                      <w:color w:val="000080"/>
                      <w:sz w:val="16"/>
                      <w:szCs w:val="16"/>
                      <w:lang w:val="en-US"/>
                    </w:rPr>
                  </w:pPr>
                  <w:r>
                    <w:rPr>
                      <w:rFonts w:ascii="Arial" w:hAnsi="Arial" w:cs="Arial"/>
                      <w:bCs/>
                      <w:color w:val="000080"/>
                      <w:sz w:val="16"/>
                      <w:szCs w:val="16"/>
                      <w:lang w:val="en-US"/>
                    </w:rPr>
                    <w:t>7</w:t>
                  </w:r>
                </w:p>
              </w:tc>
              <w:tc>
                <w:tcPr>
                  <w:tcW w:w="2380" w:type="dxa"/>
                </w:tcPr>
                <w:p w14:paraId="62B0BD99" w14:textId="161710F8" w:rsidR="00FD3ACF" w:rsidRPr="00856668" w:rsidRDefault="00FD3ACF" w:rsidP="003613D3">
                  <w:pPr>
                    <w:spacing w:line="276" w:lineRule="auto"/>
                    <w:jc w:val="center"/>
                    <w:rPr>
                      <w:rFonts w:ascii="Arial" w:hAnsi="Arial" w:cs="Arial"/>
                      <w:bCs/>
                      <w:sz w:val="16"/>
                      <w:szCs w:val="16"/>
                      <w:lang w:val="en-US"/>
                    </w:rPr>
                  </w:pPr>
                </w:p>
              </w:tc>
            </w:tr>
            <w:tr w:rsidR="00FD3ACF" w14:paraId="590286CB" w14:textId="77777777" w:rsidTr="000A5C54">
              <w:tc>
                <w:tcPr>
                  <w:tcW w:w="4932" w:type="dxa"/>
                </w:tcPr>
                <w:p w14:paraId="45188CB2" w14:textId="3E59F50A" w:rsidR="00FD3ACF" w:rsidRPr="00856668" w:rsidRDefault="000A5C54" w:rsidP="003613D3">
                  <w:pPr>
                    <w:spacing w:line="276" w:lineRule="auto"/>
                    <w:rPr>
                      <w:rFonts w:ascii="Arial" w:hAnsi="Arial" w:cs="Arial"/>
                      <w:color w:val="000080"/>
                      <w:sz w:val="16"/>
                      <w:szCs w:val="16"/>
                      <w:lang w:val="en-US"/>
                    </w:rPr>
                  </w:pPr>
                  <w:r>
                    <w:rPr>
                      <w:rFonts w:ascii="Arial" w:hAnsi="Arial" w:cs="Arial"/>
                      <w:bCs/>
                      <w:color w:val="000080"/>
                      <w:sz w:val="16"/>
                      <w:szCs w:val="16"/>
                      <w:lang w:val="en-US"/>
                    </w:rPr>
                    <w:t>Super resolution florescence microscopy</w:t>
                  </w:r>
                </w:p>
              </w:tc>
              <w:tc>
                <w:tcPr>
                  <w:tcW w:w="794" w:type="dxa"/>
                </w:tcPr>
                <w:p w14:paraId="59DA5F0E" w14:textId="14C76757" w:rsidR="00FD3ACF" w:rsidRPr="00856668" w:rsidRDefault="000A5C54"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HT-14</w:t>
                  </w:r>
                </w:p>
              </w:tc>
              <w:tc>
                <w:tcPr>
                  <w:tcW w:w="1077" w:type="dxa"/>
                </w:tcPr>
                <w:p w14:paraId="297D867C" w14:textId="40D43FE9" w:rsidR="00FD3ACF" w:rsidRPr="00856668" w:rsidRDefault="000A5C54"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3</w:t>
                  </w:r>
                </w:p>
              </w:tc>
              <w:tc>
                <w:tcPr>
                  <w:tcW w:w="2380" w:type="dxa"/>
                </w:tcPr>
                <w:p w14:paraId="4F9D1A30" w14:textId="3BCC8ADF" w:rsidR="00FD3ACF" w:rsidRPr="00856668" w:rsidRDefault="009E31B7" w:rsidP="003613D3">
                  <w:pPr>
                    <w:spacing w:line="276" w:lineRule="auto"/>
                    <w:jc w:val="center"/>
                    <w:rPr>
                      <w:rFonts w:ascii="Arial" w:hAnsi="Arial" w:cs="Arial"/>
                      <w:sz w:val="16"/>
                      <w:szCs w:val="16"/>
                      <w:lang w:val="en-US"/>
                    </w:rPr>
                  </w:pPr>
                  <w:r w:rsidRPr="009E31B7">
                    <w:rPr>
                      <w:rFonts w:ascii="Courier New" w:hAnsi="Courier New" w:cs="Courier New"/>
                      <w:sz w:val="18"/>
                      <w:szCs w:val="18"/>
                      <w:lang w:val="sv-SE"/>
                    </w:rPr>
                    <w:t>2014</w:t>
                  </w:r>
                  <w:r>
                    <w:rPr>
                      <w:rFonts w:ascii="Courier New" w:hAnsi="Courier New" w:cs="Courier New"/>
                      <w:sz w:val="18"/>
                      <w:szCs w:val="18"/>
                      <w:lang w:val="sv-SE"/>
                    </w:rPr>
                    <w:t>-07-14</w:t>
                  </w:r>
                  <w:bookmarkStart w:id="21" w:name="_GoBack"/>
                  <w:bookmarkEnd w:id="21"/>
                </w:p>
              </w:tc>
            </w:tr>
          </w:tbl>
          <w:p w14:paraId="50F9EE0A" w14:textId="77777777" w:rsidR="003613D3" w:rsidRPr="00856668" w:rsidRDefault="003613D3">
            <w:pPr>
              <w:rPr>
                <w:b/>
                <w:bCs/>
                <w:color w:val="000080"/>
                <w:sz w:val="28"/>
                <w:szCs w:val="28"/>
                <w:lang w:val="en-US"/>
              </w:rPr>
            </w:pPr>
          </w:p>
        </w:tc>
      </w:tr>
      <w:tr w:rsidR="003613D3" w14:paraId="1C0947C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cantSplit/>
          <w:trHeight w:val="726"/>
        </w:trPr>
        <w:tc>
          <w:tcPr>
            <w:tcW w:w="9762" w:type="dxa"/>
            <w:tcBorders>
              <w:top w:val="nil"/>
              <w:left w:val="single" w:sz="4" w:space="0" w:color="auto"/>
              <w:bottom w:val="single" w:sz="4" w:space="0" w:color="auto"/>
              <w:right w:val="single" w:sz="4" w:space="0" w:color="auto"/>
            </w:tcBorders>
          </w:tcPr>
          <w:p w14:paraId="29A4962D" w14:textId="77777777" w:rsidR="000A5C54" w:rsidRDefault="000A5C54" w:rsidP="00FD3ACF">
            <w:pPr>
              <w:rPr>
                <w:b/>
                <w:bCs/>
                <w:color w:val="000080"/>
                <w:sz w:val="20"/>
                <w:szCs w:val="20"/>
                <w:lang w:val="en-US"/>
              </w:rPr>
            </w:pPr>
          </w:p>
          <w:p w14:paraId="3D79EFBD" w14:textId="09FC349B" w:rsidR="003613D3" w:rsidRPr="003D6D53" w:rsidRDefault="000A5C54" w:rsidP="00FD3ACF">
            <w:pPr>
              <w:rPr>
                <w:b/>
                <w:bCs/>
                <w:color w:val="000080"/>
                <w:sz w:val="20"/>
                <w:szCs w:val="20"/>
                <w:lang w:val="en-US"/>
              </w:rPr>
            </w:pPr>
            <w:r>
              <w:rPr>
                <w:b/>
                <w:bCs/>
                <w:color w:val="000080"/>
                <w:sz w:val="20"/>
                <w:szCs w:val="20"/>
                <w:lang w:val="en-US"/>
              </w:rPr>
              <w:t>Total</w:t>
            </w:r>
            <w:r w:rsidR="003613D3" w:rsidRPr="003D6D53">
              <w:rPr>
                <w:b/>
                <w:bCs/>
                <w:color w:val="000080"/>
                <w:sz w:val="20"/>
                <w:szCs w:val="20"/>
                <w:lang w:val="en-US"/>
              </w:rPr>
              <w:t>:</w:t>
            </w:r>
            <w:r w:rsidR="005E3D86">
              <w:rPr>
                <w:b/>
                <w:bCs/>
                <w:color w:val="000080"/>
                <w:sz w:val="20"/>
                <w:szCs w:val="20"/>
                <w:lang w:val="en-US"/>
              </w:rPr>
              <w:t xml:space="preserve"> 5</w:t>
            </w:r>
            <w:r w:rsidR="00A166B9">
              <w:rPr>
                <w:b/>
                <w:bCs/>
                <w:color w:val="000080"/>
                <w:sz w:val="20"/>
                <w:szCs w:val="20"/>
                <w:lang w:val="en-US"/>
              </w:rPr>
              <w:t>6</w:t>
            </w:r>
            <w:r w:rsidR="003613D3" w:rsidRPr="003D6D53">
              <w:rPr>
                <w:b/>
                <w:bCs/>
                <w:color w:val="000080"/>
                <w:sz w:val="20"/>
                <w:szCs w:val="20"/>
                <w:lang w:val="en-US"/>
              </w:rPr>
              <w:t xml:space="preserve"> </w:t>
            </w:r>
            <w:proofErr w:type="spellStart"/>
            <w:r w:rsidR="003613D3" w:rsidRPr="003D6D53">
              <w:rPr>
                <w:b/>
                <w:bCs/>
                <w:color w:val="000080"/>
                <w:sz w:val="20"/>
                <w:szCs w:val="20"/>
                <w:lang w:val="en-US"/>
              </w:rPr>
              <w:t>hp</w:t>
            </w:r>
            <w:proofErr w:type="spellEnd"/>
            <w:r w:rsidR="007E42A9" w:rsidRPr="003D6D53">
              <w:rPr>
                <w:b/>
                <w:bCs/>
                <w:color w:val="000080"/>
                <w:sz w:val="20"/>
                <w:szCs w:val="20"/>
                <w:lang w:val="en-US"/>
              </w:rPr>
              <w:t xml:space="preserve"> (Completed)</w:t>
            </w:r>
          </w:p>
          <w:p w14:paraId="09EEFE87" w14:textId="77777777" w:rsidR="00FD3ACF" w:rsidRPr="003D6D53" w:rsidRDefault="00FD3ACF" w:rsidP="00FD3ACF">
            <w:pPr>
              <w:rPr>
                <w:bCs/>
                <w:color w:val="000080"/>
                <w:sz w:val="20"/>
                <w:szCs w:val="20"/>
                <w:lang w:val="en-US"/>
              </w:rPr>
            </w:pPr>
            <w:r w:rsidRPr="003D6D53">
              <w:rPr>
                <w:bCs/>
                <w:color w:val="000080"/>
                <w:sz w:val="20"/>
                <w:szCs w:val="20"/>
                <w:lang w:val="en-US"/>
              </w:rPr>
              <w:t>Overview: courses in statistics</w:t>
            </w:r>
            <w:r w:rsidR="00311F0B" w:rsidRPr="003D6D53">
              <w:rPr>
                <w:bCs/>
                <w:color w:val="000080"/>
                <w:sz w:val="20"/>
                <w:szCs w:val="20"/>
                <w:lang w:val="en-US"/>
              </w:rPr>
              <w:t xml:space="preserve"> and statistical analysis</w:t>
            </w:r>
            <w:r w:rsidRPr="003D6D53">
              <w:rPr>
                <w:bCs/>
                <w:color w:val="000080"/>
                <w:sz w:val="20"/>
                <w:szCs w:val="20"/>
                <w:lang w:val="en-US"/>
              </w:rPr>
              <w:t>, future PhD-level courses offered at the Centre for Image Analysis, Swedish and international summer schools on different aspects of digital image processing. Courses related to the application areas, such as courses on optics and microscopy</w:t>
            </w:r>
            <w:r w:rsidR="00311F0B" w:rsidRPr="003D6D53">
              <w:rPr>
                <w:bCs/>
                <w:color w:val="000080"/>
                <w:sz w:val="20"/>
                <w:szCs w:val="20"/>
                <w:lang w:val="en-US"/>
              </w:rPr>
              <w:t>.</w:t>
            </w:r>
          </w:p>
          <w:p w14:paraId="30A744DB" w14:textId="77777777" w:rsidR="00FD3ACF" w:rsidRPr="003D6D53" w:rsidRDefault="00FD3ACF" w:rsidP="00FD3ACF">
            <w:pPr>
              <w:rPr>
                <w:color w:val="000080"/>
                <w:sz w:val="20"/>
                <w:szCs w:val="20"/>
                <w:lang w:val="en-US"/>
              </w:rPr>
            </w:pPr>
          </w:p>
        </w:tc>
      </w:tr>
      <w:tr w:rsidR="003613D3" w:rsidRPr="002618D7" w14:paraId="6BB5C88D" w14:textId="77777777" w:rsidTr="00B26419">
        <w:trPr>
          <w:cantSplit/>
          <w:trHeight w:val="3402"/>
        </w:trPr>
        <w:tc>
          <w:tcPr>
            <w:tcW w:w="9786" w:type="dxa"/>
            <w:gridSpan w:val="3"/>
            <w:tcBorders>
              <w:top w:val="nil"/>
              <w:left w:val="single" w:sz="4" w:space="0" w:color="auto"/>
              <w:bottom w:val="single" w:sz="4" w:space="0" w:color="auto"/>
              <w:right w:val="single" w:sz="4" w:space="0" w:color="auto"/>
            </w:tcBorders>
          </w:tcPr>
          <w:p w14:paraId="2B142677" w14:textId="77777777" w:rsidR="003613D3" w:rsidRDefault="003613D3">
            <w:pPr>
              <w:rPr>
                <w:sz w:val="20"/>
                <w:szCs w:val="20"/>
                <w:lang w:val="sv-SE"/>
              </w:rPr>
            </w:pPr>
            <w:r>
              <w:rPr>
                <w:b/>
                <w:bCs/>
                <w:sz w:val="20"/>
                <w:szCs w:val="20"/>
                <w:lang w:val="sv-SE"/>
              </w:rPr>
              <w:t>Redovisning och utvärdering av övrig meriterande</w:t>
            </w:r>
            <w:r>
              <w:rPr>
                <w:b/>
                <w:sz w:val="20"/>
                <w:szCs w:val="20"/>
                <w:lang w:val="sv-SE"/>
              </w:rPr>
              <w:t>verksamhet</w:t>
            </w:r>
            <w:r>
              <w:rPr>
                <w:sz w:val="20"/>
                <w:szCs w:val="20"/>
                <w:lang w:val="sv-SE"/>
              </w:rPr>
              <w:t xml:space="preserve"> såsom deltagande (som lärare) i undervisning, annan pedagogisk meritering, avklarade kurser utöver kurskrav för inriktning, handledning av examenarbeten/studiebesök osv.  Specificera (ev som särskild bilaga) vad som utförts, när det utfördes, i vilken omfattning, hur det utfördes och reflektera över resultatet.</w:t>
            </w:r>
            <w:r>
              <w:rPr>
                <w:rStyle w:val="EndnoteReference"/>
                <w:sz w:val="20"/>
                <w:szCs w:val="20"/>
                <w:lang w:val="sv-SE"/>
              </w:rPr>
              <w:endnoteReference w:id="34"/>
            </w:r>
          </w:p>
          <w:p w14:paraId="3F147667" w14:textId="77777777" w:rsidR="00C576C4" w:rsidRDefault="00C576C4" w:rsidP="00C576C4">
            <w:pPr>
              <w:rPr>
                <w:sz w:val="20"/>
                <w:szCs w:val="20"/>
                <w:vertAlign w:val="superscript"/>
                <w:lang w:val="sv-SE"/>
              </w:rPr>
            </w:pPr>
          </w:p>
          <w:p w14:paraId="0F0F18B9" w14:textId="77777777" w:rsidR="00C576C4" w:rsidRPr="003D6D53" w:rsidRDefault="00C576C4" w:rsidP="00C576C4">
            <w:pPr>
              <w:rPr>
                <w:rFonts w:ascii="Arial" w:cs="Arial"/>
                <w:noProof/>
                <w:color w:val="000080"/>
                <w:sz w:val="20"/>
                <w:szCs w:val="16"/>
                <w:lang w:val="en-US"/>
              </w:rPr>
            </w:pPr>
            <w:r w:rsidRPr="003D6D53">
              <w:rPr>
                <w:rFonts w:ascii="Arial" w:cs="Arial"/>
                <w:noProof/>
                <w:color w:val="000080"/>
                <w:sz w:val="20"/>
                <w:szCs w:val="16"/>
                <w:lang w:val="en-US"/>
              </w:rPr>
              <w:t xml:space="preserve">Omer has worked as a lecturer at Air University (AU), Pakistan, 2008 </w:t>
            </w:r>
            <w:r w:rsidRPr="003D6D53">
              <w:rPr>
                <w:rFonts w:ascii="Arial" w:cs="Arial"/>
                <w:noProof/>
                <w:color w:val="000080"/>
                <w:sz w:val="20"/>
                <w:szCs w:val="16"/>
                <w:lang w:val="en-US"/>
              </w:rPr>
              <w:t>–</w:t>
            </w:r>
            <w:r w:rsidRPr="003D6D53">
              <w:rPr>
                <w:rFonts w:ascii="Arial" w:cs="Arial"/>
                <w:noProof/>
                <w:color w:val="000080"/>
                <w:sz w:val="20"/>
                <w:szCs w:val="16"/>
                <w:lang w:val="en-US"/>
              </w:rPr>
              <w:t xml:space="preserve"> 2011, prior to initiating his PhD studies.</w:t>
            </w:r>
            <w:r w:rsidR="00311F0B" w:rsidRPr="003D6D53">
              <w:rPr>
                <w:rFonts w:ascii="Arial" w:cs="Arial"/>
                <w:noProof/>
                <w:color w:val="000080"/>
                <w:sz w:val="20"/>
                <w:szCs w:val="16"/>
                <w:lang w:val="en-US"/>
              </w:rPr>
              <w:t xml:space="preserve"> This should be take into consideration when discussing future teaching duties.</w:t>
            </w:r>
          </w:p>
          <w:p w14:paraId="513439BD" w14:textId="77777777" w:rsidR="003613D3" w:rsidRDefault="003613D3">
            <w:pPr>
              <w:pStyle w:val="Heading2"/>
              <w:rPr>
                <w:rFonts w:ascii="Arial" w:hAnsi="Arial" w:cs="Arial"/>
                <w:b w:val="0"/>
                <w:bCs w:val="0"/>
                <w:color w:val="auto"/>
                <w:sz w:val="16"/>
                <w:szCs w:val="16"/>
                <w:lang w:val="en-US"/>
              </w:rPr>
            </w:pPr>
          </w:p>
          <w:p w14:paraId="2B54B01A" w14:textId="77777777" w:rsidR="00D77121" w:rsidRDefault="00D77121" w:rsidP="00A97B4F">
            <w:r>
              <w:t xml:space="preserve">Omer was involved in the computer exercises of </w:t>
            </w:r>
            <w:r w:rsidR="00F135E8">
              <w:t>Image Analysis 2 for</w:t>
            </w:r>
            <w:r w:rsidR="0018147D">
              <w:t xml:space="preserve"> HT-12 and </w:t>
            </w:r>
            <w:r w:rsidR="00A97B4F">
              <w:t>HT-13.</w:t>
            </w:r>
          </w:p>
          <w:p w14:paraId="6AF4A0D2" w14:textId="77777777" w:rsidR="002618D7" w:rsidRDefault="002618D7" w:rsidP="00A97B4F"/>
          <w:p w14:paraId="5B97DAE7" w14:textId="658E024C" w:rsidR="002618D7" w:rsidRPr="002618D7" w:rsidRDefault="002618D7" w:rsidP="002618D7">
            <w:pPr>
              <w:rPr>
                <w:lang w:val="en-US"/>
              </w:rPr>
            </w:pPr>
            <w:r>
              <w:t xml:space="preserve">In addition, the student has spent 1.2 months working on the 2012 and 2013 CBA annual reports. </w:t>
            </w:r>
            <w:r w:rsidRPr="002618D7">
              <w:rPr>
                <w:lang w:val="en-US"/>
              </w:rPr>
              <w:t xml:space="preserve">(i.e., 0.6 months for each report or 1.2 months in total). </w:t>
            </w:r>
          </w:p>
        </w:tc>
      </w:tr>
      <w:tr w:rsidR="003613D3" w14:paraId="02B122A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4535"/>
        </w:trPr>
        <w:tc>
          <w:tcPr>
            <w:tcW w:w="9786" w:type="dxa"/>
            <w:gridSpan w:val="2"/>
            <w:tcBorders>
              <w:top w:val="single" w:sz="4" w:space="0" w:color="auto"/>
              <w:left w:val="single" w:sz="4" w:space="0" w:color="auto"/>
              <w:bottom w:val="single" w:sz="4" w:space="0" w:color="auto"/>
              <w:right w:val="single" w:sz="4" w:space="0" w:color="auto"/>
            </w:tcBorders>
          </w:tcPr>
          <w:p w14:paraId="37DBB3FF" w14:textId="77777777" w:rsidR="003613D3" w:rsidRDefault="003613D3">
            <w:pPr>
              <w:rPr>
                <w:sz w:val="20"/>
                <w:szCs w:val="20"/>
                <w:lang w:val="sv-SE"/>
              </w:rPr>
            </w:pPr>
            <w:r w:rsidRPr="009E31B7">
              <w:rPr>
                <w:lang w:val="sv-SE"/>
              </w:rPr>
              <w:lastRenderedPageBreak/>
              <w:br w:type="page"/>
            </w:r>
            <w:r>
              <w:rPr>
                <w:b/>
                <w:bCs/>
                <w:sz w:val="20"/>
                <w:szCs w:val="20"/>
                <w:lang w:val="sv-SE"/>
              </w:rPr>
              <w:t>Sammanfattande utvärdering av året som gått</w:t>
            </w:r>
            <w:r>
              <w:rPr>
                <w:rStyle w:val="EndnoteReference"/>
                <w:sz w:val="20"/>
                <w:szCs w:val="20"/>
                <w:lang w:val="sv-SE"/>
              </w:rPr>
              <w:endnoteReference w:id="35"/>
            </w:r>
            <w:r>
              <w:rPr>
                <w:sz w:val="20"/>
                <w:szCs w:val="20"/>
                <w:lang w:val="sv-SE"/>
              </w:rPr>
              <w:t>Ange kortfattat vad som gått bra och mindre bra under det gångna året (experiment, skrivarbete, uppfyllande av tidsplanering, undervisning, institutionstjänstgöring etc). Notera vilka insatser som behövs för att komma till rätta med eventuella problem.</w:t>
            </w:r>
          </w:p>
          <w:p w14:paraId="02951156" w14:textId="77777777" w:rsidR="003613D3" w:rsidRDefault="003613D3">
            <w:pPr>
              <w:rPr>
                <w:sz w:val="20"/>
                <w:szCs w:val="20"/>
                <w:lang w:val="sv-SE"/>
              </w:rPr>
            </w:pPr>
          </w:p>
          <w:p w14:paraId="2BC6BF99" w14:textId="77777777" w:rsidR="003613D3" w:rsidRPr="00BF5F26" w:rsidRDefault="00BF5F26" w:rsidP="00BF5F26">
            <w:pPr>
              <w:rPr>
                <w:rFonts w:ascii="Arial" w:hAnsi="Arial" w:cs="Arial"/>
                <w:sz w:val="20"/>
                <w:szCs w:val="20"/>
              </w:rPr>
            </w:pPr>
            <w:r>
              <w:rPr>
                <w:rFonts w:ascii="Arial" w:hAnsi="Arial" w:cs="Arial"/>
                <w:sz w:val="20"/>
                <w:szCs w:val="20"/>
              </w:rPr>
              <w:t xml:space="preserve">In general, research and courses have progressed well during the period covered by the last study plan. </w:t>
            </w:r>
          </w:p>
        </w:tc>
      </w:tr>
      <w:tr w:rsidR="003613D3" w14:paraId="47620BB9" w14:textId="77777777" w:rsidTr="00A9075E">
        <w:trPr>
          <w:gridAfter w:val="1"/>
          <w:wAfter w:w="24" w:type="dxa"/>
          <w:trHeight w:val="6237"/>
        </w:trPr>
        <w:tc>
          <w:tcPr>
            <w:tcW w:w="9762" w:type="dxa"/>
            <w:gridSpan w:val="2"/>
            <w:tcBorders>
              <w:top w:val="single" w:sz="4" w:space="0" w:color="auto"/>
              <w:left w:val="single" w:sz="4" w:space="0" w:color="auto"/>
              <w:bottom w:val="single" w:sz="4" w:space="0" w:color="auto"/>
              <w:right w:val="single" w:sz="4" w:space="0" w:color="auto"/>
            </w:tcBorders>
          </w:tcPr>
          <w:p w14:paraId="608A675C" w14:textId="77777777" w:rsidR="003613D3" w:rsidRDefault="003613D3">
            <w:pPr>
              <w:rPr>
                <w:b/>
                <w:bCs/>
                <w:color w:val="000080"/>
                <w:sz w:val="20"/>
                <w:szCs w:val="20"/>
                <w:lang w:val="sv-SE"/>
              </w:rPr>
            </w:pPr>
            <w:r>
              <w:rPr>
                <w:b/>
                <w:bCs/>
                <w:color w:val="000080"/>
                <w:sz w:val="20"/>
                <w:szCs w:val="20"/>
                <w:lang w:val="sv-SE"/>
              </w:rPr>
              <w:t xml:space="preserve">Handledning, </w:t>
            </w:r>
            <w:r w:rsidR="00B16424">
              <w:rPr>
                <w:b/>
                <w:bCs/>
                <w:color w:val="000080"/>
                <w:sz w:val="20"/>
                <w:szCs w:val="20"/>
                <w:lang w:val="sv-SE"/>
              </w:rPr>
              <w:t xml:space="preserve">organisation, </w:t>
            </w:r>
            <w:r>
              <w:rPr>
                <w:b/>
                <w:bCs/>
                <w:color w:val="000080"/>
                <w:sz w:val="20"/>
                <w:szCs w:val="20"/>
                <w:lang w:val="sv-SE"/>
              </w:rPr>
              <w:t>omfattning och innehåll.</w:t>
            </w:r>
            <w:r>
              <w:rPr>
                <w:rStyle w:val="EndnoteReference"/>
                <w:color w:val="000080"/>
                <w:sz w:val="20"/>
                <w:szCs w:val="20"/>
                <w:lang w:val="sv-SE"/>
              </w:rPr>
              <w:endnoteReference w:id="36"/>
            </w:r>
          </w:p>
          <w:p w14:paraId="38AC0B58" w14:textId="77777777" w:rsidR="003613D3" w:rsidRDefault="003613D3">
            <w:pPr>
              <w:rPr>
                <w:color w:val="000080"/>
                <w:sz w:val="20"/>
                <w:szCs w:val="20"/>
                <w:lang w:val="sv-SE"/>
              </w:rPr>
            </w:pPr>
          </w:p>
          <w:p w14:paraId="3B3BEE0F" w14:textId="77777777" w:rsidR="003613D3" w:rsidRDefault="003613D3">
            <w:pPr>
              <w:rPr>
                <w:color w:val="000080"/>
                <w:sz w:val="20"/>
                <w:szCs w:val="20"/>
                <w:lang w:val="sv-SE"/>
              </w:rPr>
            </w:pPr>
            <w:r>
              <w:rPr>
                <w:color w:val="000080"/>
                <w:sz w:val="20"/>
                <w:szCs w:val="20"/>
                <w:lang w:val="sv-SE"/>
              </w:rPr>
              <w:t>Ömsesidiga förväntningar mm har diskuteras om handledningen genomförande etc.</w:t>
            </w:r>
            <w:r>
              <w:rPr>
                <w:rStyle w:val="EndnoteReference"/>
                <w:color w:val="000080"/>
                <w:sz w:val="20"/>
                <w:szCs w:val="20"/>
                <w:lang w:val="sv-SE"/>
              </w:rPr>
              <w:endnoteReference w:id="37"/>
            </w:r>
          </w:p>
          <w:p w14:paraId="05288D0B" w14:textId="77777777" w:rsidR="003613D3" w:rsidRDefault="000750AE">
            <w:pPr>
              <w:rPr>
                <w:color w:val="000080"/>
                <w:sz w:val="20"/>
                <w:szCs w:val="20"/>
                <w:lang w:val="sv-SE"/>
              </w:rPr>
            </w:pPr>
            <w:r>
              <w:rPr>
                <w:color w:val="000080"/>
                <w:sz w:val="20"/>
                <w:szCs w:val="20"/>
                <w:lang w:val="sv-SE"/>
              </w:rPr>
              <w:t>x</w:t>
            </w:r>
            <w:r w:rsidR="003613D3">
              <w:rPr>
                <w:color w:val="000080"/>
                <w:sz w:val="20"/>
                <w:szCs w:val="20"/>
                <w:lang w:val="sv-SE"/>
              </w:rPr>
              <w:t xml:space="preserve"> Ja </w:t>
            </w:r>
            <w:r w:rsidR="003613D3">
              <w:rPr>
                <w:color w:val="000080"/>
                <w:sz w:val="20"/>
                <w:szCs w:val="20"/>
                <w:lang w:val="sv-SE"/>
              </w:rPr>
              <w:tab/>
            </w:r>
            <w:r w:rsidR="00872342">
              <w:rPr>
                <w:color w:val="000080"/>
                <w:sz w:val="20"/>
                <w:szCs w:val="20"/>
                <w:lang w:val="sv-SE"/>
              </w:rPr>
              <w:fldChar w:fldCharType="begin">
                <w:ffData>
                  <w:name w:val="Kryss2"/>
                  <w:enabled/>
                  <w:calcOnExit w:val="0"/>
                  <w:checkBox>
                    <w:size w:val="24"/>
                    <w:default w:val="0"/>
                  </w:checkBox>
                </w:ffData>
              </w:fldChar>
            </w:r>
            <w:r w:rsidR="003613D3">
              <w:rPr>
                <w:color w:val="000080"/>
                <w:sz w:val="20"/>
                <w:szCs w:val="20"/>
                <w:lang w:val="sv-SE"/>
              </w:rPr>
              <w:instrText xml:space="preserve"> FORMCHECKBOX </w:instrText>
            </w:r>
            <w:r w:rsidR="00DD78AB">
              <w:rPr>
                <w:color w:val="000080"/>
                <w:sz w:val="20"/>
                <w:szCs w:val="20"/>
                <w:lang w:val="sv-SE"/>
              </w:rPr>
            </w:r>
            <w:r w:rsidR="00DD78AB">
              <w:rPr>
                <w:color w:val="000080"/>
                <w:sz w:val="20"/>
                <w:szCs w:val="20"/>
                <w:lang w:val="sv-SE"/>
              </w:rPr>
              <w:fldChar w:fldCharType="separate"/>
            </w:r>
            <w:r w:rsidR="00872342">
              <w:rPr>
                <w:color w:val="000080"/>
                <w:sz w:val="20"/>
                <w:szCs w:val="20"/>
                <w:lang w:val="sv-SE"/>
              </w:rPr>
              <w:fldChar w:fldCharType="end"/>
            </w:r>
            <w:r w:rsidR="003613D3">
              <w:rPr>
                <w:color w:val="000080"/>
                <w:sz w:val="20"/>
                <w:szCs w:val="20"/>
                <w:lang w:val="sv-SE"/>
              </w:rPr>
              <w:t xml:space="preserve"> Nej</w:t>
            </w:r>
          </w:p>
          <w:p w14:paraId="7FB79F6E" w14:textId="77777777" w:rsidR="003613D3" w:rsidRDefault="003613D3">
            <w:pPr>
              <w:rPr>
                <w:color w:val="000080"/>
                <w:sz w:val="20"/>
                <w:szCs w:val="20"/>
                <w:lang w:val="sv-SE"/>
              </w:rPr>
            </w:pPr>
            <w:r>
              <w:rPr>
                <w:color w:val="000080"/>
                <w:sz w:val="20"/>
                <w:szCs w:val="20"/>
                <w:lang w:val="sv-SE"/>
              </w:rPr>
              <w:t>Om nej, varför inte?</w:t>
            </w:r>
          </w:p>
          <w:p w14:paraId="426C4741" w14:textId="77777777" w:rsidR="003613D3" w:rsidRDefault="00872342">
            <w:pPr>
              <w:rPr>
                <w:rFonts w:ascii="Arial" w:hAnsi="Arial" w:cs="Arial"/>
                <w:color w:val="000080"/>
                <w:sz w:val="16"/>
                <w:szCs w:val="16"/>
                <w:lang w:val="sv-SE"/>
              </w:rPr>
            </w:pPr>
            <w:r>
              <w:rPr>
                <w:rFonts w:ascii="Arial" w:hAnsi="Arial" w:cs="Arial"/>
                <w:color w:val="000080"/>
                <w:sz w:val="16"/>
                <w:szCs w:val="16"/>
                <w:lang w:val="sv-SE"/>
              </w:rPr>
              <w:fldChar w:fldCharType="begin">
                <w:ffData>
                  <w:name w:val="Text18"/>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4EF67209" w14:textId="77777777" w:rsidR="003613D3" w:rsidRDefault="003613D3">
            <w:pPr>
              <w:rPr>
                <w:sz w:val="20"/>
                <w:szCs w:val="20"/>
                <w:lang w:val="sv-SE"/>
              </w:rPr>
            </w:pPr>
          </w:p>
          <w:p w14:paraId="5F81B2E9" w14:textId="77777777" w:rsidR="003613D3" w:rsidRDefault="003613D3">
            <w:pPr>
              <w:rPr>
                <w:sz w:val="20"/>
                <w:szCs w:val="20"/>
                <w:lang w:val="sv-SE"/>
              </w:rPr>
            </w:pPr>
            <w:r>
              <w:rPr>
                <w:sz w:val="20"/>
                <w:szCs w:val="20"/>
                <w:lang w:val="sv-SE"/>
              </w:rPr>
              <w:t>Utvärdering av hur det fungerat, både kvantitativt och kvalitativt.</w:t>
            </w:r>
            <w:r>
              <w:rPr>
                <w:rStyle w:val="EndnoteReference"/>
                <w:sz w:val="20"/>
                <w:szCs w:val="20"/>
                <w:lang w:val="sv-SE"/>
              </w:rPr>
              <w:endnoteReference w:id="38"/>
            </w:r>
          </w:p>
          <w:p w14:paraId="0DB98737" w14:textId="77777777" w:rsidR="003613D3" w:rsidRDefault="003613D3">
            <w:pPr>
              <w:rPr>
                <w:sz w:val="20"/>
                <w:szCs w:val="20"/>
                <w:lang w:val="sv-SE"/>
              </w:rPr>
            </w:pPr>
          </w:p>
          <w:p w14:paraId="2184F20B" w14:textId="1DCF939E" w:rsidR="003613D3" w:rsidRPr="003D6D53" w:rsidRDefault="003613D3">
            <w:pPr>
              <w:rPr>
                <w:sz w:val="20"/>
                <w:szCs w:val="20"/>
                <w:lang w:val="en-US"/>
              </w:rPr>
            </w:pPr>
            <w:proofErr w:type="spellStart"/>
            <w:r w:rsidRPr="003D6D53">
              <w:rPr>
                <w:sz w:val="20"/>
                <w:szCs w:val="20"/>
                <w:lang w:val="en-US"/>
              </w:rPr>
              <w:t>Handledare</w:t>
            </w:r>
            <w:proofErr w:type="spellEnd"/>
            <w:r w:rsidRPr="003D6D53">
              <w:rPr>
                <w:sz w:val="20"/>
                <w:szCs w:val="20"/>
                <w:lang w:val="en-US"/>
              </w:rPr>
              <w:t xml:space="preserve">: </w:t>
            </w:r>
            <w:r w:rsidR="000750AE" w:rsidRPr="000750AE">
              <w:rPr>
                <w:rFonts w:ascii="Arial" w:hAnsi="Arial" w:cs="Arial"/>
                <w:sz w:val="20"/>
                <w:szCs w:val="16"/>
                <w:lang w:val="en-US"/>
              </w:rPr>
              <w:t>We have discussed current projects in detail, and future projects in a broader perspective. Omer has shown good ability to grasp the ideas</w:t>
            </w:r>
            <w:r w:rsidR="000750AE">
              <w:rPr>
                <w:rFonts w:ascii="Arial" w:hAnsi="Arial" w:cs="Arial"/>
                <w:sz w:val="20"/>
                <w:szCs w:val="16"/>
                <w:lang w:val="en-US"/>
              </w:rPr>
              <w:t xml:space="preserve">, proposed many ideas of his own, and </w:t>
            </w:r>
            <w:r w:rsidR="000750AE" w:rsidRPr="000750AE">
              <w:rPr>
                <w:rFonts w:ascii="Arial" w:hAnsi="Arial" w:cs="Arial"/>
                <w:sz w:val="20"/>
                <w:szCs w:val="16"/>
                <w:lang w:val="en-US"/>
              </w:rPr>
              <w:t>already made progress.</w:t>
            </w:r>
            <w:r w:rsidR="00070CA5">
              <w:rPr>
                <w:rFonts w:ascii="Arial" w:hAnsi="Arial" w:cs="Arial"/>
                <w:sz w:val="20"/>
                <w:szCs w:val="16"/>
                <w:lang w:val="en-US"/>
              </w:rPr>
              <w:t xml:space="preserve"> </w:t>
            </w:r>
            <w:r w:rsidR="00C807C8">
              <w:rPr>
                <w:rFonts w:ascii="Arial" w:hAnsi="Arial" w:cs="Arial"/>
                <w:sz w:val="20"/>
                <w:szCs w:val="16"/>
                <w:lang w:val="en-US"/>
              </w:rPr>
              <w:t xml:space="preserve">Omer started to look into methods for detection of point-source signals during the fall of 2012, and has since then developed a strong interest in super-resolution approaches and compressed sensing. There is also a growing interest for these methodologies within the </w:t>
            </w:r>
            <w:proofErr w:type="spellStart"/>
            <w:r w:rsidR="00C807C8">
              <w:rPr>
                <w:rFonts w:ascii="Arial" w:hAnsi="Arial" w:cs="Arial"/>
                <w:sz w:val="20"/>
                <w:szCs w:val="16"/>
                <w:lang w:val="en-US"/>
              </w:rPr>
              <w:t>SciLifeLab</w:t>
            </w:r>
            <w:proofErr w:type="spellEnd"/>
            <w:r w:rsidR="00C807C8">
              <w:rPr>
                <w:rFonts w:ascii="Arial" w:hAnsi="Arial" w:cs="Arial"/>
                <w:sz w:val="20"/>
                <w:szCs w:val="16"/>
                <w:lang w:val="en-US"/>
              </w:rPr>
              <w:t xml:space="preserve">, including data from general fluorescence microscopy with high levels of noise as well as super-resolution microscopy. </w:t>
            </w:r>
            <w:r w:rsidR="00070CA5">
              <w:rPr>
                <w:rFonts w:ascii="Arial" w:hAnsi="Arial" w:cs="Arial"/>
                <w:sz w:val="20"/>
                <w:szCs w:val="16"/>
                <w:lang w:val="en-US"/>
              </w:rPr>
              <w:t xml:space="preserve">We </w:t>
            </w:r>
            <w:r w:rsidR="00C807C8">
              <w:rPr>
                <w:rFonts w:ascii="Arial" w:hAnsi="Arial" w:cs="Arial"/>
                <w:sz w:val="20"/>
                <w:szCs w:val="16"/>
                <w:lang w:val="en-US"/>
              </w:rPr>
              <w:t>have therefore decided to re-focus the project to approaches for this type of signal detection in 2D image data, rather than OPT</w:t>
            </w:r>
            <w:r w:rsidR="00070CA5">
              <w:rPr>
                <w:rFonts w:ascii="Arial" w:hAnsi="Arial" w:cs="Arial"/>
                <w:sz w:val="20"/>
                <w:szCs w:val="16"/>
                <w:lang w:val="en-US"/>
              </w:rPr>
              <w:t>.</w:t>
            </w:r>
          </w:p>
          <w:p w14:paraId="04465828" w14:textId="77777777" w:rsidR="003613D3" w:rsidRPr="003D6D53" w:rsidRDefault="003613D3">
            <w:pPr>
              <w:rPr>
                <w:sz w:val="20"/>
                <w:szCs w:val="20"/>
                <w:lang w:val="en-US"/>
              </w:rPr>
            </w:pPr>
          </w:p>
          <w:p w14:paraId="19B0A6F0" w14:textId="3006C579" w:rsidR="003613D3" w:rsidRPr="003D6D53" w:rsidRDefault="003613D3">
            <w:pPr>
              <w:rPr>
                <w:sz w:val="20"/>
                <w:szCs w:val="20"/>
                <w:lang w:val="en-US"/>
              </w:rPr>
            </w:pPr>
            <w:proofErr w:type="spellStart"/>
            <w:r w:rsidRPr="003D6D53">
              <w:rPr>
                <w:sz w:val="20"/>
                <w:szCs w:val="20"/>
                <w:lang w:val="en-US"/>
              </w:rPr>
              <w:t>Forskarstuderande</w:t>
            </w:r>
            <w:proofErr w:type="spellEnd"/>
            <w:r w:rsidRPr="003D6D53">
              <w:rPr>
                <w:sz w:val="20"/>
                <w:szCs w:val="20"/>
                <w:lang w:val="en-US"/>
              </w:rPr>
              <w:t xml:space="preserve">: </w:t>
            </w:r>
            <w:r w:rsidR="00296F9A" w:rsidRPr="003D6D53">
              <w:rPr>
                <w:rFonts w:ascii="Arial" w:hAnsi="Arial" w:cs="Arial"/>
                <w:sz w:val="20"/>
                <w:szCs w:val="20"/>
                <w:lang w:val="en-US"/>
              </w:rPr>
              <w:t xml:space="preserve">We have discussed the current/short-term projects as well as the potential long </w:t>
            </w:r>
            <w:r w:rsidR="00E9580C">
              <w:rPr>
                <w:rFonts w:ascii="Arial" w:hAnsi="Arial" w:cs="Arial"/>
                <w:sz w:val="20"/>
                <w:szCs w:val="20"/>
                <w:lang w:val="en-US"/>
              </w:rPr>
              <w:t>term direction of the research. We agree that for the foreseeable future we should concentrate on methods dealing with the detection and localization of point source signals.</w:t>
            </w:r>
          </w:p>
          <w:p w14:paraId="290105B4" w14:textId="77777777" w:rsidR="003613D3" w:rsidRPr="003D6D53" w:rsidRDefault="003613D3">
            <w:pPr>
              <w:rPr>
                <w:sz w:val="20"/>
                <w:szCs w:val="20"/>
                <w:lang w:val="en-US"/>
              </w:rPr>
            </w:pPr>
          </w:p>
          <w:p w14:paraId="27448CEE" w14:textId="77777777" w:rsidR="003613D3" w:rsidRDefault="003613D3">
            <w:pPr>
              <w:rPr>
                <w:sz w:val="20"/>
                <w:szCs w:val="20"/>
                <w:lang w:val="sv-SE"/>
              </w:rPr>
            </w:pPr>
            <w:r w:rsidRPr="00A9075E">
              <w:rPr>
                <w:color w:val="000080"/>
                <w:sz w:val="20"/>
                <w:szCs w:val="20"/>
                <w:lang w:val="sv-SE"/>
              </w:rPr>
              <w:t>Kommentar (</w:t>
            </w:r>
            <w:r w:rsidR="00612A21" w:rsidRPr="00A9075E">
              <w:rPr>
                <w:color w:val="000080"/>
                <w:sz w:val="20"/>
                <w:szCs w:val="20"/>
                <w:lang w:val="sv-SE"/>
              </w:rPr>
              <w:t xml:space="preserve">om </w:t>
            </w:r>
            <w:r w:rsidR="00345D30">
              <w:rPr>
                <w:color w:val="000080"/>
                <w:sz w:val="20"/>
                <w:szCs w:val="20"/>
                <w:lang w:val="sv-SE"/>
              </w:rPr>
              <w:t xml:space="preserve">handledningens organisation, </w:t>
            </w:r>
            <w:r w:rsidR="00612A21" w:rsidRPr="00A9075E">
              <w:rPr>
                <w:color w:val="000080"/>
                <w:sz w:val="20"/>
                <w:szCs w:val="20"/>
                <w:lang w:val="sv-SE"/>
              </w:rPr>
              <w:t>omfattning, innehåll</w:t>
            </w:r>
            <w:r w:rsidR="00612A21">
              <w:rPr>
                <w:sz w:val="20"/>
                <w:szCs w:val="20"/>
                <w:lang w:val="sv-SE"/>
              </w:rPr>
              <w:t xml:space="preserve">, kvalitet, </w:t>
            </w:r>
            <w:r>
              <w:rPr>
                <w:sz w:val="20"/>
                <w:szCs w:val="20"/>
                <w:lang w:val="sv-SE"/>
              </w:rPr>
              <w:t>t ex vad som går att förbättra</w:t>
            </w:r>
            <w:r w:rsidR="00612A21">
              <w:rPr>
                <w:sz w:val="20"/>
                <w:szCs w:val="20"/>
                <w:lang w:val="sv-SE"/>
              </w:rPr>
              <w:t xml:space="preserve"> etc.</w:t>
            </w:r>
            <w:r>
              <w:rPr>
                <w:sz w:val="20"/>
                <w:szCs w:val="20"/>
                <w:lang w:val="sv-SE"/>
              </w:rPr>
              <w:t>)</w:t>
            </w:r>
            <w:r>
              <w:rPr>
                <w:rStyle w:val="EndnoteReference"/>
                <w:sz w:val="20"/>
                <w:szCs w:val="20"/>
                <w:lang w:val="sv-SE"/>
              </w:rPr>
              <w:endnoteReference w:id="39"/>
            </w:r>
            <w:r>
              <w:rPr>
                <w:sz w:val="20"/>
                <w:szCs w:val="20"/>
                <w:lang w:val="sv-SE"/>
              </w:rPr>
              <w:t>:</w:t>
            </w:r>
          </w:p>
          <w:p w14:paraId="0BDF4554" w14:textId="77777777" w:rsidR="00584CF8" w:rsidRDefault="00584CF8">
            <w:pPr>
              <w:rPr>
                <w:sz w:val="20"/>
                <w:szCs w:val="20"/>
                <w:lang w:val="sv-SE"/>
              </w:rPr>
            </w:pPr>
          </w:p>
          <w:p w14:paraId="59BE19B1" w14:textId="7AD4F01C" w:rsidR="00244F89" w:rsidRPr="003D6D53" w:rsidRDefault="00E9580C">
            <w:pPr>
              <w:rPr>
                <w:rFonts w:ascii="Arial" w:hAnsi="Arial" w:cs="Arial"/>
                <w:sz w:val="20"/>
                <w:szCs w:val="20"/>
                <w:lang w:val="en-US"/>
              </w:rPr>
            </w:pPr>
            <w:r>
              <w:rPr>
                <w:rFonts w:ascii="Arial" w:hAnsi="Arial" w:cs="Arial"/>
                <w:sz w:val="20"/>
                <w:szCs w:val="20"/>
                <w:lang w:val="en-US"/>
              </w:rPr>
              <w:t xml:space="preserve">We have a fixed meeting time every week on </w:t>
            </w:r>
            <w:r w:rsidR="00F16C5C">
              <w:rPr>
                <w:rFonts w:ascii="Arial" w:hAnsi="Arial" w:cs="Arial"/>
                <w:sz w:val="20"/>
                <w:szCs w:val="20"/>
                <w:lang w:val="en-US"/>
              </w:rPr>
              <w:t>Mondays</w:t>
            </w:r>
            <w:r>
              <w:rPr>
                <w:rFonts w:ascii="Arial" w:hAnsi="Arial" w:cs="Arial"/>
                <w:sz w:val="20"/>
                <w:szCs w:val="20"/>
                <w:lang w:val="en-US"/>
              </w:rPr>
              <w:t xml:space="preserve"> for group meetings</w:t>
            </w:r>
            <w:r w:rsidR="00AB7B7B">
              <w:rPr>
                <w:rFonts w:ascii="Arial" w:hAnsi="Arial" w:cs="Arial"/>
                <w:sz w:val="20"/>
                <w:szCs w:val="20"/>
                <w:lang w:val="en-US"/>
              </w:rPr>
              <w:t>. We</w:t>
            </w:r>
            <w:r>
              <w:rPr>
                <w:rFonts w:ascii="Arial" w:hAnsi="Arial" w:cs="Arial"/>
                <w:sz w:val="20"/>
                <w:szCs w:val="20"/>
                <w:lang w:val="en-US"/>
              </w:rPr>
              <w:t xml:space="preserve"> </w:t>
            </w:r>
            <w:r w:rsidR="00AB7B7B">
              <w:rPr>
                <w:rFonts w:ascii="Arial" w:hAnsi="Arial" w:cs="Arial"/>
                <w:sz w:val="20"/>
                <w:szCs w:val="20"/>
                <w:lang w:val="en-US"/>
              </w:rPr>
              <w:t xml:space="preserve">employ Skype </w:t>
            </w:r>
            <w:r>
              <w:rPr>
                <w:rFonts w:ascii="Arial" w:hAnsi="Arial" w:cs="Arial"/>
                <w:sz w:val="20"/>
                <w:szCs w:val="20"/>
                <w:lang w:val="en-US"/>
              </w:rPr>
              <w:t xml:space="preserve">incase </w:t>
            </w:r>
            <w:r w:rsidR="00AB7B7B">
              <w:rPr>
                <w:rFonts w:ascii="Arial" w:hAnsi="Arial" w:cs="Arial"/>
                <w:sz w:val="20"/>
                <w:szCs w:val="20"/>
                <w:lang w:val="en-US"/>
              </w:rPr>
              <w:t>either the supervisor or the student are unable to attend physically.</w:t>
            </w:r>
          </w:p>
          <w:p w14:paraId="6CEC7C1B" w14:textId="77777777" w:rsidR="003613D3" w:rsidRPr="003D6D53" w:rsidRDefault="003613D3">
            <w:pPr>
              <w:rPr>
                <w:sz w:val="20"/>
                <w:szCs w:val="20"/>
                <w:lang w:val="en-US"/>
              </w:rPr>
            </w:pPr>
          </w:p>
        </w:tc>
      </w:tr>
      <w:tr w:rsidR="003613D3" w14:paraId="36F65E7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3402"/>
        </w:trPr>
        <w:tc>
          <w:tcPr>
            <w:tcW w:w="9786" w:type="dxa"/>
            <w:gridSpan w:val="2"/>
            <w:tcBorders>
              <w:top w:val="single" w:sz="4" w:space="0" w:color="auto"/>
              <w:left w:val="single" w:sz="4" w:space="0" w:color="auto"/>
              <w:bottom w:val="single" w:sz="4" w:space="0" w:color="auto"/>
              <w:right w:val="single" w:sz="4" w:space="0" w:color="auto"/>
            </w:tcBorders>
          </w:tcPr>
          <w:p w14:paraId="1768920D" w14:textId="77777777" w:rsidR="003613D3" w:rsidRDefault="003613D3">
            <w:pPr>
              <w:rPr>
                <w:sz w:val="20"/>
                <w:szCs w:val="20"/>
                <w:lang w:val="sv-SE"/>
              </w:rPr>
            </w:pPr>
            <w:r>
              <w:rPr>
                <w:b/>
                <w:bCs/>
                <w:sz w:val="20"/>
                <w:szCs w:val="20"/>
                <w:lang w:val="sv-SE"/>
              </w:rPr>
              <w:t>Övrigt</w:t>
            </w:r>
            <w:r>
              <w:rPr>
                <w:rStyle w:val="EndnoteReference"/>
                <w:sz w:val="20"/>
                <w:szCs w:val="20"/>
                <w:lang w:val="sv-SE"/>
              </w:rPr>
              <w:endnoteReference w:id="40"/>
            </w:r>
          </w:p>
          <w:p w14:paraId="21B7A809" w14:textId="77777777" w:rsidR="003613D3" w:rsidRDefault="003613D3">
            <w:pPr>
              <w:rPr>
                <w:sz w:val="20"/>
                <w:szCs w:val="20"/>
                <w:lang w:val="sv-SE"/>
              </w:rPr>
            </w:pPr>
            <w:r>
              <w:rPr>
                <w:sz w:val="20"/>
                <w:szCs w:val="20"/>
                <w:lang w:val="sv-SE"/>
              </w:rPr>
              <w:t>Här skall väsentliga avvikelser från tidigare studieplan som påkallar prefektens uppmärksamhet redovisas.</w:t>
            </w:r>
            <w:bookmarkStart w:id="22" w:name="Text30"/>
          </w:p>
          <w:p w14:paraId="1DB6144C" w14:textId="77777777" w:rsidR="003613D3" w:rsidRDefault="003613D3">
            <w:pPr>
              <w:rPr>
                <w:sz w:val="20"/>
                <w:szCs w:val="20"/>
                <w:lang w:val="sv-SE"/>
              </w:rPr>
            </w:pPr>
          </w:p>
          <w:bookmarkEnd w:id="22"/>
          <w:p w14:paraId="6D3575D5" w14:textId="66079DD2" w:rsidR="003613D3" w:rsidRDefault="00244F89" w:rsidP="00EA1471">
            <w:pPr>
              <w:rPr>
                <w:rFonts w:ascii="Arial" w:hAnsi="Arial" w:cs="Arial"/>
                <w:sz w:val="16"/>
                <w:szCs w:val="16"/>
              </w:rPr>
            </w:pPr>
            <w:r>
              <w:rPr>
                <w:rFonts w:ascii="Arial" w:hAnsi="Arial" w:cs="Arial"/>
                <w:sz w:val="20"/>
                <w:szCs w:val="16"/>
              </w:rPr>
              <w:t>Carolina is currently working 2</w:t>
            </w:r>
            <w:r w:rsidR="000750AE" w:rsidRPr="000750AE">
              <w:rPr>
                <w:rFonts w:ascii="Arial" w:hAnsi="Arial" w:cs="Arial"/>
                <w:sz w:val="20"/>
                <w:szCs w:val="16"/>
              </w:rPr>
              <w:t xml:space="preserve">0% at the Broad Institute, but will supervise remotely via Skype or similar while not available at the CBA. </w:t>
            </w:r>
            <w:proofErr w:type="spellStart"/>
            <w:r w:rsidR="000750AE" w:rsidRPr="000750AE">
              <w:rPr>
                <w:rFonts w:ascii="Arial" w:hAnsi="Arial" w:cs="Arial"/>
                <w:sz w:val="20"/>
                <w:szCs w:val="16"/>
              </w:rPr>
              <w:t>Ewert</w:t>
            </w:r>
            <w:proofErr w:type="spellEnd"/>
            <w:r w:rsidR="000750AE" w:rsidRPr="000750AE">
              <w:rPr>
                <w:rFonts w:ascii="Arial" w:hAnsi="Arial" w:cs="Arial"/>
                <w:sz w:val="20"/>
                <w:szCs w:val="16"/>
              </w:rPr>
              <w:t xml:space="preserve"> </w:t>
            </w:r>
            <w:proofErr w:type="spellStart"/>
            <w:r w:rsidR="000750AE" w:rsidRPr="000750AE">
              <w:rPr>
                <w:rFonts w:ascii="Arial" w:hAnsi="Arial" w:cs="Arial"/>
                <w:sz w:val="20"/>
                <w:szCs w:val="16"/>
              </w:rPr>
              <w:t>Bengtsson</w:t>
            </w:r>
            <w:proofErr w:type="spellEnd"/>
            <w:r w:rsidR="000750AE" w:rsidRPr="000750AE">
              <w:rPr>
                <w:rFonts w:ascii="Arial" w:hAnsi="Arial" w:cs="Arial"/>
                <w:sz w:val="20"/>
                <w:szCs w:val="16"/>
              </w:rPr>
              <w:t xml:space="preserve"> will also be available for supervision</w:t>
            </w:r>
            <w:r w:rsidR="00EA1471">
              <w:rPr>
                <w:rFonts w:ascii="Arial" w:hAnsi="Arial" w:cs="Arial"/>
                <w:sz w:val="20"/>
                <w:szCs w:val="16"/>
              </w:rPr>
              <w:t>.</w:t>
            </w:r>
          </w:p>
        </w:tc>
      </w:tr>
      <w:tr w:rsidR="008E0027" w14:paraId="5BF1EB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3402"/>
        </w:trPr>
        <w:tc>
          <w:tcPr>
            <w:tcW w:w="9786" w:type="dxa"/>
            <w:gridSpan w:val="2"/>
            <w:tcBorders>
              <w:top w:val="single" w:sz="4" w:space="0" w:color="auto"/>
              <w:left w:val="single" w:sz="4" w:space="0" w:color="auto"/>
              <w:bottom w:val="single" w:sz="4" w:space="0" w:color="auto"/>
              <w:right w:val="single" w:sz="4" w:space="0" w:color="auto"/>
            </w:tcBorders>
          </w:tcPr>
          <w:p w14:paraId="2493FA31" w14:textId="77777777" w:rsidR="008E0027" w:rsidRPr="003D6D53" w:rsidRDefault="008E0027">
            <w:pPr>
              <w:rPr>
                <w:b/>
                <w:bCs/>
                <w:sz w:val="20"/>
                <w:szCs w:val="20"/>
                <w:lang w:val="en-US"/>
              </w:rPr>
            </w:pPr>
          </w:p>
        </w:tc>
      </w:tr>
    </w:tbl>
    <w:p w14:paraId="6ADC4647" w14:textId="77777777" w:rsidR="003613D3" w:rsidRDefault="003613D3">
      <w:pPr>
        <w:rPr>
          <w:b/>
          <w:bCs/>
          <w:caps/>
          <w:sz w:val="28"/>
          <w:szCs w:val="28"/>
          <w:lang w:val="en-US"/>
        </w:rPr>
      </w:pPr>
      <w:r>
        <w:rPr>
          <w:b/>
          <w:bCs/>
        </w:rPr>
        <w:br w:type="page"/>
      </w:r>
      <w:r>
        <w:rPr>
          <w:b/>
          <w:bCs/>
        </w:rPr>
        <w:lastRenderedPageBreak/>
        <w:t>INDIVIDUAL STUDY PLAN FOR POSTGRADUATE STUDIES</w:t>
      </w:r>
    </w:p>
    <w:sectPr w:rsidR="003613D3" w:rsidSect="00A31A9E">
      <w:footerReference w:type="default" r:id="rId8"/>
      <w:endnotePr>
        <w:numFmt w:val="decimal"/>
      </w:endnotePr>
      <w:pgSz w:w="11909" w:h="16834" w:code="9"/>
      <w:pgMar w:top="1134" w:right="851"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DA8A5" w14:textId="77777777" w:rsidR="00DD78AB" w:rsidRDefault="00DD78AB">
      <w:r>
        <w:separator/>
      </w:r>
    </w:p>
  </w:endnote>
  <w:endnote w:type="continuationSeparator" w:id="0">
    <w:p w14:paraId="3D578622" w14:textId="77777777" w:rsidR="00DD78AB" w:rsidRDefault="00DD78AB">
      <w:r>
        <w:continuationSeparator/>
      </w:r>
    </w:p>
  </w:endnote>
  <w:endnote w:id="1">
    <w:p w14:paraId="56228E29" w14:textId="77777777" w:rsidR="003E1809" w:rsidRDefault="003E1809">
      <w:pPr>
        <w:pStyle w:val="EndnoteText"/>
        <w:rPr>
          <w:sz w:val="18"/>
          <w:szCs w:val="18"/>
        </w:rPr>
      </w:pPr>
      <w:r>
        <w:rPr>
          <w:rStyle w:val="EndnoteReference"/>
          <w:sz w:val="18"/>
          <w:szCs w:val="18"/>
        </w:rPr>
        <w:endnoteRef/>
      </w:r>
      <w:r>
        <w:rPr>
          <w:sz w:val="18"/>
          <w:szCs w:val="18"/>
        </w:rPr>
        <w:t xml:space="preserve"> Postgraduate subject and specialization</w:t>
      </w:r>
    </w:p>
  </w:endnote>
  <w:endnote w:id="2">
    <w:p w14:paraId="06B49D21" w14:textId="77777777" w:rsidR="003E1809" w:rsidRDefault="003E1809">
      <w:pPr>
        <w:pStyle w:val="EndnoteText"/>
        <w:rPr>
          <w:sz w:val="18"/>
          <w:szCs w:val="18"/>
        </w:rPr>
      </w:pPr>
      <w:r>
        <w:rPr>
          <w:rStyle w:val="EndnoteReference"/>
          <w:sz w:val="18"/>
          <w:szCs w:val="18"/>
        </w:rPr>
        <w:endnoteRef/>
      </w:r>
      <w:r>
        <w:rPr>
          <w:sz w:val="18"/>
          <w:szCs w:val="18"/>
        </w:rPr>
        <w:t xml:space="preserve"> Specify if the plan concerns PhD admission or revision of plan. Specify which year.</w:t>
      </w:r>
    </w:p>
  </w:endnote>
  <w:endnote w:id="3">
    <w:p w14:paraId="59FCB37C" w14:textId="77777777" w:rsidR="003E1809" w:rsidRDefault="003E1809">
      <w:pPr>
        <w:pStyle w:val="EndnoteText"/>
        <w:rPr>
          <w:sz w:val="18"/>
          <w:szCs w:val="18"/>
        </w:rPr>
      </w:pPr>
      <w:r>
        <w:rPr>
          <w:rStyle w:val="EndnoteReference"/>
          <w:sz w:val="18"/>
          <w:szCs w:val="18"/>
        </w:rPr>
        <w:endnoteRef/>
      </w:r>
      <w:r>
        <w:rPr>
          <w:sz w:val="18"/>
          <w:szCs w:val="18"/>
        </w:rPr>
        <w:t xml:space="preserve"> Name of PhD student</w:t>
      </w:r>
    </w:p>
  </w:endnote>
  <w:endnote w:id="4">
    <w:p w14:paraId="4E7E743D" w14:textId="77777777" w:rsidR="003E1809" w:rsidRDefault="003E1809">
      <w:pPr>
        <w:pStyle w:val="EndnoteText"/>
        <w:rPr>
          <w:sz w:val="18"/>
          <w:szCs w:val="18"/>
        </w:rPr>
      </w:pPr>
      <w:r>
        <w:rPr>
          <w:rStyle w:val="EndnoteReference"/>
          <w:sz w:val="18"/>
          <w:szCs w:val="18"/>
        </w:rPr>
        <w:endnoteRef/>
      </w:r>
      <w:r>
        <w:rPr>
          <w:sz w:val="18"/>
          <w:szCs w:val="18"/>
        </w:rPr>
        <w:t xml:space="preserve"> </w:t>
      </w:r>
      <w:proofErr w:type="gramStart"/>
      <w:r>
        <w:rPr>
          <w:sz w:val="18"/>
          <w:szCs w:val="18"/>
        </w:rPr>
        <w:t>Swedish personal registration number.</w:t>
      </w:r>
      <w:proofErr w:type="gramEnd"/>
      <w:r>
        <w:rPr>
          <w:sz w:val="18"/>
          <w:szCs w:val="18"/>
        </w:rPr>
        <w:t xml:space="preserve"> If you do not have one, give birth date as YYMMDD</w:t>
      </w:r>
    </w:p>
  </w:endnote>
  <w:endnote w:id="5">
    <w:p w14:paraId="643E19FB" w14:textId="77777777" w:rsidR="003E1809" w:rsidRDefault="003E1809">
      <w:pPr>
        <w:pStyle w:val="EndnoteText"/>
        <w:rPr>
          <w:sz w:val="18"/>
          <w:szCs w:val="18"/>
        </w:rPr>
      </w:pPr>
      <w:r>
        <w:rPr>
          <w:rStyle w:val="EndnoteReference"/>
          <w:sz w:val="18"/>
          <w:szCs w:val="18"/>
        </w:rPr>
        <w:endnoteRef/>
      </w:r>
      <w:r>
        <w:rPr>
          <w:sz w:val="18"/>
          <w:szCs w:val="18"/>
        </w:rPr>
        <w:t xml:space="preserve"> Undergraduate education  (title,  extent, place of education, date)</w:t>
      </w:r>
    </w:p>
  </w:endnote>
  <w:endnote w:id="6">
    <w:p w14:paraId="3D779983" w14:textId="77777777" w:rsidR="003E1809" w:rsidRDefault="003E1809">
      <w:pPr>
        <w:pStyle w:val="EndnoteText"/>
        <w:rPr>
          <w:sz w:val="18"/>
          <w:szCs w:val="18"/>
        </w:rPr>
      </w:pPr>
      <w:r>
        <w:rPr>
          <w:rStyle w:val="EndnoteReference"/>
          <w:sz w:val="18"/>
          <w:szCs w:val="18"/>
        </w:rPr>
        <w:endnoteRef/>
      </w:r>
      <w:r>
        <w:rPr>
          <w:sz w:val="18"/>
          <w:szCs w:val="18"/>
        </w:rPr>
        <w:t xml:space="preserve"> Name of Research School (where relevant):</w:t>
      </w:r>
    </w:p>
  </w:endnote>
  <w:endnote w:id="7">
    <w:p w14:paraId="3048FC93" w14:textId="77777777" w:rsidR="003E1809" w:rsidRDefault="003E1809">
      <w:pPr>
        <w:pStyle w:val="EndnoteText"/>
        <w:rPr>
          <w:sz w:val="18"/>
          <w:szCs w:val="18"/>
        </w:rPr>
      </w:pPr>
      <w:r>
        <w:rPr>
          <w:rStyle w:val="EndnoteReference"/>
          <w:sz w:val="18"/>
          <w:szCs w:val="18"/>
        </w:rPr>
        <w:endnoteRef/>
      </w:r>
      <w:r>
        <w:rPr>
          <w:sz w:val="18"/>
          <w:szCs w:val="18"/>
        </w:rPr>
        <w:t xml:space="preserve"> I am familiar with the regulations governing postgraduate education within the Faculty of Science and Technology, and with what regulated in the general study plan for the postgraduate subject and specialization I intend to follow the guidelines for my research education, which are given in this individual study plan and I am aware that the plan will be revised annually.</w:t>
      </w:r>
    </w:p>
  </w:endnote>
  <w:endnote w:id="8">
    <w:p w14:paraId="7B0E5FE7" w14:textId="77777777" w:rsidR="003E1809" w:rsidRDefault="003E1809">
      <w:pPr>
        <w:pStyle w:val="EndnoteText"/>
        <w:rPr>
          <w:sz w:val="18"/>
          <w:szCs w:val="18"/>
        </w:rPr>
      </w:pPr>
      <w:r>
        <w:rPr>
          <w:rStyle w:val="EndnoteReference"/>
          <w:sz w:val="18"/>
          <w:szCs w:val="18"/>
        </w:rPr>
        <w:endnoteRef/>
      </w:r>
      <w:r>
        <w:rPr>
          <w:sz w:val="18"/>
          <w:szCs w:val="18"/>
        </w:rPr>
        <w:t xml:space="preserve"> Supervisors</w:t>
      </w:r>
    </w:p>
  </w:endnote>
  <w:endnote w:id="9">
    <w:p w14:paraId="71820C36" w14:textId="77777777" w:rsidR="003E1809" w:rsidRDefault="003E1809">
      <w:pPr>
        <w:pStyle w:val="EndnoteText"/>
        <w:rPr>
          <w:sz w:val="18"/>
          <w:szCs w:val="18"/>
        </w:rPr>
      </w:pPr>
      <w:r>
        <w:rPr>
          <w:rStyle w:val="EndnoteReference"/>
          <w:sz w:val="18"/>
          <w:szCs w:val="18"/>
        </w:rPr>
        <w:endnoteRef/>
      </w:r>
      <w:r>
        <w:rPr>
          <w:sz w:val="18"/>
          <w:szCs w:val="18"/>
        </w:rPr>
        <w:t xml:space="preserve"> Change in supervisor group</w:t>
      </w:r>
    </w:p>
  </w:endnote>
  <w:endnote w:id="10">
    <w:p w14:paraId="251B7804" w14:textId="77777777" w:rsidR="003E1809" w:rsidRDefault="003E1809">
      <w:pPr>
        <w:pStyle w:val="EndnoteText"/>
        <w:rPr>
          <w:sz w:val="18"/>
          <w:szCs w:val="18"/>
        </w:rPr>
      </w:pPr>
      <w:r>
        <w:rPr>
          <w:rStyle w:val="EndnoteReference"/>
          <w:sz w:val="18"/>
          <w:szCs w:val="18"/>
        </w:rPr>
        <w:endnoteRef/>
      </w:r>
      <w:r>
        <w:rPr>
          <w:sz w:val="18"/>
          <w:szCs w:val="18"/>
          <w:lang w:val="en-US"/>
        </w:rPr>
        <w:t>By checking the box, it is acknowledged that significant changes have taken place, which affect the planning of the research education or the date of public defense of the doctoral thesis.</w:t>
      </w:r>
    </w:p>
  </w:endnote>
  <w:endnote w:id="11">
    <w:p w14:paraId="29D809CC" w14:textId="77777777" w:rsidR="003E1809" w:rsidRDefault="003E1809">
      <w:pPr>
        <w:pStyle w:val="EndnoteText"/>
        <w:rPr>
          <w:sz w:val="18"/>
          <w:szCs w:val="18"/>
        </w:rPr>
      </w:pPr>
      <w:r>
        <w:rPr>
          <w:rStyle w:val="EndnoteReference"/>
          <w:sz w:val="18"/>
          <w:szCs w:val="18"/>
        </w:rPr>
        <w:endnoteRef/>
      </w:r>
      <w:r>
        <w:rPr>
          <w:sz w:val="18"/>
          <w:szCs w:val="18"/>
        </w:rPr>
        <w:t xml:space="preserve"> Professor responsible for postgraduate education</w:t>
      </w:r>
    </w:p>
  </w:endnote>
  <w:endnote w:id="12">
    <w:p w14:paraId="5FFC9081" w14:textId="77777777" w:rsidR="003E1809" w:rsidRDefault="003E1809">
      <w:pPr>
        <w:pStyle w:val="EndnoteText"/>
        <w:rPr>
          <w:sz w:val="18"/>
          <w:szCs w:val="18"/>
        </w:rPr>
      </w:pPr>
      <w:r>
        <w:rPr>
          <w:rStyle w:val="EndnoteReference"/>
          <w:sz w:val="18"/>
          <w:szCs w:val="18"/>
        </w:rPr>
        <w:endnoteRef/>
      </w:r>
      <w:r>
        <w:rPr>
          <w:sz w:val="18"/>
          <w:szCs w:val="18"/>
        </w:rPr>
        <w:t xml:space="preserve"> Head of Department</w:t>
      </w:r>
    </w:p>
  </w:endnote>
  <w:endnote w:id="13">
    <w:p w14:paraId="774083F2" w14:textId="77777777" w:rsidR="003E1809" w:rsidRDefault="003E1809">
      <w:pPr>
        <w:pStyle w:val="EndnoteText"/>
        <w:rPr>
          <w:sz w:val="18"/>
          <w:szCs w:val="18"/>
        </w:rPr>
      </w:pPr>
      <w:r>
        <w:rPr>
          <w:rStyle w:val="EndnoteReference"/>
          <w:sz w:val="18"/>
          <w:szCs w:val="18"/>
        </w:rPr>
        <w:endnoteRef/>
      </w:r>
      <w:r>
        <w:rPr>
          <w:sz w:val="18"/>
          <w:szCs w:val="18"/>
        </w:rPr>
        <w:t xml:space="preserve"> Is a licentiate examination planned?</w:t>
      </w:r>
      <w:r>
        <w:rPr>
          <w:sz w:val="18"/>
          <w:szCs w:val="18"/>
        </w:rPr>
        <w:tab/>
        <w:t>Yes/No</w:t>
      </w:r>
      <w:r>
        <w:rPr>
          <w:sz w:val="18"/>
          <w:szCs w:val="18"/>
        </w:rPr>
        <w:tab/>
      </w:r>
      <w:r>
        <w:rPr>
          <w:sz w:val="18"/>
          <w:szCs w:val="18"/>
        </w:rPr>
        <w:tab/>
        <w:t>If yes, give planned date</w:t>
      </w:r>
    </w:p>
  </w:endnote>
  <w:endnote w:id="14">
    <w:p w14:paraId="0112C804" w14:textId="77777777" w:rsidR="003E1809" w:rsidRDefault="003E1809">
      <w:pPr>
        <w:pStyle w:val="EndnoteText"/>
        <w:rPr>
          <w:sz w:val="18"/>
          <w:szCs w:val="18"/>
        </w:rPr>
      </w:pPr>
      <w:r>
        <w:rPr>
          <w:rStyle w:val="EndnoteReference"/>
          <w:sz w:val="18"/>
          <w:szCs w:val="18"/>
        </w:rPr>
        <w:endnoteRef/>
      </w:r>
      <w:r>
        <w:rPr>
          <w:sz w:val="18"/>
          <w:szCs w:val="18"/>
        </w:rPr>
        <w:t xml:space="preserve"> Planned date for </w:t>
      </w:r>
      <w:r>
        <w:rPr>
          <w:sz w:val="18"/>
          <w:szCs w:val="18"/>
          <w:lang w:val="en-US"/>
        </w:rPr>
        <w:t>defense</w:t>
      </w:r>
      <w:r>
        <w:rPr>
          <w:sz w:val="18"/>
          <w:szCs w:val="18"/>
        </w:rPr>
        <w:t xml:space="preserve"> of doctoral thesis</w:t>
      </w:r>
    </w:p>
  </w:endnote>
  <w:endnote w:id="15">
    <w:p w14:paraId="488FE08C" w14:textId="77777777" w:rsidR="003E1809" w:rsidRDefault="003E1809">
      <w:pPr>
        <w:pStyle w:val="EndnoteText"/>
        <w:rPr>
          <w:sz w:val="18"/>
          <w:szCs w:val="18"/>
        </w:rPr>
      </w:pPr>
      <w:r>
        <w:rPr>
          <w:rStyle w:val="EndnoteReference"/>
          <w:sz w:val="18"/>
          <w:szCs w:val="18"/>
        </w:rPr>
        <w:endnoteRef/>
      </w:r>
      <w:r>
        <w:rPr>
          <w:sz w:val="18"/>
          <w:szCs w:val="18"/>
        </w:rPr>
        <w:t xml:space="preserve"> Planned latest date for revision of current study plan (at latest 12 months from current date)</w:t>
      </w:r>
    </w:p>
  </w:endnote>
  <w:endnote w:id="16">
    <w:p w14:paraId="52A6434F" w14:textId="77777777" w:rsidR="003E1809" w:rsidRDefault="003E1809">
      <w:pPr>
        <w:pStyle w:val="EndnoteText"/>
        <w:rPr>
          <w:sz w:val="18"/>
          <w:szCs w:val="18"/>
        </w:rPr>
      </w:pPr>
      <w:r>
        <w:rPr>
          <w:rStyle w:val="EndnoteReference"/>
          <w:sz w:val="18"/>
          <w:szCs w:val="18"/>
        </w:rPr>
        <w:endnoteRef/>
      </w:r>
      <w:r>
        <w:rPr>
          <w:sz w:val="18"/>
          <w:szCs w:val="18"/>
        </w:rPr>
        <w:t xml:space="preserve"> Preliminary title of thesis</w:t>
      </w:r>
    </w:p>
  </w:endnote>
  <w:endnote w:id="17">
    <w:p w14:paraId="4F711AF2" w14:textId="77777777" w:rsidR="003E1809" w:rsidRDefault="003E1809">
      <w:pPr>
        <w:pStyle w:val="EndnoteText"/>
        <w:rPr>
          <w:sz w:val="18"/>
          <w:szCs w:val="18"/>
        </w:rPr>
      </w:pPr>
      <w:r>
        <w:rPr>
          <w:rStyle w:val="EndnoteReference"/>
          <w:sz w:val="18"/>
          <w:szCs w:val="18"/>
        </w:rPr>
        <w:endnoteRef/>
      </w:r>
      <w:r>
        <w:rPr>
          <w:sz w:val="18"/>
          <w:szCs w:val="18"/>
        </w:rPr>
        <w:t xml:space="preserve"> Planned financial support/position during the study period</w:t>
      </w:r>
      <w:r>
        <w:rPr>
          <w:sz w:val="18"/>
          <w:szCs w:val="18"/>
        </w:rPr>
        <w:br/>
        <w:t>Type of support/position</w:t>
      </w:r>
      <w:r>
        <w:rPr>
          <w:sz w:val="18"/>
          <w:szCs w:val="18"/>
        </w:rPr>
        <w:tab/>
      </w:r>
      <w:r>
        <w:rPr>
          <w:sz w:val="18"/>
          <w:szCs w:val="18"/>
        </w:rPr>
        <w:tab/>
        <w:t>Period</w:t>
      </w:r>
      <w:r>
        <w:rPr>
          <w:sz w:val="18"/>
          <w:szCs w:val="18"/>
        </w:rPr>
        <w:tab/>
      </w:r>
      <w:r>
        <w:rPr>
          <w:sz w:val="18"/>
          <w:szCs w:val="18"/>
        </w:rPr>
        <w:tab/>
        <w:t>Source of financing</w:t>
      </w:r>
    </w:p>
  </w:endnote>
  <w:endnote w:id="18">
    <w:p w14:paraId="4123894F" w14:textId="77777777" w:rsidR="003E1809" w:rsidRDefault="003E1809">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participation in teaching and department duties (%) for the coming year.</w:t>
      </w:r>
      <w:proofErr w:type="gramEnd"/>
      <w:r>
        <w:rPr>
          <w:sz w:val="18"/>
          <w:szCs w:val="18"/>
        </w:rPr>
        <w:t xml:space="preserve"> Specify the character of the duties.</w:t>
      </w:r>
    </w:p>
  </w:endnote>
  <w:endnote w:id="19">
    <w:p w14:paraId="0B577BE9" w14:textId="77777777" w:rsidR="003E1809" w:rsidRDefault="003E1809">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leave of absence for the coming year.</w:t>
      </w:r>
      <w:proofErr w:type="gramEnd"/>
    </w:p>
  </w:endnote>
  <w:endnote w:id="20">
    <w:p w14:paraId="363955D0" w14:textId="77777777" w:rsidR="003E1809" w:rsidRDefault="003E1809">
      <w:pPr>
        <w:pStyle w:val="EndnoteText"/>
        <w:rPr>
          <w:sz w:val="18"/>
          <w:szCs w:val="18"/>
        </w:rPr>
      </w:pPr>
      <w:r>
        <w:rPr>
          <w:rStyle w:val="EndnoteReference"/>
          <w:sz w:val="18"/>
          <w:szCs w:val="18"/>
        </w:rPr>
        <w:endnoteRef/>
      </w:r>
      <w:r>
        <w:rPr>
          <w:sz w:val="18"/>
          <w:szCs w:val="18"/>
          <w:lang w:val="en-US"/>
        </w:rPr>
        <w:t xml:space="preserve">Study time. Number of months spent on research education each year (net time, i.e. excluding time spent as teaching assistant, parental leave </w:t>
      </w:r>
      <w:proofErr w:type="spellStart"/>
      <w:r>
        <w:rPr>
          <w:sz w:val="18"/>
          <w:szCs w:val="18"/>
          <w:lang w:val="en-US"/>
        </w:rPr>
        <w:t>etc</w:t>
      </w:r>
      <w:proofErr w:type="spellEnd"/>
      <w:r>
        <w:rPr>
          <w:sz w:val="18"/>
          <w:szCs w:val="18"/>
          <w:lang w:val="en-US"/>
        </w:rPr>
        <w:t>)</w:t>
      </w:r>
    </w:p>
  </w:endnote>
  <w:endnote w:id="21">
    <w:p w14:paraId="509DE0EE" w14:textId="77777777" w:rsidR="003E1809" w:rsidRDefault="003E1809" w:rsidP="00BD56FB">
      <w:pPr>
        <w:pStyle w:val="EndnoteText"/>
        <w:rPr>
          <w:sz w:val="18"/>
          <w:szCs w:val="18"/>
        </w:rPr>
      </w:pPr>
      <w:r>
        <w:rPr>
          <w:rStyle w:val="EndnoteReference"/>
          <w:sz w:val="18"/>
          <w:szCs w:val="18"/>
        </w:rPr>
        <w:endnoteRef/>
      </w:r>
      <w:r>
        <w:rPr>
          <w:sz w:val="18"/>
          <w:szCs w:val="18"/>
          <w:lang w:val="en-US"/>
        </w:rPr>
        <w:t>Admission date to PhD studies (see UPPDOK)</w:t>
      </w:r>
    </w:p>
  </w:endnote>
  <w:endnote w:id="22">
    <w:p w14:paraId="53CAF888" w14:textId="77777777" w:rsidR="003E1809" w:rsidRDefault="003E1809">
      <w:pPr>
        <w:pStyle w:val="EndnoteText"/>
        <w:rPr>
          <w:sz w:val="18"/>
          <w:szCs w:val="18"/>
        </w:rPr>
      </w:pPr>
      <w:r>
        <w:rPr>
          <w:rStyle w:val="EndnoteReference"/>
          <w:sz w:val="18"/>
          <w:szCs w:val="18"/>
        </w:rPr>
        <w:endnoteRef/>
      </w:r>
      <w:r>
        <w:rPr>
          <w:sz w:val="18"/>
          <w:szCs w:val="18"/>
          <w:lang w:val="en-US"/>
        </w:rPr>
        <w:t>Progress in research education</w:t>
      </w:r>
      <w:r>
        <w:rPr>
          <w:sz w:val="18"/>
          <w:szCs w:val="18"/>
          <w:lang w:val="en-US"/>
        </w:rPr>
        <w:br/>
        <w:t>50 % of requirements for doctoral examination completed / expected to be completed (date):</w:t>
      </w:r>
      <w:r>
        <w:rPr>
          <w:sz w:val="18"/>
          <w:szCs w:val="18"/>
          <w:lang w:val="en-US"/>
        </w:rPr>
        <w:br/>
        <w:t>80 % of requirements for doctoral examination completed / expected to be completed (date):</w:t>
      </w:r>
      <w:r>
        <w:rPr>
          <w:sz w:val="18"/>
          <w:szCs w:val="18"/>
          <w:lang w:val="en-US"/>
        </w:rPr>
        <w:br/>
        <w:t>Normally, this should occur after 24 and 38 months, respectively. If the student has not reached 50 % or 80 % of the requirements at these times the Department should investigate the causes and suggest remedies.</w:t>
      </w:r>
    </w:p>
  </w:endnote>
  <w:endnote w:id="23">
    <w:p w14:paraId="2CAD4CBA" w14:textId="77777777" w:rsidR="003E1809" w:rsidRDefault="003E1809">
      <w:pPr>
        <w:pStyle w:val="EndnoteText"/>
        <w:rPr>
          <w:sz w:val="18"/>
          <w:szCs w:val="18"/>
        </w:rPr>
      </w:pPr>
      <w:r>
        <w:rPr>
          <w:rStyle w:val="EndnoteReference"/>
          <w:sz w:val="18"/>
          <w:szCs w:val="18"/>
        </w:rPr>
        <w:endnoteRef/>
      </w:r>
      <w:r>
        <w:rPr>
          <w:sz w:val="18"/>
          <w:szCs w:val="18"/>
          <w:lang w:val="en-US"/>
        </w:rPr>
        <w:t>Total study time</w:t>
      </w:r>
    </w:p>
  </w:endnote>
  <w:endnote w:id="24">
    <w:p w14:paraId="0F6554D0" w14:textId="77777777" w:rsidR="003E1809" w:rsidRDefault="003E1809">
      <w:pPr>
        <w:pStyle w:val="EndnoteText"/>
        <w:rPr>
          <w:sz w:val="18"/>
          <w:szCs w:val="18"/>
        </w:rPr>
      </w:pPr>
      <w:r>
        <w:rPr>
          <w:rStyle w:val="EndnoteReference"/>
          <w:sz w:val="18"/>
          <w:szCs w:val="18"/>
        </w:rPr>
        <w:endnoteRef/>
      </w:r>
      <w:proofErr w:type="gramStart"/>
      <w:r>
        <w:rPr>
          <w:sz w:val="18"/>
          <w:szCs w:val="18"/>
          <w:lang w:val="en-US"/>
        </w:rPr>
        <w:t>General description of goals.</w:t>
      </w:r>
      <w:proofErr w:type="gramEnd"/>
      <w:r>
        <w:rPr>
          <w:sz w:val="18"/>
          <w:szCs w:val="18"/>
          <w:lang w:val="en-US"/>
        </w:rPr>
        <w:t xml:space="preserve"> The PhD student should reach goals during the PhD education concerning </w:t>
      </w:r>
      <w:r>
        <w:rPr>
          <w:sz w:val="18"/>
          <w:szCs w:val="18"/>
        </w:rPr>
        <w:t>knowledge, understanding, skills and ability etc.</w:t>
      </w:r>
    </w:p>
  </w:endnote>
  <w:endnote w:id="25">
    <w:p w14:paraId="3D736FDA" w14:textId="77777777" w:rsidR="003E1809" w:rsidRDefault="003E1809">
      <w:pPr>
        <w:pStyle w:val="EndnoteText"/>
        <w:rPr>
          <w:sz w:val="18"/>
          <w:szCs w:val="18"/>
        </w:rPr>
      </w:pPr>
      <w:r>
        <w:rPr>
          <w:rStyle w:val="EndnoteReference"/>
          <w:sz w:val="18"/>
          <w:szCs w:val="18"/>
        </w:rPr>
        <w:endnoteRef/>
      </w:r>
      <w:r>
        <w:rPr>
          <w:sz w:val="18"/>
          <w:szCs w:val="18"/>
        </w:rPr>
        <w:t xml:space="preserve"> Knowledge goals, e.g. goals to be achieved reading courses</w:t>
      </w:r>
    </w:p>
  </w:endnote>
  <w:endnote w:id="26">
    <w:p w14:paraId="1096D231" w14:textId="77777777" w:rsidR="003E1809" w:rsidRDefault="003E1809">
      <w:pPr>
        <w:pStyle w:val="EndnoteText"/>
        <w:rPr>
          <w:sz w:val="18"/>
          <w:szCs w:val="18"/>
        </w:rPr>
      </w:pPr>
      <w:r>
        <w:rPr>
          <w:rStyle w:val="EndnoteReference"/>
          <w:sz w:val="18"/>
          <w:szCs w:val="18"/>
        </w:rPr>
        <w:endnoteRef/>
      </w:r>
      <w:r>
        <w:rPr>
          <w:sz w:val="18"/>
          <w:szCs w:val="18"/>
        </w:rPr>
        <w:t xml:space="preserve"> Scientific goals. To be further defined in the individual research plan</w:t>
      </w:r>
    </w:p>
  </w:endnote>
  <w:endnote w:id="27">
    <w:p w14:paraId="050A6D08" w14:textId="77777777" w:rsidR="003E1809" w:rsidRDefault="003E1809">
      <w:pPr>
        <w:pStyle w:val="EndnoteText"/>
        <w:rPr>
          <w:sz w:val="18"/>
          <w:szCs w:val="18"/>
        </w:rPr>
      </w:pPr>
      <w:r>
        <w:rPr>
          <w:rStyle w:val="EndnoteReference"/>
          <w:sz w:val="18"/>
          <w:szCs w:val="18"/>
        </w:rPr>
        <w:endnoteRef/>
      </w:r>
      <w:r>
        <w:rPr>
          <w:sz w:val="18"/>
          <w:szCs w:val="18"/>
        </w:rPr>
        <w:t xml:space="preserve"> Other individual goals</w:t>
      </w:r>
    </w:p>
  </w:endnote>
  <w:endnote w:id="28">
    <w:p w14:paraId="7C058D77" w14:textId="77777777" w:rsidR="003E1809" w:rsidRDefault="003E1809">
      <w:pPr>
        <w:pStyle w:val="EndnoteText"/>
        <w:rPr>
          <w:sz w:val="18"/>
          <w:szCs w:val="18"/>
        </w:rPr>
      </w:pPr>
      <w:r>
        <w:rPr>
          <w:rStyle w:val="EndnoteReference"/>
          <w:sz w:val="18"/>
          <w:szCs w:val="18"/>
        </w:rPr>
        <w:endnoteRef/>
      </w:r>
      <w:r>
        <w:rPr>
          <w:sz w:val="18"/>
          <w:szCs w:val="18"/>
        </w:rPr>
        <w:t xml:space="preserve"> Field of research and description of the scientific aims of the project</w:t>
      </w:r>
      <w:r>
        <w:rPr>
          <w:sz w:val="18"/>
          <w:szCs w:val="18"/>
        </w:rPr>
        <w:br/>
      </w:r>
      <w:proofErr w:type="gramStart"/>
      <w:r>
        <w:rPr>
          <w:sz w:val="18"/>
          <w:szCs w:val="18"/>
        </w:rPr>
        <w:t>If</w:t>
      </w:r>
      <w:proofErr w:type="gramEnd"/>
      <w:r>
        <w:rPr>
          <w:sz w:val="18"/>
          <w:szCs w:val="18"/>
        </w:rPr>
        <w:t xml:space="preserve"> the project is part of a larger program specify those parts to which the doctoral student will contribute.</w:t>
      </w:r>
    </w:p>
  </w:endnote>
  <w:endnote w:id="29">
    <w:p w14:paraId="7C110BF5" w14:textId="77777777" w:rsidR="003E1809" w:rsidRDefault="003E1809">
      <w:pPr>
        <w:pStyle w:val="EndnoteText"/>
        <w:rPr>
          <w:sz w:val="18"/>
          <w:szCs w:val="18"/>
        </w:rPr>
      </w:pPr>
      <w:r>
        <w:rPr>
          <w:rStyle w:val="EndnoteReference"/>
          <w:sz w:val="18"/>
          <w:szCs w:val="18"/>
        </w:rPr>
        <w:endnoteRef/>
      </w:r>
      <w:r>
        <w:rPr>
          <w:sz w:val="18"/>
          <w:szCs w:val="18"/>
        </w:rPr>
        <w:t xml:space="preserve"> </w:t>
      </w:r>
      <w:proofErr w:type="gramStart"/>
      <w:r>
        <w:rPr>
          <w:sz w:val="18"/>
          <w:szCs w:val="18"/>
        </w:rPr>
        <w:t>Individual research plan.</w:t>
      </w:r>
      <w:proofErr w:type="gramEnd"/>
      <w:r>
        <w:rPr>
          <w:sz w:val="18"/>
          <w:szCs w:val="18"/>
        </w:rPr>
        <w:t xml:space="preserve"> </w:t>
      </w:r>
      <w:proofErr w:type="gramStart"/>
      <w:r>
        <w:rPr>
          <w:sz w:val="18"/>
          <w:szCs w:val="18"/>
        </w:rPr>
        <w:t>A preliminary plan that should be further specified during the first part of the study period.</w:t>
      </w:r>
      <w:proofErr w:type="gramEnd"/>
      <w:r>
        <w:rPr>
          <w:sz w:val="18"/>
          <w:szCs w:val="18"/>
        </w:rPr>
        <w:t xml:space="preserve"> Update plan at revision.</w:t>
      </w:r>
    </w:p>
  </w:endnote>
  <w:endnote w:id="30">
    <w:p w14:paraId="3504AE6A" w14:textId="77777777" w:rsidR="003E1809" w:rsidRDefault="003E1809">
      <w:pPr>
        <w:pStyle w:val="EndnoteText"/>
        <w:rPr>
          <w:sz w:val="18"/>
          <w:szCs w:val="18"/>
        </w:rPr>
      </w:pPr>
      <w:r>
        <w:rPr>
          <w:rStyle w:val="EndnoteReference"/>
          <w:sz w:val="18"/>
          <w:szCs w:val="18"/>
        </w:rPr>
        <w:endnoteRef/>
      </w:r>
      <w:r>
        <w:rPr>
          <w:sz w:val="18"/>
          <w:szCs w:val="18"/>
          <w:lang w:val="en-US"/>
        </w:rPr>
        <w:t>Other planning concerning the individual goals, e.g. planned longer study periods away from Uppsala University within the research education</w:t>
      </w:r>
      <w:r>
        <w:rPr>
          <w:sz w:val="18"/>
          <w:szCs w:val="18"/>
          <w:lang w:val="en-US"/>
        </w:rPr>
        <w:br/>
        <w:t>List visits which have taken place since the last revision, together with planned visits to other academic or non-academic institutions or research laboratories during the remainder of the research education</w:t>
      </w:r>
      <w:r>
        <w:rPr>
          <w:sz w:val="18"/>
          <w:szCs w:val="18"/>
          <w:lang w:val="en-US"/>
        </w:rPr>
        <w:br/>
        <w:t>Term</w:t>
      </w:r>
      <w:r>
        <w:rPr>
          <w:sz w:val="18"/>
          <w:szCs w:val="18"/>
          <w:lang w:val="en-US"/>
        </w:rPr>
        <w:tab/>
        <w:t>Length of visit</w:t>
      </w:r>
      <w:r>
        <w:rPr>
          <w:sz w:val="18"/>
          <w:szCs w:val="18"/>
          <w:lang w:val="en-US"/>
        </w:rPr>
        <w:tab/>
      </w:r>
      <w:r>
        <w:rPr>
          <w:sz w:val="18"/>
          <w:szCs w:val="18"/>
          <w:lang w:val="en-US"/>
        </w:rPr>
        <w:tab/>
        <w:t>Place</w:t>
      </w:r>
    </w:p>
  </w:endnote>
  <w:endnote w:id="31">
    <w:p w14:paraId="0FA3EE74" w14:textId="77777777" w:rsidR="003E1809" w:rsidRDefault="003E1809">
      <w:pPr>
        <w:pStyle w:val="EndnoteText"/>
        <w:rPr>
          <w:sz w:val="18"/>
          <w:szCs w:val="18"/>
        </w:rPr>
      </w:pPr>
      <w:r>
        <w:rPr>
          <w:rStyle w:val="EndnoteReference"/>
          <w:sz w:val="18"/>
          <w:szCs w:val="18"/>
        </w:rPr>
        <w:endnoteRef/>
      </w:r>
      <w:r>
        <w:rPr>
          <w:sz w:val="18"/>
          <w:szCs w:val="18"/>
          <w:lang w:val="en-US"/>
        </w:rPr>
        <w:t>Achieved results so far in relation to previous plans and scientific planning with special reference to the coming year</w:t>
      </w:r>
    </w:p>
  </w:endnote>
  <w:endnote w:id="32">
    <w:p w14:paraId="1EFF98BB" w14:textId="77777777" w:rsidR="003E1809" w:rsidRDefault="003E1809">
      <w:pPr>
        <w:pStyle w:val="EndnoteText"/>
        <w:rPr>
          <w:sz w:val="18"/>
          <w:szCs w:val="18"/>
        </w:rPr>
      </w:pPr>
      <w:r>
        <w:rPr>
          <w:rStyle w:val="EndnoteReference"/>
          <w:sz w:val="18"/>
          <w:szCs w:val="18"/>
        </w:rPr>
        <w:endnoteRef/>
      </w:r>
      <w:r>
        <w:rPr>
          <w:sz w:val="18"/>
          <w:szCs w:val="18"/>
          <w:lang w:val="en-US"/>
        </w:rPr>
        <w:t>Completed research items:</w:t>
      </w:r>
      <w:r>
        <w:rPr>
          <w:sz w:val="18"/>
          <w:szCs w:val="18"/>
          <w:lang w:val="en-US"/>
        </w:rPr>
        <w:br/>
        <w:t>Research papers, conference participation, seminars etc. Note the status for papers (</w:t>
      </w:r>
      <w:proofErr w:type="spellStart"/>
      <w:r>
        <w:rPr>
          <w:sz w:val="18"/>
          <w:szCs w:val="18"/>
          <w:lang w:val="en-US"/>
        </w:rPr>
        <w:t>ms</w:t>
      </w:r>
      <w:proofErr w:type="spellEnd"/>
      <w:r>
        <w:rPr>
          <w:sz w:val="18"/>
          <w:szCs w:val="18"/>
          <w:lang w:val="en-US"/>
        </w:rPr>
        <w:t>, submitted, accepted, printed)</w:t>
      </w:r>
    </w:p>
  </w:endnote>
  <w:endnote w:id="33">
    <w:p w14:paraId="4E930770" w14:textId="77777777" w:rsidR="003E1809" w:rsidRDefault="003E1809">
      <w:pPr>
        <w:pStyle w:val="EndnoteText"/>
        <w:rPr>
          <w:sz w:val="18"/>
          <w:szCs w:val="18"/>
        </w:rPr>
      </w:pPr>
      <w:r>
        <w:rPr>
          <w:rStyle w:val="EndnoteReference"/>
          <w:sz w:val="18"/>
          <w:szCs w:val="18"/>
        </w:rPr>
        <w:endnoteRef/>
      </w:r>
      <w:r>
        <w:rPr>
          <w:sz w:val="18"/>
          <w:szCs w:val="18"/>
          <w:lang w:val="en-US"/>
        </w:rPr>
        <w:t>Completed courses:</w:t>
      </w:r>
      <w:r>
        <w:rPr>
          <w:sz w:val="18"/>
          <w:szCs w:val="18"/>
          <w:lang w:val="en-US"/>
        </w:rPr>
        <w:br/>
        <w:t xml:space="preserve">Title </w:t>
      </w:r>
      <w:r>
        <w:rPr>
          <w:sz w:val="18"/>
          <w:szCs w:val="18"/>
          <w:lang w:val="en-US"/>
        </w:rPr>
        <w:tab/>
        <w:t xml:space="preserve">Term </w:t>
      </w:r>
      <w:r>
        <w:rPr>
          <w:sz w:val="18"/>
          <w:szCs w:val="18"/>
          <w:lang w:val="en-US"/>
        </w:rPr>
        <w:tab/>
        <w:t xml:space="preserve">Points </w:t>
      </w:r>
      <w:r>
        <w:rPr>
          <w:sz w:val="18"/>
          <w:szCs w:val="18"/>
          <w:lang w:val="en-US"/>
        </w:rPr>
        <w:tab/>
        <w:t>Satisfactory completion (date for registration in UPPDOK)</w:t>
      </w:r>
    </w:p>
  </w:endnote>
  <w:endnote w:id="34">
    <w:p w14:paraId="799134CB" w14:textId="77777777" w:rsidR="003E1809" w:rsidRDefault="003E1809">
      <w:pPr>
        <w:pStyle w:val="EndnoteText"/>
        <w:rPr>
          <w:sz w:val="18"/>
          <w:szCs w:val="18"/>
        </w:rPr>
      </w:pPr>
      <w:r>
        <w:rPr>
          <w:rStyle w:val="EndnoteReference"/>
          <w:sz w:val="18"/>
          <w:szCs w:val="18"/>
        </w:rPr>
        <w:endnoteRef/>
      </w:r>
      <w:proofErr w:type="gramStart"/>
      <w:r>
        <w:rPr>
          <w:sz w:val="18"/>
          <w:szCs w:val="18"/>
          <w:lang w:val="en-US"/>
        </w:rPr>
        <w:t>Participation in teaching activities.</w:t>
      </w:r>
      <w:proofErr w:type="gramEnd"/>
      <w:r>
        <w:rPr>
          <w:sz w:val="18"/>
          <w:szCs w:val="18"/>
          <w:lang w:val="en-US"/>
        </w:rPr>
        <w:t xml:space="preserve"> Specify what, when, how and discuss the results.</w:t>
      </w:r>
    </w:p>
  </w:endnote>
  <w:endnote w:id="35">
    <w:p w14:paraId="52A3392B" w14:textId="77777777" w:rsidR="003E1809" w:rsidRDefault="003E1809">
      <w:pPr>
        <w:pStyle w:val="EndnoteText"/>
        <w:rPr>
          <w:sz w:val="18"/>
          <w:szCs w:val="18"/>
        </w:rPr>
      </w:pPr>
      <w:r>
        <w:rPr>
          <w:rStyle w:val="EndnoteReference"/>
          <w:sz w:val="18"/>
          <w:szCs w:val="18"/>
        </w:rPr>
        <w:endnoteRef/>
      </w:r>
      <w:proofErr w:type="gramStart"/>
      <w:r>
        <w:rPr>
          <w:sz w:val="18"/>
          <w:szCs w:val="18"/>
          <w:lang w:val="en-US"/>
        </w:rPr>
        <w:t>Evaluation of the past year.</w:t>
      </w:r>
      <w:proofErr w:type="gramEnd"/>
      <w:r>
        <w:rPr>
          <w:sz w:val="18"/>
          <w:szCs w:val="18"/>
          <w:lang w:val="en-US"/>
        </w:rPr>
        <w:t xml:space="preserve"> Describe shortly what went well and bad during the year (experiment, writing, time planning etc.). Note what measures should be taken to solve any problems.</w:t>
      </w:r>
    </w:p>
  </w:endnote>
  <w:endnote w:id="36">
    <w:p w14:paraId="5AD51656" w14:textId="77777777" w:rsidR="003E1809" w:rsidRDefault="003E1809">
      <w:pPr>
        <w:pStyle w:val="EndnoteText"/>
        <w:rPr>
          <w:sz w:val="18"/>
          <w:szCs w:val="18"/>
        </w:rPr>
      </w:pPr>
      <w:r>
        <w:rPr>
          <w:rStyle w:val="EndnoteReference"/>
          <w:sz w:val="18"/>
          <w:szCs w:val="18"/>
        </w:rPr>
        <w:endnoteRef/>
      </w:r>
      <w:proofErr w:type="gramStart"/>
      <w:r>
        <w:rPr>
          <w:sz w:val="18"/>
          <w:szCs w:val="18"/>
          <w:lang w:val="en-US"/>
        </w:rPr>
        <w:t>Evaluation of supervision.</w:t>
      </w:r>
      <w:proofErr w:type="gramEnd"/>
      <w:r>
        <w:rPr>
          <w:sz w:val="18"/>
          <w:szCs w:val="18"/>
          <w:lang w:val="en-US"/>
        </w:rPr>
        <w:t xml:space="preserve"> Both PhD student and supervisor should evaluate extent and content of the supervision. Furthermore, plan the organization and form of the supervision.</w:t>
      </w:r>
    </w:p>
  </w:endnote>
  <w:endnote w:id="37">
    <w:p w14:paraId="3BC6DAC7" w14:textId="77777777" w:rsidR="003E1809" w:rsidRDefault="003E1809">
      <w:pPr>
        <w:pStyle w:val="EndnoteText"/>
        <w:rPr>
          <w:sz w:val="18"/>
          <w:szCs w:val="18"/>
        </w:rPr>
      </w:pPr>
      <w:r>
        <w:rPr>
          <w:rStyle w:val="EndnoteReference"/>
          <w:sz w:val="18"/>
          <w:szCs w:val="18"/>
        </w:rPr>
        <w:endnoteRef/>
      </w:r>
      <w:r>
        <w:rPr>
          <w:sz w:val="18"/>
          <w:szCs w:val="18"/>
          <w:lang w:val="en-US"/>
        </w:rPr>
        <w:t>Mutual expectations have been discussed? Check yes or no. If no discussion/agreement, state why.</w:t>
      </w:r>
    </w:p>
  </w:endnote>
  <w:endnote w:id="38">
    <w:p w14:paraId="56C3CF98" w14:textId="77777777" w:rsidR="003E1809" w:rsidRDefault="003E1809">
      <w:pPr>
        <w:pStyle w:val="EndnoteText"/>
        <w:rPr>
          <w:sz w:val="18"/>
          <w:szCs w:val="18"/>
        </w:rPr>
      </w:pPr>
      <w:r>
        <w:rPr>
          <w:rStyle w:val="EndnoteReference"/>
          <w:sz w:val="18"/>
          <w:szCs w:val="18"/>
        </w:rPr>
        <w:endnoteRef/>
      </w:r>
      <w:proofErr w:type="gramStart"/>
      <w:r>
        <w:rPr>
          <w:sz w:val="18"/>
          <w:szCs w:val="18"/>
          <w:lang w:val="en-US"/>
        </w:rPr>
        <w:t>Supervisor-student interactions during the past year – quantity and quality, in relation to mutual expectations.</w:t>
      </w:r>
      <w:proofErr w:type="gramEnd"/>
    </w:p>
  </w:endnote>
  <w:endnote w:id="39">
    <w:p w14:paraId="30FFE91D" w14:textId="77777777" w:rsidR="003E1809" w:rsidRDefault="003E1809">
      <w:pPr>
        <w:pStyle w:val="EndnoteText"/>
        <w:rPr>
          <w:sz w:val="18"/>
          <w:szCs w:val="18"/>
        </w:rPr>
      </w:pPr>
      <w:r>
        <w:rPr>
          <w:rStyle w:val="EndnoteReference"/>
          <w:sz w:val="18"/>
          <w:szCs w:val="18"/>
        </w:rPr>
        <w:endnoteRef/>
      </w:r>
      <w:r>
        <w:rPr>
          <w:sz w:val="18"/>
          <w:szCs w:val="18"/>
          <w:lang w:val="en-US"/>
        </w:rPr>
        <w:t>Comments, e.g. what can be improved</w:t>
      </w:r>
    </w:p>
  </w:endnote>
  <w:endnote w:id="40">
    <w:p w14:paraId="649ED0C7" w14:textId="77777777" w:rsidR="003E1809" w:rsidRDefault="003E1809">
      <w:pPr>
        <w:pStyle w:val="EndnoteText"/>
      </w:pPr>
      <w:r>
        <w:rPr>
          <w:rStyle w:val="EndnoteReference"/>
          <w:sz w:val="18"/>
          <w:szCs w:val="18"/>
        </w:rPr>
        <w:endnoteRef/>
      </w:r>
      <w:r>
        <w:rPr>
          <w:sz w:val="18"/>
          <w:szCs w:val="18"/>
          <w:lang w:val="en-US"/>
        </w:rPr>
        <w:t>Additional remarks. Significant departures from the earlier study plan of studies which have been brought to the attention of the Head of Department should be reported here. Any statements requested by the Head of Department must be attached to the revised study plan.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B761B" w14:textId="77777777" w:rsidR="003E1809" w:rsidRDefault="003E1809">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E31B7">
      <w:rPr>
        <w:rStyle w:val="PageNumber"/>
        <w:noProof/>
      </w:rPr>
      <w:t>6</w:t>
    </w:r>
    <w:r>
      <w:rPr>
        <w:rStyle w:val="PageNumber"/>
      </w:rPr>
      <w:fldChar w:fldCharType="end"/>
    </w:r>
  </w:p>
  <w:p w14:paraId="1A3EC9F2" w14:textId="77777777" w:rsidR="003E1809" w:rsidRDefault="003E1809">
    <w:pPr>
      <w:pStyle w:val="Footer"/>
      <w:jc w:val="right"/>
      <w:rPr>
        <w:sz w:val="12"/>
        <w:szCs w:val="12"/>
        <w:bdr w:val="single" w:sz="4" w:space="0" w:color="auto"/>
        <w:lang w:val="sv-SE"/>
      </w:rPr>
    </w:pPr>
    <w:r>
      <w:rPr>
        <w:sz w:val="12"/>
        <w:szCs w:val="12"/>
        <w:lang w:val="sv-SE"/>
      </w:rPr>
      <w:t>Signaturer forskarstuderande, handledare, forskarutbildningsansvarig professor (alla sidor)</w:t>
    </w:r>
  </w:p>
  <w:p w14:paraId="75D5FE2F" w14:textId="77777777" w:rsidR="003E1809" w:rsidRDefault="003E1809">
    <w:pPr>
      <w:pStyle w:val="Footer"/>
      <w:jc w:val="center"/>
      <w:rPr>
        <w:sz w:val="12"/>
        <w:szCs w:val="12"/>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76705" w14:textId="77777777" w:rsidR="00DD78AB" w:rsidRDefault="00DD78AB">
      <w:r>
        <w:separator/>
      </w:r>
    </w:p>
  </w:footnote>
  <w:footnote w:type="continuationSeparator" w:id="0">
    <w:p w14:paraId="4370ADFA" w14:textId="77777777" w:rsidR="00DD78AB" w:rsidRDefault="00DD78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1C62F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8C87CA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95A40C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4EE70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CDF6DF7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42CCEE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292DED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3EE0FE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F80A4AA0"/>
    <w:lvl w:ilvl="0">
      <w:start w:val="1"/>
      <w:numFmt w:val="decimal"/>
      <w:pStyle w:val="ListNumber"/>
      <w:lvlText w:val="%1."/>
      <w:lvlJc w:val="left"/>
      <w:pPr>
        <w:tabs>
          <w:tab w:val="num" w:pos="360"/>
        </w:tabs>
        <w:ind w:left="360" w:hanging="360"/>
      </w:pPr>
    </w:lvl>
  </w:abstractNum>
  <w:abstractNum w:abstractNumId="9">
    <w:nsid w:val="FFFFFF89"/>
    <w:multiLevelType w:val="singleLevel"/>
    <w:tmpl w:val="F8E29A7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8B434C"/>
    <w:multiLevelType w:val="hybridMultilevel"/>
    <w:tmpl w:val="ECC8505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80D63BE"/>
    <w:multiLevelType w:val="hybridMultilevel"/>
    <w:tmpl w:val="9190A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590C37"/>
    <w:multiLevelType w:val="multilevel"/>
    <w:tmpl w:val="AD18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B155A9"/>
    <w:multiLevelType w:val="hybridMultilevel"/>
    <w:tmpl w:val="217272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45A63402"/>
    <w:multiLevelType w:val="hybridMultilevel"/>
    <w:tmpl w:val="EF6EF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2C788B"/>
    <w:multiLevelType w:val="hybridMultilevel"/>
    <w:tmpl w:val="90103174"/>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77147B84"/>
    <w:multiLevelType w:val="multilevel"/>
    <w:tmpl w:val="956E0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6"/>
  </w:num>
  <w:num w:numId="15">
    <w:abstractNumId w:val="11"/>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14A"/>
    <w:rsid w:val="0000615C"/>
    <w:rsid w:val="00021C27"/>
    <w:rsid w:val="00036666"/>
    <w:rsid w:val="00070CA5"/>
    <w:rsid w:val="000750AE"/>
    <w:rsid w:val="00086CBF"/>
    <w:rsid w:val="0009687A"/>
    <w:rsid w:val="00096FB3"/>
    <w:rsid w:val="000A0FDF"/>
    <w:rsid w:val="000A5C54"/>
    <w:rsid w:val="000B5080"/>
    <w:rsid w:val="000C54A0"/>
    <w:rsid w:val="000E4299"/>
    <w:rsid w:val="000F7265"/>
    <w:rsid w:val="00103A91"/>
    <w:rsid w:val="00104317"/>
    <w:rsid w:val="00107000"/>
    <w:rsid w:val="00127E92"/>
    <w:rsid w:val="00133985"/>
    <w:rsid w:val="0016225C"/>
    <w:rsid w:val="00166DD2"/>
    <w:rsid w:val="0018147D"/>
    <w:rsid w:val="0018415C"/>
    <w:rsid w:val="001A5E33"/>
    <w:rsid w:val="001B4BA3"/>
    <w:rsid w:val="001D0C79"/>
    <w:rsid w:val="001D231C"/>
    <w:rsid w:val="001D2845"/>
    <w:rsid w:val="002036E7"/>
    <w:rsid w:val="00213366"/>
    <w:rsid w:val="00213EE3"/>
    <w:rsid w:val="00225AC8"/>
    <w:rsid w:val="002321BE"/>
    <w:rsid w:val="00232C06"/>
    <w:rsid w:val="0024034A"/>
    <w:rsid w:val="00243265"/>
    <w:rsid w:val="00244C90"/>
    <w:rsid w:val="00244F89"/>
    <w:rsid w:val="002550EA"/>
    <w:rsid w:val="002618D7"/>
    <w:rsid w:val="00263EF9"/>
    <w:rsid w:val="00265ED6"/>
    <w:rsid w:val="00284B6C"/>
    <w:rsid w:val="00296F9A"/>
    <w:rsid w:val="002E3162"/>
    <w:rsid w:val="00302E9B"/>
    <w:rsid w:val="00311F0B"/>
    <w:rsid w:val="00345D30"/>
    <w:rsid w:val="00351D0C"/>
    <w:rsid w:val="003613D3"/>
    <w:rsid w:val="00366BAC"/>
    <w:rsid w:val="0037216D"/>
    <w:rsid w:val="00392133"/>
    <w:rsid w:val="003B64DE"/>
    <w:rsid w:val="003D23BA"/>
    <w:rsid w:val="003D6D53"/>
    <w:rsid w:val="003E1809"/>
    <w:rsid w:val="003F32DA"/>
    <w:rsid w:val="00406864"/>
    <w:rsid w:val="00407309"/>
    <w:rsid w:val="004476A6"/>
    <w:rsid w:val="00453215"/>
    <w:rsid w:val="00464536"/>
    <w:rsid w:val="00471C06"/>
    <w:rsid w:val="00494DF7"/>
    <w:rsid w:val="004C6358"/>
    <w:rsid w:val="004F620D"/>
    <w:rsid w:val="00531AD0"/>
    <w:rsid w:val="00541FE9"/>
    <w:rsid w:val="0054768A"/>
    <w:rsid w:val="00550F7F"/>
    <w:rsid w:val="00555927"/>
    <w:rsid w:val="00582A27"/>
    <w:rsid w:val="00584CF8"/>
    <w:rsid w:val="00594387"/>
    <w:rsid w:val="0059450B"/>
    <w:rsid w:val="00597B1F"/>
    <w:rsid w:val="005A056E"/>
    <w:rsid w:val="005A6141"/>
    <w:rsid w:val="005C1BAC"/>
    <w:rsid w:val="005E0C23"/>
    <w:rsid w:val="005E3D86"/>
    <w:rsid w:val="005E61D6"/>
    <w:rsid w:val="005E7CAF"/>
    <w:rsid w:val="005F1A1D"/>
    <w:rsid w:val="005F5AEC"/>
    <w:rsid w:val="005F746C"/>
    <w:rsid w:val="00611414"/>
    <w:rsid w:val="00612A21"/>
    <w:rsid w:val="00617742"/>
    <w:rsid w:val="00625634"/>
    <w:rsid w:val="00637A39"/>
    <w:rsid w:val="00665F29"/>
    <w:rsid w:val="00670066"/>
    <w:rsid w:val="00673DD9"/>
    <w:rsid w:val="006759A3"/>
    <w:rsid w:val="00682BF2"/>
    <w:rsid w:val="00692E5C"/>
    <w:rsid w:val="006C5C6E"/>
    <w:rsid w:val="006E0D48"/>
    <w:rsid w:val="00706652"/>
    <w:rsid w:val="007140B5"/>
    <w:rsid w:val="00730404"/>
    <w:rsid w:val="007A4843"/>
    <w:rsid w:val="007A76AB"/>
    <w:rsid w:val="007E42A9"/>
    <w:rsid w:val="007F2623"/>
    <w:rsid w:val="00804678"/>
    <w:rsid w:val="00822368"/>
    <w:rsid w:val="008278ED"/>
    <w:rsid w:val="00831E8F"/>
    <w:rsid w:val="00841C18"/>
    <w:rsid w:val="008460D7"/>
    <w:rsid w:val="00851F07"/>
    <w:rsid w:val="00856668"/>
    <w:rsid w:val="00863436"/>
    <w:rsid w:val="00864E04"/>
    <w:rsid w:val="00872342"/>
    <w:rsid w:val="00890B41"/>
    <w:rsid w:val="008A7928"/>
    <w:rsid w:val="008C060C"/>
    <w:rsid w:val="008C121B"/>
    <w:rsid w:val="008C15F5"/>
    <w:rsid w:val="008D0195"/>
    <w:rsid w:val="008E0027"/>
    <w:rsid w:val="008E3F57"/>
    <w:rsid w:val="008F6280"/>
    <w:rsid w:val="009003EA"/>
    <w:rsid w:val="009025D7"/>
    <w:rsid w:val="0091314A"/>
    <w:rsid w:val="009438D0"/>
    <w:rsid w:val="00943AE8"/>
    <w:rsid w:val="00950077"/>
    <w:rsid w:val="00955CAA"/>
    <w:rsid w:val="009D187C"/>
    <w:rsid w:val="009E31B7"/>
    <w:rsid w:val="00A00E8D"/>
    <w:rsid w:val="00A044EB"/>
    <w:rsid w:val="00A10307"/>
    <w:rsid w:val="00A132E3"/>
    <w:rsid w:val="00A166B9"/>
    <w:rsid w:val="00A20D5B"/>
    <w:rsid w:val="00A22A7C"/>
    <w:rsid w:val="00A25020"/>
    <w:rsid w:val="00A31A9E"/>
    <w:rsid w:val="00A53FC1"/>
    <w:rsid w:val="00A60904"/>
    <w:rsid w:val="00A7594E"/>
    <w:rsid w:val="00A841B4"/>
    <w:rsid w:val="00A9075E"/>
    <w:rsid w:val="00A92DDF"/>
    <w:rsid w:val="00A93BAC"/>
    <w:rsid w:val="00A97B4F"/>
    <w:rsid w:val="00AB7B7B"/>
    <w:rsid w:val="00AD3082"/>
    <w:rsid w:val="00AD59FF"/>
    <w:rsid w:val="00AF065B"/>
    <w:rsid w:val="00B00E41"/>
    <w:rsid w:val="00B13173"/>
    <w:rsid w:val="00B16424"/>
    <w:rsid w:val="00B26419"/>
    <w:rsid w:val="00B36AB1"/>
    <w:rsid w:val="00B51379"/>
    <w:rsid w:val="00B6432D"/>
    <w:rsid w:val="00BA6815"/>
    <w:rsid w:val="00BC5310"/>
    <w:rsid w:val="00BC7178"/>
    <w:rsid w:val="00BD56FB"/>
    <w:rsid w:val="00BD5FEC"/>
    <w:rsid w:val="00BF5F26"/>
    <w:rsid w:val="00C06D96"/>
    <w:rsid w:val="00C160F1"/>
    <w:rsid w:val="00C21846"/>
    <w:rsid w:val="00C576C4"/>
    <w:rsid w:val="00C67310"/>
    <w:rsid w:val="00C807C8"/>
    <w:rsid w:val="00C90358"/>
    <w:rsid w:val="00CB2F7D"/>
    <w:rsid w:val="00CB47A0"/>
    <w:rsid w:val="00CC33AA"/>
    <w:rsid w:val="00CD35AF"/>
    <w:rsid w:val="00CE6ADF"/>
    <w:rsid w:val="00D025CF"/>
    <w:rsid w:val="00D03015"/>
    <w:rsid w:val="00D1723D"/>
    <w:rsid w:val="00D400BB"/>
    <w:rsid w:val="00D77121"/>
    <w:rsid w:val="00D9435C"/>
    <w:rsid w:val="00DB29E3"/>
    <w:rsid w:val="00DC2E46"/>
    <w:rsid w:val="00DD78AB"/>
    <w:rsid w:val="00E06016"/>
    <w:rsid w:val="00E34313"/>
    <w:rsid w:val="00E639E9"/>
    <w:rsid w:val="00E91E6C"/>
    <w:rsid w:val="00E94926"/>
    <w:rsid w:val="00E9580C"/>
    <w:rsid w:val="00EA10A9"/>
    <w:rsid w:val="00EA1471"/>
    <w:rsid w:val="00EB45D0"/>
    <w:rsid w:val="00EB48CE"/>
    <w:rsid w:val="00EC2987"/>
    <w:rsid w:val="00EC38D5"/>
    <w:rsid w:val="00ED0FC2"/>
    <w:rsid w:val="00EE32B8"/>
    <w:rsid w:val="00EF50F7"/>
    <w:rsid w:val="00F04148"/>
    <w:rsid w:val="00F135E8"/>
    <w:rsid w:val="00F16C5C"/>
    <w:rsid w:val="00F21B9A"/>
    <w:rsid w:val="00F2512D"/>
    <w:rsid w:val="00F3266D"/>
    <w:rsid w:val="00F35DF3"/>
    <w:rsid w:val="00F37FFB"/>
    <w:rsid w:val="00F633CF"/>
    <w:rsid w:val="00F72FF9"/>
    <w:rsid w:val="00F86938"/>
    <w:rsid w:val="00FA2012"/>
    <w:rsid w:val="00FB4452"/>
    <w:rsid w:val="00FC47D6"/>
    <w:rsid w:val="00FD3ACF"/>
    <w:rsid w:val="00FE03D9"/>
    <w:rsid w:val="00FE79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6E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56035">
      <w:bodyDiv w:val="1"/>
      <w:marLeft w:val="0"/>
      <w:marRight w:val="0"/>
      <w:marTop w:val="0"/>
      <w:marBottom w:val="0"/>
      <w:divBdr>
        <w:top w:val="none" w:sz="0" w:space="0" w:color="auto"/>
        <w:left w:val="none" w:sz="0" w:space="0" w:color="auto"/>
        <w:bottom w:val="none" w:sz="0" w:space="0" w:color="auto"/>
        <w:right w:val="none" w:sz="0" w:space="0" w:color="auto"/>
      </w:divBdr>
    </w:div>
    <w:div w:id="773399095">
      <w:bodyDiv w:val="1"/>
      <w:marLeft w:val="0"/>
      <w:marRight w:val="0"/>
      <w:marTop w:val="0"/>
      <w:marBottom w:val="0"/>
      <w:divBdr>
        <w:top w:val="none" w:sz="0" w:space="0" w:color="auto"/>
        <w:left w:val="none" w:sz="0" w:space="0" w:color="auto"/>
        <w:bottom w:val="none" w:sz="0" w:space="0" w:color="auto"/>
        <w:right w:val="none" w:sz="0" w:space="0" w:color="auto"/>
      </w:divBdr>
    </w:div>
    <w:div w:id="1380393351">
      <w:bodyDiv w:val="1"/>
      <w:marLeft w:val="0"/>
      <w:marRight w:val="0"/>
      <w:marTop w:val="0"/>
      <w:marBottom w:val="0"/>
      <w:divBdr>
        <w:top w:val="none" w:sz="0" w:space="0" w:color="auto"/>
        <w:left w:val="none" w:sz="0" w:space="0" w:color="auto"/>
        <w:bottom w:val="none" w:sz="0" w:space="0" w:color="auto"/>
        <w:right w:val="none" w:sz="0" w:space="0" w:color="auto"/>
      </w:divBdr>
    </w:div>
    <w:div w:id="1524976608">
      <w:bodyDiv w:val="1"/>
      <w:marLeft w:val="0"/>
      <w:marRight w:val="0"/>
      <w:marTop w:val="0"/>
      <w:marBottom w:val="0"/>
      <w:divBdr>
        <w:top w:val="none" w:sz="0" w:space="0" w:color="auto"/>
        <w:left w:val="none" w:sz="0" w:space="0" w:color="auto"/>
        <w:bottom w:val="none" w:sz="0" w:space="0" w:color="auto"/>
        <w:right w:val="none" w:sz="0" w:space="0" w:color="auto"/>
      </w:divBdr>
    </w:div>
    <w:div w:id="1691298814">
      <w:bodyDiv w:val="1"/>
      <w:marLeft w:val="0"/>
      <w:marRight w:val="0"/>
      <w:marTop w:val="0"/>
      <w:marBottom w:val="0"/>
      <w:divBdr>
        <w:top w:val="none" w:sz="0" w:space="0" w:color="auto"/>
        <w:left w:val="none" w:sz="0" w:space="0" w:color="auto"/>
        <w:bottom w:val="none" w:sz="0" w:space="0" w:color="auto"/>
        <w:right w:val="none" w:sz="0" w:space="0" w:color="auto"/>
      </w:divBdr>
    </w:div>
    <w:div w:id="210838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9</Pages>
  <Words>3417</Words>
  <Characters>18116</Characters>
  <Application>Microsoft Office Word</Application>
  <DocSecurity>0</DocSecurity>
  <Lines>150</Lines>
  <Paragraphs>42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UPPSALA UNIVERSITET</vt:lpstr>
      <vt:lpstr>UPPSALA UNIVERSITET</vt:lpstr>
    </vt:vector>
  </TitlesOfParts>
  <Company>kemiska inst.</Company>
  <LinksUpToDate>false</LinksUpToDate>
  <CharactersWithSpaces>21491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UPPSALA UNIVERSITET</dc:title>
  <dc:creator>eke</dc:creator>
  <cp:lastModifiedBy>Omer</cp:lastModifiedBy>
  <cp:revision>45</cp:revision>
  <cp:lastPrinted>2014-09-01T10:10:00Z</cp:lastPrinted>
  <dcterms:created xsi:type="dcterms:W3CDTF">2014-04-08T11:58:00Z</dcterms:created>
  <dcterms:modified xsi:type="dcterms:W3CDTF">2014-09-01T12:45:00Z</dcterms:modified>
</cp:coreProperties>
</file>