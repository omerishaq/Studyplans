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gridCol w:w="28"/>
      </w:tblGrid>
      <w:tr w:rsidR="003613D3" w14:paraId="1FD1961E" w14:textId="77777777">
        <w:trPr>
          <w:gridBefore w:val="1"/>
          <w:gridAfter w:val="1"/>
          <w:wBefore w:w="12" w:type="dxa"/>
          <w:wAfter w:w="28"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2"/>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3"/>
            </w:r>
          </w:p>
          <w:p w14:paraId="609DC669" w14:textId="446B0A63"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411F0A">
              <w:rPr>
                <w:b/>
                <w:bCs/>
                <w:lang w:val="sv-SE"/>
              </w:rPr>
            </w:r>
            <w:r w:rsidR="00411F0A">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6D2E15">
              <w:rPr>
                <w:rFonts w:ascii="Verdana" w:hAnsi="Verdana"/>
                <w:b/>
                <w:bCs/>
                <w:sz w:val="20"/>
                <w:szCs w:val="20"/>
                <w:lang w:val="sv-SE"/>
              </w:rPr>
              <w:t>5</w:t>
            </w:r>
          </w:p>
        </w:tc>
      </w:tr>
      <w:tr w:rsidR="003613D3" w14:paraId="513374A9" w14:textId="77777777">
        <w:trPr>
          <w:gridBefore w:val="1"/>
          <w:gridAfter w:val="1"/>
          <w:wBefore w:w="12" w:type="dxa"/>
          <w:wAfter w:w="28"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4"/>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5"/>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gridAfter w:val="1"/>
          <w:wBefore w:w="12" w:type="dxa"/>
          <w:wAfter w:w="28"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6"/>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A95641" w14:paraId="6BE432D8" w14:textId="77777777">
        <w:trPr>
          <w:gridBefore w:val="1"/>
          <w:gridAfter w:val="1"/>
          <w:wBefore w:w="12" w:type="dxa"/>
          <w:wAfter w:w="28"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7"/>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gridAfter w:val="1"/>
          <w:wBefore w:w="12" w:type="dxa"/>
          <w:wAfter w:w="28"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8"/>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4BD56B93" w:rsidR="003613D3" w:rsidRDefault="003613D3">
            <w:pPr>
              <w:tabs>
                <w:tab w:val="left" w:pos="4536"/>
              </w:tabs>
              <w:rPr>
                <w:color w:val="000080"/>
                <w:sz w:val="20"/>
                <w:szCs w:val="20"/>
                <w:lang w:val="sv-SE"/>
              </w:rPr>
            </w:pPr>
            <w:r>
              <w:rPr>
                <w:color w:val="000080"/>
                <w:sz w:val="20"/>
                <w:szCs w:val="20"/>
                <w:lang w:val="sv-SE"/>
              </w:rPr>
              <w:t xml:space="preserve">Datum (date): </w:t>
            </w:r>
            <w:r w:rsidR="00B209FB">
              <w:rPr>
                <w:rFonts w:ascii="Arial" w:hAnsi="Arial" w:cs="Arial"/>
                <w:color w:val="000080"/>
                <w:sz w:val="16"/>
                <w:szCs w:val="16"/>
                <w:lang w:val="sv-SE"/>
              </w:rPr>
              <w:t>2015/0</w:t>
            </w:r>
            <w:ins w:id="1" w:author="Omer" w:date="2015-09-09T09:52:00Z">
              <w:r w:rsidR="00370446">
                <w:rPr>
                  <w:rFonts w:ascii="Arial" w:hAnsi="Arial" w:cs="Arial"/>
                  <w:color w:val="000080"/>
                  <w:sz w:val="16"/>
                  <w:szCs w:val="16"/>
                  <w:lang w:val="sv-SE"/>
                </w:rPr>
                <w:t>9</w:t>
              </w:r>
            </w:ins>
            <w:del w:id="2" w:author="Omer" w:date="2015-09-09T09:52:00Z">
              <w:r w:rsidR="00B209FB" w:rsidDel="00370446">
                <w:rPr>
                  <w:rFonts w:ascii="Arial" w:hAnsi="Arial" w:cs="Arial"/>
                  <w:color w:val="000080"/>
                  <w:sz w:val="16"/>
                  <w:szCs w:val="16"/>
                  <w:lang w:val="sv-SE"/>
                </w:rPr>
                <w:delText>3</w:delText>
              </w:r>
            </w:del>
            <w:r w:rsidR="00822368">
              <w:rPr>
                <w:rFonts w:ascii="Arial" w:hAnsi="Arial" w:cs="Arial"/>
                <w:color w:val="000080"/>
                <w:sz w:val="16"/>
                <w:szCs w:val="16"/>
                <w:lang w:val="sv-SE"/>
              </w:rPr>
              <w:t>/</w:t>
            </w:r>
            <w:ins w:id="3" w:author="Omer" w:date="2015-09-09T09:52:00Z">
              <w:r w:rsidR="00370446">
                <w:rPr>
                  <w:rFonts w:ascii="Arial" w:hAnsi="Arial" w:cs="Arial"/>
                  <w:color w:val="000080"/>
                  <w:sz w:val="16"/>
                  <w:szCs w:val="16"/>
                  <w:lang w:val="sv-SE"/>
                </w:rPr>
                <w:t>09</w:t>
              </w:r>
            </w:ins>
            <w:del w:id="4" w:author="Omer" w:date="2015-09-09T09:52:00Z">
              <w:r w:rsidR="00B209FB" w:rsidDel="00370446">
                <w:rPr>
                  <w:rFonts w:ascii="Arial" w:hAnsi="Arial" w:cs="Arial"/>
                  <w:color w:val="000080"/>
                  <w:sz w:val="16"/>
                  <w:szCs w:val="16"/>
                  <w:lang w:val="sv-SE"/>
                </w:rPr>
                <w:delText>20</w:delText>
              </w:r>
            </w:del>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A95641" w14:paraId="2F292B53" w14:textId="77777777">
        <w:trPr>
          <w:gridBefore w:val="1"/>
          <w:gridAfter w:val="1"/>
          <w:wBefore w:w="12" w:type="dxa"/>
          <w:wAfter w:w="28"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9"/>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gridAfter w:val="1"/>
          <w:wBefore w:w="12" w:type="dxa"/>
          <w:wAfter w:w="28"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0E374B7E" w:rsidR="003613D3" w:rsidRDefault="00370446">
            <w:pPr>
              <w:tabs>
                <w:tab w:val="left" w:pos="2268"/>
                <w:tab w:val="left" w:pos="5670"/>
              </w:tabs>
              <w:rPr>
                <w:rFonts w:ascii="Arial" w:hAnsi="Arial" w:cs="Arial"/>
                <w:color w:val="000080"/>
                <w:sz w:val="16"/>
                <w:szCs w:val="16"/>
                <w:lang w:val="sv-SE"/>
              </w:rPr>
            </w:pPr>
            <w:ins w:id="5" w:author="Omer" w:date="2015-09-09T09:52:00Z">
              <w:r>
                <w:rPr>
                  <w:rFonts w:ascii="Arial" w:hAnsi="Arial" w:cs="Arial"/>
                  <w:color w:val="000080"/>
                  <w:sz w:val="16"/>
                  <w:szCs w:val="16"/>
                  <w:lang w:val="sv-SE"/>
                </w:rPr>
                <w:t>2015/09/09</w:t>
              </w:r>
            </w:ins>
            <w:del w:id="6" w:author="Omer" w:date="2015-09-09T09:52:00Z">
              <w:r w:rsidR="00FA1D57" w:rsidDel="00370446">
                <w:rPr>
                  <w:rFonts w:ascii="Arial" w:hAnsi="Arial" w:cs="Arial"/>
                  <w:color w:val="000080"/>
                  <w:sz w:val="16"/>
                  <w:szCs w:val="16"/>
                  <w:lang w:val="sv-SE"/>
                </w:rPr>
                <w:delText>2015/03/20</w:delText>
              </w:r>
            </w:del>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22E308FF" w:rsidR="00822368" w:rsidDel="00370446" w:rsidRDefault="00370446">
            <w:pPr>
              <w:tabs>
                <w:tab w:val="left" w:pos="2268"/>
                <w:tab w:val="left" w:pos="5670"/>
              </w:tabs>
              <w:rPr>
                <w:del w:id="7" w:author="Omer" w:date="2015-09-09T09:52:00Z"/>
                <w:rFonts w:ascii="Arial" w:hAnsi="Arial" w:cs="Arial"/>
                <w:color w:val="000080"/>
                <w:sz w:val="16"/>
                <w:szCs w:val="16"/>
                <w:lang w:val="sv-SE"/>
              </w:rPr>
            </w:pPr>
            <w:ins w:id="8" w:author="Omer" w:date="2015-09-09T09:52:00Z">
              <w:r>
                <w:rPr>
                  <w:rFonts w:ascii="Arial" w:hAnsi="Arial" w:cs="Arial"/>
                  <w:color w:val="000080"/>
                  <w:sz w:val="16"/>
                  <w:szCs w:val="16"/>
                  <w:lang w:val="sv-SE"/>
                </w:rPr>
                <w:t>2015/09/09</w:t>
              </w:r>
            </w:ins>
            <w:del w:id="9" w:author="Omer" w:date="2015-09-09T09:52:00Z">
              <w:r w:rsidR="00FA1D57" w:rsidDel="00370446">
                <w:rPr>
                  <w:rFonts w:ascii="Arial" w:hAnsi="Arial" w:cs="Arial"/>
                  <w:color w:val="000080"/>
                  <w:sz w:val="16"/>
                  <w:szCs w:val="16"/>
                  <w:lang w:val="sv-SE"/>
                </w:rPr>
                <w:delText>2015/03/20</w:delText>
              </w:r>
            </w:del>
          </w:p>
          <w:p w14:paraId="1B232E34" w14:textId="6ADF1E3C" w:rsidR="003613D3" w:rsidRPr="00A95641" w:rsidRDefault="00BF5510" w:rsidP="003D6D53">
            <w:pPr>
              <w:tabs>
                <w:tab w:val="left" w:pos="2268"/>
                <w:tab w:val="left" w:pos="5670"/>
              </w:tabs>
              <w:rPr>
                <w:color w:val="000080"/>
                <w:sz w:val="20"/>
                <w:lang w:val="sv-SE"/>
              </w:rPr>
            </w:pPr>
            <w:r>
              <w:rPr>
                <w:color w:val="000080"/>
                <w:sz w:val="20"/>
                <w:szCs w:val="20"/>
                <w:lang w:val="sv-SE"/>
              </w:rPr>
              <w:t>Datum:</w:t>
            </w: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77D8E8" w14:textId="77777777" w:rsidR="00FA1D57" w:rsidRDefault="00FA1D57">
            <w:pPr>
              <w:tabs>
                <w:tab w:val="left" w:pos="2268"/>
                <w:tab w:val="left" w:pos="5670"/>
              </w:tabs>
              <w:rPr>
                <w:rFonts w:ascii="Arial" w:hAnsi="Arial" w:cs="Arial"/>
                <w:color w:val="000080"/>
                <w:sz w:val="16"/>
                <w:szCs w:val="16"/>
                <w:lang w:val="sv-SE"/>
              </w:rPr>
            </w:pPr>
            <w:r w:rsidRPr="00FA1D57">
              <w:rPr>
                <w:rFonts w:ascii="Arial" w:hAnsi="Arial" w:cs="Arial"/>
                <w:color w:val="000080"/>
                <w:sz w:val="16"/>
                <w:szCs w:val="16"/>
                <w:lang w:val="sv-SE"/>
              </w:rPr>
              <w:t>Vladimir Curic</w:t>
            </w:r>
          </w:p>
          <w:p w14:paraId="3B3D342F" w14:textId="2BC92BDA"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510"/>
        </w:trPr>
        <w:tc>
          <w:tcPr>
            <w:tcW w:w="9762" w:type="dxa"/>
            <w:gridSpan w:val="6"/>
            <w:tcBorders>
              <w:top w:val="single" w:sz="4" w:space="0" w:color="auto"/>
              <w:left w:val="single" w:sz="6" w:space="0" w:color="auto"/>
              <w:bottom w:val="single" w:sz="6" w:space="0" w:color="auto"/>
              <w:right w:val="single" w:sz="6" w:space="0" w:color="auto"/>
            </w:tcBorders>
          </w:tcPr>
          <w:p w14:paraId="4231052C" w14:textId="39634DB6" w:rsidR="003613D3" w:rsidRPr="00A95641" w:rsidRDefault="003613D3" w:rsidP="006F516D">
            <w:pPr>
              <w:rPr>
                <w:rFonts w:ascii="Arial" w:hAnsi="Arial" w:cs="Arial"/>
                <w:sz w:val="16"/>
                <w:szCs w:val="16"/>
                <w:lang w:val="en-US"/>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10"/>
            </w:r>
          </w:p>
          <w:p w14:paraId="4644F1C3" w14:textId="4EC05676" w:rsidR="006F516D" w:rsidRPr="003D6D53" w:rsidRDefault="006F516D" w:rsidP="006F516D">
            <w:pPr>
              <w:rPr>
                <w:b/>
                <w:bCs/>
                <w:lang w:val="en-US"/>
              </w:rPr>
            </w:pPr>
            <w:del w:id="10" w:author="Omer" w:date="2015-09-09T09:52:00Z">
              <w:r w:rsidRPr="006F516D" w:rsidDel="00370446">
                <w:rPr>
                  <w:rFonts w:ascii="Arial" w:hAnsi="Arial" w:cs="Arial"/>
                  <w:sz w:val="16"/>
                  <w:szCs w:val="16"/>
                  <w:lang w:val="en-US"/>
                </w:rPr>
                <w:delText>Professor Ewert Bengtssons is retiring this year</w:delText>
              </w:r>
              <w:r w:rsidDel="00370446">
                <w:rPr>
                  <w:rFonts w:ascii="Arial" w:hAnsi="Arial" w:cs="Arial"/>
                  <w:sz w:val="16"/>
                  <w:szCs w:val="16"/>
                  <w:lang w:val="en-US"/>
                </w:rPr>
                <w:delText>,</w:delText>
              </w:r>
              <w:r w:rsidRPr="006F516D" w:rsidDel="00370446">
                <w:rPr>
                  <w:rFonts w:ascii="Arial" w:hAnsi="Arial" w:cs="Arial"/>
                  <w:sz w:val="16"/>
                  <w:szCs w:val="16"/>
                  <w:lang w:val="en-US"/>
                </w:rPr>
                <w:delText xml:space="preserve"> and therefore we have de</w:delText>
              </w:r>
              <w:r w:rsidDel="00370446">
                <w:rPr>
                  <w:rFonts w:ascii="Arial" w:hAnsi="Arial" w:cs="Arial"/>
                  <w:sz w:val="16"/>
                  <w:szCs w:val="16"/>
                  <w:lang w:val="en-US"/>
                </w:rPr>
                <w:delText xml:space="preserve">cided to include Vladimir Curic </w:delText>
              </w:r>
              <w:r w:rsidRPr="006F516D" w:rsidDel="00370446">
                <w:rPr>
                  <w:rFonts w:ascii="Arial" w:hAnsi="Arial" w:cs="Arial"/>
                  <w:sz w:val="16"/>
                  <w:szCs w:val="16"/>
                  <w:lang w:val="en-US"/>
                </w:rPr>
                <w:delText xml:space="preserve">to replace him on </w:delText>
              </w:r>
              <w:r w:rsidDel="00370446">
                <w:rPr>
                  <w:rFonts w:ascii="Arial" w:hAnsi="Arial" w:cs="Arial"/>
                  <w:sz w:val="16"/>
                  <w:szCs w:val="16"/>
                  <w:lang w:val="en-US"/>
                </w:rPr>
                <w:delText>the supervision committee for the rest of the Ph.D. study duration.</w:delText>
              </w:r>
              <w:r w:rsidRPr="006F516D" w:rsidDel="00370446">
                <w:rPr>
                  <w:rFonts w:ascii="Arial" w:hAnsi="Arial" w:cs="Arial"/>
                  <w:sz w:val="16"/>
                  <w:szCs w:val="16"/>
                  <w:lang w:val="en-US"/>
                </w:rPr>
                <w:delText xml:space="preserve"> </w:delText>
              </w:r>
            </w:del>
          </w:p>
        </w:tc>
      </w:tr>
      <w:tr w:rsidR="003613D3" w:rsidRPr="00A95641"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1"/>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411F0A">
              <w:rPr>
                <w:b/>
                <w:bCs/>
                <w:lang w:val="sv-SE"/>
              </w:rPr>
            </w:r>
            <w:r w:rsidR="00411F0A">
              <w:rPr>
                <w:b/>
                <w:bCs/>
                <w:lang w:val="sv-SE"/>
              </w:rPr>
              <w:fldChar w:fldCharType="separate"/>
            </w:r>
            <w:r>
              <w:rPr>
                <w:b/>
                <w:bCs/>
                <w:lang w:val="sv-SE"/>
              </w:rPr>
              <w:fldChar w:fldCharType="end"/>
            </w:r>
            <w:r w:rsidR="003613D3">
              <w:rPr>
                <w:sz w:val="20"/>
                <w:szCs w:val="20"/>
                <w:lang w:val="sv-SE"/>
              </w:rPr>
              <w:tab/>
            </w:r>
            <w:commentRangeStart w:id="11"/>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I de fall väsentliga ändringar i förhållande till tidigare upprättad plan gjorts, dvs rutan har markerats, fordras prefektens fastställande av den reviderade studieplanen</w:t>
            </w:r>
            <w:commentRangeEnd w:id="11"/>
            <w:r w:rsidR="00370446">
              <w:rPr>
                <w:rStyle w:val="CommentReference"/>
              </w:rPr>
              <w:commentReference w:id="11"/>
            </w:r>
            <w:r w:rsidR="003613D3">
              <w:rPr>
                <w:sz w:val="16"/>
                <w:szCs w:val="16"/>
                <w:lang w:val="sv-SE"/>
              </w:rPr>
              <w:t xml:space="preserve">. </w:t>
            </w:r>
          </w:p>
        </w:tc>
      </w:tr>
      <w:tr w:rsidR="003613D3" w:rsidRPr="00A95641" w14:paraId="6EBECA66" w14:textId="77777777">
        <w:trPr>
          <w:gridAfter w:val="1"/>
          <w:wAfter w:w="28" w:type="dxa"/>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2"/>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50D104EB" w:rsidR="003613D3" w:rsidRDefault="003613D3" w:rsidP="00F633CF">
            <w:pPr>
              <w:tabs>
                <w:tab w:val="left" w:pos="2139"/>
                <w:tab w:val="left" w:pos="5115"/>
              </w:tabs>
              <w:rPr>
                <w:sz w:val="20"/>
                <w:szCs w:val="20"/>
                <w:lang w:val="sv-SE"/>
              </w:rPr>
            </w:pPr>
            <w:r>
              <w:rPr>
                <w:color w:val="000080"/>
                <w:sz w:val="20"/>
                <w:szCs w:val="20"/>
                <w:lang w:val="sv-SE"/>
              </w:rPr>
              <w:t xml:space="preserve">Datum: </w:t>
            </w:r>
            <w:ins w:id="12" w:author="Omer" w:date="2015-09-09T09:54:00Z">
              <w:r w:rsidR="00370446">
                <w:rPr>
                  <w:rFonts w:ascii="Arial" w:hAnsi="Arial" w:cs="Arial"/>
                  <w:color w:val="000080"/>
                  <w:sz w:val="16"/>
                  <w:szCs w:val="16"/>
                  <w:lang w:val="sv-SE"/>
                </w:rPr>
                <w:t>2015/09/09</w:t>
              </w:r>
            </w:ins>
            <w:del w:id="13" w:author="Omer" w:date="2015-09-09T09:54:00Z">
              <w:r w:rsidR="007029E5" w:rsidDel="00370446">
                <w:rPr>
                  <w:rFonts w:ascii="Arial" w:hAnsi="Arial" w:cs="Arial"/>
                  <w:color w:val="000080"/>
                  <w:sz w:val="16"/>
                  <w:szCs w:val="16"/>
                  <w:lang w:val="sv-SE"/>
                </w:rPr>
                <w:delText>2015/03/20</w:delText>
              </w:r>
            </w:del>
            <w:r>
              <w:rPr>
                <w:color w:val="000080"/>
                <w:sz w:val="20"/>
                <w:szCs w:val="20"/>
                <w:lang w:val="sv-SE"/>
              </w:rPr>
              <w:tab/>
              <w:t xml:space="preserve">Namn: </w:t>
            </w:r>
            <w:r w:rsidR="007029E5">
              <w:rPr>
                <w:rFonts w:ascii="Arial" w:hAnsi="Arial" w:cs="Arial"/>
                <w:color w:val="000080"/>
                <w:sz w:val="16"/>
                <w:szCs w:val="16"/>
                <w:lang w:val="sv-SE"/>
              </w:rPr>
              <w:t>Carolina Wählby</w:t>
            </w:r>
            <w:r>
              <w:rPr>
                <w:color w:val="000080"/>
                <w:sz w:val="20"/>
                <w:szCs w:val="20"/>
                <w:lang w:val="sv-SE"/>
              </w:rPr>
              <w:tab/>
              <w:t>Underskrift:</w:t>
            </w:r>
          </w:p>
        </w:tc>
      </w:tr>
      <w:tr w:rsidR="003613D3" w14:paraId="278FB43B" w14:textId="77777777">
        <w:trPr>
          <w:gridAfter w:val="1"/>
          <w:wAfter w:w="28" w:type="dxa"/>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3"/>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411F0A">
              <w:rPr>
                <w:color w:val="000080"/>
                <w:lang w:val="sv-SE"/>
              </w:rPr>
            </w:r>
            <w:r w:rsidR="00411F0A">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411F0A">
              <w:rPr>
                <w:lang w:val="sv-SE"/>
              </w:rPr>
            </w:r>
            <w:r w:rsidR="00411F0A">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A95641" w14:paraId="18E68A6E" w14:textId="77777777">
        <w:trPr>
          <w:gridAfter w:val="1"/>
          <w:wAfter w:w="28" w:type="dxa"/>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gridAfter w:val="1"/>
          <w:wAfter w:w="28" w:type="dxa"/>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4"/>
            </w:r>
          </w:p>
          <w:bookmarkStart w:id="14"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411F0A">
              <w:rPr>
                <w:color w:val="000080"/>
                <w:sz w:val="20"/>
                <w:szCs w:val="20"/>
                <w:lang w:val="sv-SE"/>
              </w:rPr>
            </w:r>
            <w:r w:rsidR="00411F0A">
              <w:rPr>
                <w:color w:val="000080"/>
                <w:sz w:val="20"/>
                <w:szCs w:val="20"/>
                <w:lang w:val="sv-SE"/>
              </w:rPr>
              <w:fldChar w:fldCharType="separate"/>
            </w:r>
            <w:r>
              <w:rPr>
                <w:color w:val="000080"/>
                <w:sz w:val="20"/>
                <w:szCs w:val="20"/>
                <w:lang w:val="sv-SE"/>
              </w:rPr>
              <w:fldChar w:fldCharType="end"/>
            </w:r>
            <w:bookmarkEnd w:id="14"/>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A95641" w14:paraId="3B913BB2" w14:textId="77777777">
        <w:trPr>
          <w:gridAfter w:val="1"/>
          <w:wAfter w:w="28" w:type="dxa"/>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7DB69850"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2016/0</w:t>
            </w:r>
            <w:ins w:id="15" w:author="Omer" w:date="2015-09-09T09:54:00Z">
              <w:r w:rsidR="00370446">
                <w:rPr>
                  <w:rFonts w:ascii="Arial" w:hAnsi="Arial" w:cs="Arial"/>
                  <w:color w:val="000080"/>
                  <w:sz w:val="16"/>
                  <w:szCs w:val="16"/>
                  <w:lang w:val="sv-SE"/>
                </w:rPr>
                <w:t>6</w:t>
              </w:r>
            </w:ins>
            <w:del w:id="16" w:author="Omer" w:date="2015-09-09T09:54:00Z">
              <w:r w:rsidR="00AC155B" w:rsidDel="00370446">
                <w:rPr>
                  <w:rFonts w:ascii="Arial" w:hAnsi="Arial" w:cs="Arial"/>
                  <w:color w:val="000080"/>
                  <w:sz w:val="16"/>
                  <w:szCs w:val="16"/>
                  <w:lang w:val="sv-SE"/>
                </w:rPr>
                <w:delText>4</w:delText>
              </w:r>
            </w:del>
            <w:r w:rsidR="00AC155B">
              <w:rPr>
                <w:rFonts w:ascii="Arial" w:hAnsi="Arial" w:cs="Arial"/>
                <w:color w:val="000080"/>
                <w:sz w:val="16"/>
                <w:szCs w:val="16"/>
                <w:lang w:val="sv-SE"/>
              </w:rPr>
              <w:t>/01</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210C10FC" w:rsidR="003613D3" w:rsidRDefault="003613D3" w:rsidP="00560EDD">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6"/>
            </w:r>
            <w:r>
              <w:rPr>
                <w:color w:val="000080"/>
                <w:sz w:val="20"/>
                <w:szCs w:val="20"/>
                <w:lang w:val="sv-SE"/>
              </w:rPr>
              <w:t xml:space="preserve">: </w:t>
            </w:r>
            <w:r w:rsidR="009D187C">
              <w:rPr>
                <w:rFonts w:ascii="Arial" w:hAnsi="Arial" w:cs="Arial"/>
                <w:color w:val="000080"/>
                <w:sz w:val="16"/>
                <w:szCs w:val="16"/>
                <w:lang w:val="sv-SE"/>
              </w:rPr>
              <w:t>201</w:t>
            </w:r>
            <w:ins w:id="17" w:author="Omer" w:date="2015-09-09T09:55:00Z">
              <w:r w:rsidR="00411F0A">
                <w:rPr>
                  <w:rFonts w:ascii="Arial" w:hAnsi="Arial" w:cs="Arial"/>
                  <w:color w:val="000080"/>
                  <w:sz w:val="16"/>
                  <w:szCs w:val="16"/>
                  <w:lang w:val="sv-SE"/>
                </w:rPr>
                <w:t>6</w:t>
              </w:r>
            </w:ins>
            <w:del w:id="18" w:author="Omer" w:date="2015-09-09T09:55:00Z">
              <w:r w:rsidR="00E76A9C" w:rsidDel="00411F0A">
                <w:rPr>
                  <w:rFonts w:ascii="Arial" w:hAnsi="Arial" w:cs="Arial"/>
                  <w:color w:val="000080"/>
                  <w:sz w:val="16"/>
                  <w:szCs w:val="16"/>
                  <w:lang w:val="sv-SE"/>
                </w:rPr>
                <w:delText>5</w:delText>
              </w:r>
            </w:del>
            <w:r w:rsidR="00560EDD">
              <w:rPr>
                <w:rFonts w:ascii="Arial" w:hAnsi="Arial" w:cs="Arial"/>
                <w:color w:val="000080"/>
                <w:sz w:val="16"/>
                <w:szCs w:val="16"/>
                <w:lang w:val="sv-SE"/>
              </w:rPr>
              <w:t>/0</w:t>
            </w:r>
            <w:ins w:id="19" w:author="Omer" w:date="2015-09-09T09:55:00Z">
              <w:r w:rsidR="00411F0A">
                <w:rPr>
                  <w:rFonts w:ascii="Arial" w:hAnsi="Arial" w:cs="Arial"/>
                  <w:color w:val="000080"/>
                  <w:sz w:val="16"/>
                  <w:szCs w:val="16"/>
                  <w:lang w:val="sv-SE"/>
                </w:rPr>
                <w:t>3</w:t>
              </w:r>
            </w:ins>
            <w:del w:id="20" w:author="Omer" w:date="2015-09-09T09:55:00Z">
              <w:r w:rsidR="00E76A9C" w:rsidDel="00411F0A">
                <w:rPr>
                  <w:rFonts w:ascii="Arial" w:hAnsi="Arial" w:cs="Arial"/>
                  <w:color w:val="000080"/>
                  <w:sz w:val="16"/>
                  <w:szCs w:val="16"/>
                  <w:lang w:val="sv-SE"/>
                </w:rPr>
                <w:delText>9</w:delText>
              </w:r>
            </w:del>
            <w:r w:rsidR="00541FE9">
              <w:rPr>
                <w:rFonts w:ascii="Arial" w:hAnsi="Arial" w:cs="Arial"/>
                <w:color w:val="000080"/>
                <w:sz w:val="16"/>
                <w:szCs w:val="16"/>
                <w:lang w:val="sv-SE"/>
              </w:rPr>
              <w:t>/</w:t>
            </w:r>
            <w:r w:rsidR="00E76A9C">
              <w:rPr>
                <w:rFonts w:ascii="Arial" w:hAnsi="Arial" w:cs="Arial"/>
                <w:color w:val="000080"/>
                <w:sz w:val="16"/>
                <w:szCs w:val="16"/>
                <w:lang w:val="sv-SE"/>
              </w:rPr>
              <w:t>15</w:t>
            </w:r>
          </w:p>
        </w:tc>
      </w:tr>
      <w:tr w:rsidR="003613D3" w14:paraId="57FEF2A8" w14:textId="77777777">
        <w:trPr>
          <w:gridAfter w:val="1"/>
          <w:wAfter w:w="28" w:type="dxa"/>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A95641">
              <w:rPr>
                <w:lang w:val="sv-SE"/>
              </w:rPr>
              <w:lastRenderedPageBreak/>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7"/>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gridAfter w:val="1"/>
          <w:wAfter w:w="28" w:type="dxa"/>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t>Finansieringsplan för utbildningsperioden</w:t>
            </w:r>
            <w:r>
              <w:rPr>
                <w:rStyle w:val="EndnoteReference"/>
                <w:color w:val="000080"/>
                <w:sz w:val="20"/>
                <w:szCs w:val="20"/>
                <w:lang w:val="sv-SE"/>
              </w:rPr>
              <w:endnoteReference w:id="18"/>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gridAfter w:val="1"/>
          <w:wAfter w:w="28" w:type="dxa"/>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411F0A">
              <w:rPr>
                <w:color w:val="000080"/>
                <w:sz w:val="18"/>
                <w:szCs w:val="20"/>
                <w:lang w:val="sv-SE"/>
              </w:rPr>
            </w:r>
            <w:r w:rsidR="00411F0A">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411F0A">
              <w:rPr>
                <w:color w:val="000080"/>
                <w:sz w:val="18"/>
                <w:szCs w:val="20"/>
                <w:lang w:val="sv-SE"/>
              </w:rPr>
            </w:r>
            <w:r w:rsidR="00411F0A">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66F451CF"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ins w:id="21" w:author="Omer" w:date="2015-09-09T09:55:00Z">
              <w:r w:rsidR="00411F0A">
                <w:rPr>
                  <w:rFonts w:ascii="Arial" w:hAnsi="Arial" w:cs="Arial"/>
                  <w:color w:val="000080"/>
                  <w:sz w:val="16"/>
                  <w:szCs w:val="16"/>
                  <w:lang w:val="sv-SE"/>
                </w:rPr>
                <w:t>6</w:t>
              </w:r>
            </w:ins>
            <w:del w:id="22" w:author="Omer" w:date="2015-09-09T09:55:00Z">
              <w:r w:rsidR="00E76A9C" w:rsidDel="00411F0A">
                <w:rPr>
                  <w:rFonts w:ascii="Arial" w:hAnsi="Arial" w:cs="Arial"/>
                  <w:color w:val="000080"/>
                  <w:sz w:val="16"/>
                  <w:szCs w:val="16"/>
                  <w:lang w:val="sv-SE"/>
                </w:rPr>
                <w:delText>4</w:delText>
              </w:r>
            </w:del>
            <w:r w:rsidR="00A841B4">
              <w:rPr>
                <w:rFonts w:ascii="Arial" w:hAnsi="Arial" w:cs="Arial"/>
                <w:color w:val="000080"/>
                <w:sz w:val="16"/>
                <w:szCs w:val="16"/>
                <w:lang w:val="sv-SE"/>
              </w:rPr>
              <w:t>/</w:t>
            </w:r>
            <w:r w:rsidR="00E76A9C">
              <w:rPr>
                <w:rFonts w:ascii="Arial" w:hAnsi="Arial" w:cs="Arial"/>
                <w:color w:val="000080"/>
                <w:sz w:val="16"/>
                <w:szCs w:val="16"/>
                <w:lang w:val="sv-SE"/>
              </w:rPr>
              <w:t>01</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0A50838"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r w:rsidR="00E76A9C">
              <w:rPr>
                <w:rFonts w:ascii="Arial" w:hAnsi="Arial" w:cs="Arial"/>
                <w:color w:val="000080"/>
                <w:sz w:val="16"/>
                <w:szCs w:val="16"/>
                <w:lang w:val="sv-SE"/>
              </w:rPr>
              <w:t>/VR</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411F0A" w14:paraId="31E2ECA5" w14:textId="77777777" w:rsidTr="00B26419">
        <w:trPr>
          <w:gridAfter w:val="1"/>
          <w:wAfter w:w="28" w:type="dxa"/>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9"/>
            </w:r>
            <w:r>
              <w:rPr>
                <w:color w:val="000080"/>
                <w:sz w:val="20"/>
                <w:szCs w:val="20"/>
                <w:lang w:val="sv-SE"/>
              </w:rPr>
              <w:t>:</w:t>
            </w:r>
          </w:p>
          <w:p w14:paraId="560F0EA4" w14:textId="5100EC35" w:rsidR="00A60904" w:rsidRPr="00A95641" w:rsidRDefault="00BF5510" w:rsidP="00CC33AA">
            <w:pPr>
              <w:rPr>
                <w:rFonts w:ascii="Arial" w:hAnsi="Arial" w:cs="Arial"/>
                <w:color w:val="000080"/>
                <w:sz w:val="20"/>
                <w:szCs w:val="16"/>
                <w:lang w:val="sv-SE"/>
              </w:rPr>
            </w:pPr>
            <w:r w:rsidRPr="00A95641">
              <w:rPr>
                <w:rFonts w:ascii="Arial" w:hAnsi="Arial" w:cs="Arial"/>
                <w:color w:val="000080"/>
                <w:sz w:val="20"/>
                <w:szCs w:val="16"/>
                <w:lang w:val="sv-SE"/>
              </w:rPr>
              <w:t>None</w:t>
            </w:r>
            <w:r w:rsidR="004E5D43" w:rsidRPr="00A95641">
              <w:rPr>
                <w:rFonts w:ascii="Arial" w:hAnsi="Arial" w:cs="Arial"/>
                <w:color w:val="000080"/>
                <w:sz w:val="20"/>
                <w:szCs w:val="16"/>
                <w:lang w:val="sv-SE"/>
              </w:rPr>
              <w:t>.</w:t>
            </w:r>
          </w:p>
          <w:p w14:paraId="1AB18D29" w14:textId="77777777" w:rsidR="003613D3" w:rsidRPr="00A95641" w:rsidRDefault="003613D3">
            <w:pPr>
              <w:rPr>
                <w:rFonts w:ascii="Arial" w:hAnsi="Arial" w:cs="Arial"/>
                <w:color w:val="000080"/>
                <w:sz w:val="16"/>
                <w:szCs w:val="16"/>
                <w:lang w:val="sv-SE"/>
              </w:rPr>
            </w:pPr>
          </w:p>
          <w:p w14:paraId="288120BB" w14:textId="77777777" w:rsidR="00A60904" w:rsidRPr="00A95641" w:rsidRDefault="00A60904">
            <w:pPr>
              <w:rPr>
                <w:rFonts w:ascii="Arial" w:hAnsi="Arial" w:cs="Arial"/>
                <w:color w:val="000080"/>
                <w:sz w:val="16"/>
                <w:szCs w:val="16"/>
                <w:lang w:val="sv-SE"/>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20"/>
            </w:r>
            <w:r>
              <w:rPr>
                <w:color w:val="000080"/>
                <w:sz w:val="20"/>
                <w:szCs w:val="20"/>
                <w:lang w:val="sv-SE"/>
              </w:rPr>
              <w:t>:</w:t>
            </w:r>
          </w:p>
          <w:p w14:paraId="1D2CEE13" w14:textId="77777777" w:rsidR="003613D3" w:rsidRDefault="00411F0A" w:rsidP="00411F0A">
            <w:pPr>
              <w:rPr>
                <w:ins w:id="23" w:author="Omer" w:date="2015-09-09T09:57:00Z"/>
                <w:rFonts w:ascii="Arial" w:hAnsi="Arial" w:cs="Arial"/>
                <w:b/>
                <w:bCs/>
                <w:color w:val="000080"/>
                <w:sz w:val="16"/>
                <w:szCs w:val="16"/>
                <w:lang w:val="en-US"/>
              </w:rPr>
            </w:pPr>
            <w:ins w:id="24" w:author="Omer" w:date="2015-09-09T09:56:00Z">
              <w:r w:rsidRPr="00411F0A">
                <w:rPr>
                  <w:rFonts w:ascii="Arial" w:hAnsi="Arial" w:cs="Arial"/>
                  <w:b/>
                  <w:bCs/>
                  <w:color w:val="000080"/>
                  <w:sz w:val="16"/>
                  <w:szCs w:val="16"/>
                  <w:lang w:val="en-US"/>
                  <w:rPrChange w:id="25" w:author="Omer" w:date="2015-09-09T09:56:00Z">
                    <w:rPr>
                      <w:rFonts w:ascii="Arial" w:hAnsi="Arial" w:cs="Arial"/>
                      <w:b/>
                      <w:bCs/>
                      <w:color w:val="000080"/>
                      <w:sz w:val="16"/>
                      <w:szCs w:val="16"/>
                      <w:lang w:val="sv-SE"/>
                    </w:rPr>
                  </w:rPrChange>
                </w:rPr>
                <w:t xml:space="preserve">I took 13 </w:t>
              </w:r>
            </w:ins>
            <w:ins w:id="26" w:author="Omer" w:date="2015-09-09T09:57:00Z">
              <w:r>
                <w:rPr>
                  <w:rFonts w:ascii="Arial" w:hAnsi="Arial" w:cs="Arial"/>
                  <w:b/>
                  <w:bCs/>
                  <w:color w:val="000080"/>
                  <w:sz w:val="16"/>
                  <w:szCs w:val="16"/>
                  <w:lang w:val="en-US"/>
                </w:rPr>
                <w:t>days of unpaid leave</w:t>
              </w:r>
            </w:ins>
            <w:ins w:id="27" w:author="Omer" w:date="2015-09-09T09:56:00Z">
              <w:r w:rsidRPr="00411F0A">
                <w:rPr>
                  <w:rFonts w:ascii="Arial" w:hAnsi="Arial" w:cs="Arial"/>
                  <w:b/>
                  <w:bCs/>
                  <w:color w:val="000080"/>
                  <w:sz w:val="16"/>
                  <w:szCs w:val="16"/>
                  <w:lang w:val="en-US"/>
                  <w:rPrChange w:id="28" w:author="Omer" w:date="2015-09-09T09:56:00Z">
                    <w:rPr>
                      <w:rFonts w:ascii="Arial" w:hAnsi="Arial" w:cs="Arial"/>
                      <w:b/>
                      <w:bCs/>
                      <w:color w:val="000080"/>
                      <w:sz w:val="16"/>
                      <w:szCs w:val="16"/>
                      <w:lang w:val="sv-SE"/>
                    </w:rPr>
                  </w:rPrChange>
                </w:rPr>
                <w:t xml:space="preserve"> from 1st July 2015 to 13th July</w:t>
              </w:r>
            </w:ins>
            <w:ins w:id="29" w:author="Omer" w:date="2015-09-09T09:57:00Z">
              <w:r>
                <w:rPr>
                  <w:rFonts w:ascii="Arial" w:hAnsi="Arial" w:cs="Arial"/>
                  <w:b/>
                  <w:bCs/>
                  <w:color w:val="000080"/>
                  <w:sz w:val="16"/>
                  <w:szCs w:val="16"/>
                  <w:lang w:val="en-US"/>
                </w:rPr>
                <w:t xml:space="preserve"> 2015 due to a family emergency</w:t>
              </w:r>
            </w:ins>
          </w:p>
          <w:p w14:paraId="5FAE042C" w14:textId="49A4830C" w:rsidR="00411F0A" w:rsidRPr="00411F0A" w:rsidRDefault="00411F0A" w:rsidP="00411F0A">
            <w:pPr>
              <w:rPr>
                <w:rFonts w:ascii="Arial" w:hAnsi="Arial" w:cs="Arial"/>
                <w:b/>
                <w:bCs/>
                <w:color w:val="000080"/>
                <w:sz w:val="16"/>
                <w:szCs w:val="16"/>
                <w:lang w:val="en-US"/>
                <w:rPrChange w:id="30" w:author="Omer" w:date="2015-09-09T09:56:00Z">
                  <w:rPr>
                    <w:rFonts w:ascii="Arial" w:hAnsi="Arial" w:cs="Arial"/>
                    <w:b/>
                    <w:bCs/>
                    <w:color w:val="000080"/>
                    <w:sz w:val="16"/>
                    <w:szCs w:val="16"/>
                    <w:lang w:val="sv-SE"/>
                  </w:rPr>
                </w:rPrChange>
              </w:rPr>
            </w:pPr>
            <w:ins w:id="31" w:author="Omer" w:date="2015-09-09T09:57:00Z">
              <w:r>
                <w:rPr>
                  <w:rFonts w:ascii="Arial" w:hAnsi="Arial" w:cs="Arial"/>
                  <w:b/>
                  <w:bCs/>
                  <w:color w:val="000080"/>
                  <w:sz w:val="16"/>
                  <w:szCs w:val="16"/>
                  <w:lang w:val="en-US"/>
                </w:rPr>
                <w:t>I am planning 49 days of parental leave from 2</w:t>
              </w:r>
            </w:ins>
            <w:ins w:id="32" w:author="Omer" w:date="2015-09-09T09:58:00Z">
              <w:r w:rsidR="00612D5F">
                <w:rPr>
                  <w:rFonts w:ascii="Arial" w:hAnsi="Arial" w:cs="Arial"/>
                  <w:b/>
                  <w:bCs/>
                  <w:color w:val="000080"/>
                  <w:sz w:val="16"/>
                  <w:szCs w:val="16"/>
                  <w:lang w:val="en-US"/>
                </w:rPr>
                <w:t>1</w:t>
              </w:r>
            </w:ins>
            <w:ins w:id="33" w:author="Omer" w:date="2015-09-09T09:57:00Z">
              <w:r w:rsidRPr="00411F0A">
                <w:rPr>
                  <w:rFonts w:ascii="Arial" w:hAnsi="Arial" w:cs="Arial"/>
                  <w:b/>
                  <w:bCs/>
                  <w:color w:val="000080"/>
                  <w:sz w:val="16"/>
                  <w:szCs w:val="16"/>
                  <w:vertAlign w:val="superscript"/>
                  <w:lang w:val="en-US"/>
                  <w:rPrChange w:id="34" w:author="Omer" w:date="2015-09-09T09:58:00Z">
                    <w:rPr>
                      <w:rFonts w:ascii="Arial" w:hAnsi="Arial" w:cs="Arial"/>
                      <w:b/>
                      <w:bCs/>
                      <w:color w:val="000080"/>
                      <w:sz w:val="16"/>
                      <w:szCs w:val="16"/>
                      <w:lang w:val="en-US"/>
                    </w:rPr>
                  </w:rPrChange>
                </w:rPr>
                <w:t>th</w:t>
              </w:r>
              <w:r>
                <w:rPr>
                  <w:rFonts w:ascii="Arial" w:hAnsi="Arial" w:cs="Arial"/>
                  <w:b/>
                  <w:bCs/>
                  <w:color w:val="000080"/>
                  <w:sz w:val="16"/>
                  <w:szCs w:val="16"/>
                  <w:lang w:val="en-US"/>
                </w:rPr>
                <w:t xml:space="preserve"> </w:t>
              </w:r>
            </w:ins>
            <w:ins w:id="35" w:author="Omer" w:date="2015-09-09T09:58:00Z">
              <w:r>
                <w:rPr>
                  <w:rFonts w:ascii="Arial" w:hAnsi="Arial" w:cs="Arial"/>
                  <w:b/>
                  <w:bCs/>
                  <w:color w:val="000080"/>
                  <w:sz w:val="16"/>
                  <w:szCs w:val="16"/>
                  <w:lang w:val="en-US"/>
                </w:rPr>
                <w:t xml:space="preserve">September 2015 to </w:t>
              </w:r>
              <w:r w:rsidR="00612D5F">
                <w:rPr>
                  <w:rFonts w:ascii="Arial" w:hAnsi="Arial" w:cs="Arial"/>
                  <w:b/>
                  <w:bCs/>
                  <w:color w:val="000080"/>
                  <w:sz w:val="16"/>
                  <w:szCs w:val="16"/>
                  <w:lang w:val="en-US"/>
                </w:rPr>
                <w:t>8</w:t>
              </w:r>
              <w:r w:rsidR="00612D5F" w:rsidRPr="00612D5F">
                <w:rPr>
                  <w:rFonts w:ascii="Arial" w:hAnsi="Arial" w:cs="Arial"/>
                  <w:b/>
                  <w:bCs/>
                  <w:color w:val="000080"/>
                  <w:sz w:val="16"/>
                  <w:szCs w:val="16"/>
                  <w:vertAlign w:val="superscript"/>
                  <w:lang w:val="en-US"/>
                  <w:rPrChange w:id="36" w:author="Omer" w:date="2015-09-09T09:58:00Z">
                    <w:rPr>
                      <w:rFonts w:ascii="Arial" w:hAnsi="Arial" w:cs="Arial"/>
                      <w:b/>
                      <w:bCs/>
                      <w:color w:val="000080"/>
                      <w:sz w:val="16"/>
                      <w:szCs w:val="16"/>
                      <w:lang w:val="en-US"/>
                    </w:rPr>
                  </w:rPrChange>
                </w:rPr>
                <w:t>th</w:t>
              </w:r>
              <w:r w:rsidR="00612D5F">
                <w:rPr>
                  <w:rFonts w:ascii="Arial" w:hAnsi="Arial" w:cs="Arial"/>
                  <w:b/>
                  <w:bCs/>
                  <w:color w:val="000080"/>
                  <w:sz w:val="16"/>
                  <w:szCs w:val="16"/>
                  <w:lang w:val="en-US"/>
                </w:rPr>
                <w:t xml:space="preserve"> November 2015</w:t>
              </w:r>
            </w:ins>
            <w:ins w:id="37" w:author="Omer" w:date="2015-09-09T09:57:00Z">
              <w:r>
                <w:rPr>
                  <w:rFonts w:ascii="Arial" w:hAnsi="Arial" w:cs="Arial"/>
                  <w:b/>
                  <w:bCs/>
                  <w:color w:val="000080"/>
                  <w:sz w:val="16"/>
                  <w:szCs w:val="16"/>
                  <w:lang w:val="en-US"/>
                </w:rPr>
                <w:t xml:space="preserve"> </w:t>
              </w:r>
            </w:ins>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1"/>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2"/>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8" w:author="Omer" w:date="2015-09-09T10:0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552"/>
              <w:gridCol w:w="1531"/>
              <w:gridCol w:w="1610"/>
              <w:gridCol w:w="2552"/>
              <w:gridCol w:w="1261"/>
              <w:tblGridChange w:id="39">
                <w:tblGrid>
                  <w:gridCol w:w="2552"/>
                  <w:gridCol w:w="1531"/>
                  <w:gridCol w:w="1917"/>
                  <w:gridCol w:w="1918"/>
                  <w:gridCol w:w="1588"/>
                </w:tblGrid>
              </w:tblGridChange>
            </w:tblGrid>
            <w:tr w:rsidR="003613D3" w14:paraId="7871A00D" w14:textId="77777777" w:rsidTr="00185C2C">
              <w:tc>
                <w:tcPr>
                  <w:tcW w:w="2552" w:type="dxa"/>
                  <w:vAlign w:val="center"/>
                  <w:tcPrChange w:id="40" w:author="Omer" w:date="2015-09-09T10:06:00Z">
                    <w:tcPr>
                      <w:tcW w:w="2552" w:type="dxa"/>
                      <w:vAlign w:val="center"/>
                    </w:tcPr>
                  </w:tcPrChange>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Change w:id="41" w:author="Omer" w:date="2015-09-09T10:06:00Z">
                    <w:tcPr>
                      <w:tcW w:w="1531" w:type="dxa"/>
                      <w:vAlign w:val="center"/>
                    </w:tcPr>
                  </w:tcPrChange>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610" w:type="dxa"/>
                  <w:vAlign w:val="center"/>
                  <w:tcPrChange w:id="42" w:author="Omer" w:date="2015-09-09T10:06:00Z">
                    <w:tcPr>
                      <w:tcW w:w="1917" w:type="dxa"/>
                      <w:vAlign w:val="center"/>
                    </w:tcPr>
                  </w:tcPrChange>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2552" w:type="dxa"/>
                  <w:vAlign w:val="center"/>
                  <w:tcPrChange w:id="43" w:author="Omer" w:date="2015-09-09T10:06:00Z">
                    <w:tcPr>
                      <w:tcW w:w="1918" w:type="dxa"/>
                      <w:vAlign w:val="center"/>
                    </w:tcPr>
                  </w:tcPrChange>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261" w:type="dxa"/>
                  <w:vAlign w:val="center"/>
                  <w:tcPrChange w:id="44" w:author="Omer" w:date="2015-09-09T10:06:00Z">
                    <w:tcPr>
                      <w:tcW w:w="1588" w:type="dxa"/>
                      <w:vAlign w:val="center"/>
                    </w:tcPr>
                  </w:tcPrChange>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85C2C">
              <w:trPr>
                <w:trHeight w:val="397"/>
                <w:trPrChange w:id="45" w:author="Omer" w:date="2015-09-09T10:06:00Z">
                  <w:trPr>
                    <w:trHeight w:val="397"/>
                  </w:trPr>
                </w:trPrChange>
              </w:trPr>
              <w:tc>
                <w:tcPr>
                  <w:tcW w:w="2552" w:type="dxa"/>
                  <w:vAlign w:val="center"/>
                  <w:tcPrChange w:id="46" w:author="Omer" w:date="2015-09-09T10:06:00Z">
                    <w:tcPr>
                      <w:tcW w:w="2552" w:type="dxa"/>
                      <w:vAlign w:val="center"/>
                    </w:tcPr>
                  </w:tcPrChange>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Change w:id="47" w:author="Omer" w:date="2015-09-09T10:06:00Z">
                    <w:tcPr>
                      <w:tcW w:w="1531" w:type="dxa"/>
                      <w:vAlign w:val="center"/>
                    </w:tcPr>
                  </w:tcPrChange>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610" w:type="dxa"/>
                  <w:vAlign w:val="center"/>
                  <w:tcPrChange w:id="48" w:author="Omer" w:date="2015-09-09T10:06:00Z">
                    <w:tcPr>
                      <w:tcW w:w="1917" w:type="dxa"/>
                      <w:vAlign w:val="center"/>
                    </w:tcPr>
                  </w:tcPrChange>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2552" w:type="dxa"/>
                  <w:vAlign w:val="center"/>
                  <w:tcPrChange w:id="49" w:author="Omer" w:date="2015-09-09T10:06:00Z">
                    <w:tcPr>
                      <w:tcW w:w="1918" w:type="dxa"/>
                      <w:vAlign w:val="center"/>
                    </w:tcPr>
                  </w:tcPrChange>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261" w:type="dxa"/>
                  <w:vAlign w:val="center"/>
                  <w:tcPrChange w:id="50" w:author="Omer" w:date="2015-09-09T10:06:00Z">
                    <w:tcPr>
                      <w:tcW w:w="1588" w:type="dxa"/>
                      <w:vAlign w:val="center"/>
                    </w:tcPr>
                  </w:tcPrChange>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85C2C">
              <w:trPr>
                <w:trHeight w:val="397"/>
                <w:trPrChange w:id="51" w:author="Omer" w:date="2015-09-09T10:06:00Z">
                  <w:trPr>
                    <w:trHeight w:val="397"/>
                  </w:trPr>
                </w:trPrChange>
              </w:trPr>
              <w:tc>
                <w:tcPr>
                  <w:tcW w:w="2552" w:type="dxa"/>
                  <w:vAlign w:val="center"/>
                  <w:tcPrChange w:id="52" w:author="Omer" w:date="2015-09-09T10:06:00Z">
                    <w:tcPr>
                      <w:tcW w:w="2552" w:type="dxa"/>
                      <w:vAlign w:val="center"/>
                    </w:tcPr>
                  </w:tcPrChange>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Change w:id="53" w:author="Omer" w:date="2015-09-09T10:06:00Z">
                    <w:tcPr>
                      <w:tcW w:w="1531" w:type="dxa"/>
                      <w:vAlign w:val="center"/>
                    </w:tcPr>
                  </w:tcPrChange>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610" w:type="dxa"/>
                  <w:vAlign w:val="center"/>
                  <w:tcPrChange w:id="54" w:author="Omer" w:date="2015-09-09T10:06:00Z">
                    <w:tcPr>
                      <w:tcW w:w="1917" w:type="dxa"/>
                      <w:vAlign w:val="center"/>
                    </w:tcPr>
                  </w:tcPrChange>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2552" w:type="dxa"/>
                  <w:vAlign w:val="center"/>
                  <w:tcPrChange w:id="55" w:author="Omer" w:date="2015-09-09T10:06:00Z">
                    <w:tcPr>
                      <w:tcW w:w="1918" w:type="dxa"/>
                      <w:vAlign w:val="center"/>
                    </w:tcPr>
                  </w:tcPrChange>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261" w:type="dxa"/>
                  <w:vAlign w:val="center"/>
                  <w:tcPrChange w:id="56" w:author="Omer" w:date="2015-09-09T10:06:00Z">
                    <w:tcPr>
                      <w:tcW w:w="1588" w:type="dxa"/>
                      <w:vAlign w:val="center"/>
                    </w:tcPr>
                  </w:tcPrChange>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85C2C">
              <w:trPr>
                <w:trHeight w:val="397"/>
                <w:trPrChange w:id="57" w:author="Omer" w:date="2015-09-09T10:06:00Z">
                  <w:trPr>
                    <w:trHeight w:val="397"/>
                  </w:trPr>
                </w:trPrChange>
              </w:trPr>
              <w:tc>
                <w:tcPr>
                  <w:tcW w:w="2552" w:type="dxa"/>
                  <w:vAlign w:val="center"/>
                  <w:tcPrChange w:id="58" w:author="Omer" w:date="2015-09-09T10:06:00Z">
                    <w:tcPr>
                      <w:tcW w:w="2552" w:type="dxa"/>
                      <w:vAlign w:val="center"/>
                    </w:tcPr>
                  </w:tcPrChange>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Change w:id="59" w:author="Omer" w:date="2015-09-09T10:06:00Z">
                    <w:tcPr>
                      <w:tcW w:w="1531" w:type="dxa"/>
                      <w:vAlign w:val="center"/>
                    </w:tcPr>
                  </w:tcPrChange>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610" w:type="dxa"/>
                  <w:vAlign w:val="center"/>
                  <w:tcPrChange w:id="60" w:author="Omer" w:date="2015-09-09T10:06:00Z">
                    <w:tcPr>
                      <w:tcW w:w="1917" w:type="dxa"/>
                      <w:vAlign w:val="center"/>
                    </w:tcPr>
                  </w:tcPrChange>
                </w:tcPr>
                <w:p w14:paraId="2115033B" w14:textId="0F040E03" w:rsidR="003613D3" w:rsidRPr="00ED0FC2" w:rsidRDefault="003613D3" w:rsidP="00ED0FC2">
                  <w:pPr>
                    <w:tabs>
                      <w:tab w:val="left" w:pos="749"/>
                    </w:tabs>
                    <w:rPr>
                      <w:sz w:val="18"/>
                      <w:szCs w:val="20"/>
                      <w:lang w:val="en-US"/>
                    </w:rPr>
                  </w:pPr>
                </w:p>
              </w:tc>
              <w:tc>
                <w:tcPr>
                  <w:tcW w:w="2552" w:type="dxa"/>
                  <w:vAlign w:val="center"/>
                  <w:tcPrChange w:id="61" w:author="Omer" w:date="2015-09-09T10:06:00Z">
                    <w:tcPr>
                      <w:tcW w:w="1918" w:type="dxa"/>
                      <w:vAlign w:val="center"/>
                    </w:tcPr>
                  </w:tcPrChange>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261" w:type="dxa"/>
                  <w:vAlign w:val="center"/>
                  <w:tcPrChange w:id="62" w:author="Omer" w:date="2015-09-09T10:06:00Z">
                    <w:tcPr>
                      <w:tcW w:w="1588" w:type="dxa"/>
                      <w:vAlign w:val="center"/>
                    </w:tcPr>
                  </w:tcPrChange>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85C2C">
              <w:trPr>
                <w:trHeight w:val="397"/>
                <w:trPrChange w:id="63" w:author="Omer" w:date="2015-09-09T10:06:00Z">
                  <w:trPr>
                    <w:trHeight w:val="397"/>
                  </w:trPr>
                </w:trPrChange>
              </w:trPr>
              <w:tc>
                <w:tcPr>
                  <w:tcW w:w="2552" w:type="dxa"/>
                  <w:vAlign w:val="center"/>
                  <w:tcPrChange w:id="64" w:author="Omer" w:date="2015-09-09T10:06:00Z">
                    <w:tcPr>
                      <w:tcW w:w="2552" w:type="dxa"/>
                      <w:vAlign w:val="center"/>
                    </w:tcPr>
                  </w:tcPrChange>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Change w:id="65" w:author="Omer" w:date="2015-09-09T10:06:00Z">
                    <w:tcPr>
                      <w:tcW w:w="1531" w:type="dxa"/>
                      <w:vAlign w:val="center"/>
                    </w:tcPr>
                  </w:tcPrChange>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610" w:type="dxa"/>
                  <w:vAlign w:val="center"/>
                  <w:tcPrChange w:id="66" w:author="Omer" w:date="2015-09-09T10:06:00Z">
                    <w:tcPr>
                      <w:tcW w:w="1917" w:type="dxa"/>
                      <w:vAlign w:val="center"/>
                    </w:tcPr>
                  </w:tcPrChange>
                </w:tcPr>
                <w:p w14:paraId="5C893589" w14:textId="0CE327E4" w:rsidR="003613D3" w:rsidRPr="00ED0FC2" w:rsidRDefault="003613D3" w:rsidP="00C06D96">
                  <w:pPr>
                    <w:tabs>
                      <w:tab w:val="left" w:pos="749"/>
                    </w:tabs>
                    <w:rPr>
                      <w:sz w:val="18"/>
                      <w:szCs w:val="20"/>
                      <w:lang w:val="en-US"/>
                    </w:rPr>
                  </w:pPr>
                </w:p>
              </w:tc>
              <w:tc>
                <w:tcPr>
                  <w:tcW w:w="2552" w:type="dxa"/>
                  <w:vAlign w:val="center"/>
                  <w:tcPrChange w:id="67" w:author="Omer" w:date="2015-09-09T10:06:00Z">
                    <w:tcPr>
                      <w:tcW w:w="1918" w:type="dxa"/>
                      <w:vAlign w:val="center"/>
                    </w:tcPr>
                  </w:tcPrChange>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261" w:type="dxa"/>
                  <w:vAlign w:val="center"/>
                  <w:tcPrChange w:id="68" w:author="Omer" w:date="2015-09-09T10:06:00Z">
                    <w:tcPr>
                      <w:tcW w:w="1588" w:type="dxa"/>
                      <w:vAlign w:val="center"/>
                    </w:tcPr>
                  </w:tcPrChange>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85C2C">
              <w:trPr>
                <w:trHeight w:val="397"/>
                <w:trPrChange w:id="69" w:author="Omer" w:date="2015-09-09T10:06:00Z">
                  <w:trPr>
                    <w:trHeight w:val="397"/>
                  </w:trPr>
                </w:trPrChange>
              </w:trPr>
              <w:tc>
                <w:tcPr>
                  <w:tcW w:w="2552" w:type="dxa"/>
                  <w:vAlign w:val="center"/>
                  <w:tcPrChange w:id="70" w:author="Omer" w:date="2015-09-09T10:06:00Z">
                    <w:tcPr>
                      <w:tcW w:w="2552" w:type="dxa"/>
                      <w:vAlign w:val="center"/>
                    </w:tcPr>
                  </w:tcPrChange>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Change w:id="71" w:author="Omer" w:date="2015-09-09T10:06:00Z">
                    <w:tcPr>
                      <w:tcW w:w="1531" w:type="dxa"/>
                      <w:vAlign w:val="center"/>
                    </w:tcPr>
                  </w:tcPrChange>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610" w:type="dxa"/>
                  <w:vAlign w:val="center"/>
                  <w:tcPrChange w:id="72" w:author="Omer" w:date="2015-09-09T10:06:00Z">
                    <w:tcPr>
                      <w:tcW w:w="1917" w:type="dxa"/>
                      <w:vAlign w:val="center"/>
                    </w:tcPr>
                  </w:tcPrChange>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2552" w:type="dxa"/>
                  <w:vAlign w:val="center"/>
                  <w:tcPrChange w:id="73" w:author="Omer" w:date="2015-09-09T10:06:00Z">
                    <w:tcPr>
                      <w:tcW w:w="1918" w:type="dxa"/>
                      <w:vAlign w:val="center"/>
                    </w:tcPr>
                  </w:tcPrChange>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261" w:type="dxa"/>
                  <w:vAlign w:val="center"/>
                  <w:tcPrChange w:id="74" w:author="Omer" w:date="2015-09-09T10:06:00Z">
                    <w:tcPr>
                      <w:tcW w:w="1588" w:type="dxa"/>
                      <w:vAlign w:val="center"/>
                    </w:tcPr>
                  </w:tcPrChange>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85C2C">
              <w:trPr>
                <w:trHeight w:val="397"/>
                <w:trPrChange w:id="75" w:author="Omer" w:date="2015-09-09T10:06:00Z">
                  <w:trPr>
                    <w:trHeight w:val="397"/>
                  </w:trPr>
                </w:trPrChange>
              </w:trPr>
              <w:tc>
                <w:tcPr>
                  <w:tcW w:w="2552" w:type="dxa"/>
                  <w:vAlign w:val="center"/>
                  <w:tcPrChange w:id="76" w:author="Omer" w:date="2015-09-09T10:06:00Z">
                    <w:tcPr>
                      <w:tcW w:w="2552" w:type="dxa"/>
                      <w:vAlign w:val="center"/>
                    </w:tcPr>
                  </w:tcPrChange>
                </w:tcPr>
                <w:p w14:paraId="71BA80CB" w14:textId="2842D6DC" w:rsidR="003613D3" w:rsidRPr="0016225C" w:rsidRDefault="0000615C"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w:t>
                  </w:r>
                  <w:r w:rsidR="001B4BA3">
                    <w:rPr>
                      <w:rFonts w:ascii="Arial" w:hAnsi="Arial" w:cs="Arial"/>
                      <w:sz w:val="18"/>
                      <w:szCs w:val="16"/>
                      <w:lang w:val="en-US"/>
                    </w:rPr>
                    <w:t>3</w:t>
                  </w:r>
                  <w:r w:rsidRPr="00ED0FC2">
                    <w:rPr>
                      <w:rFonts w:ascii="Arial" w:hAnsi="Arial" w:cs="Arial"/>
                      <w:sz w:val="18"/>
                      <w:szCs w:val="16"/>
                      <w:lang w:val="en-US"/>
                    </w:rPr>
                    <w:t>-</w:t>
                  </w:r>
                  <w:r w:rsidR="001B4BA3">
                    <w:rPr>
                      <w:rFonts w:ascii="Arial" w:hAnsi="Arial" w:cs="Arial"/>
                      <w:sz w:val="18"/>
                      <w:szCs w:val="16"/>
                      <w:lang w:val="en-US"/>
                    </w:rPr>
                    <w:t>30</w:t>
                  </w:r>
                </w:p>
              </w:tc>
              <w:tc>
                <w:tcPr>
                  <w:tcW w:w="1531" w:type="dxa"/>
                  <w:vAlign w:val="center"/>
                  <w:tcPrChange w:id="77" w:author="Omer" w:date="2015-09-09T10:06:00Z">
                    <w:tcPr>
                      <w:tcW w:w="1531" w:type="dxa"/>
                      <w:vAlign w:val="center"/>
                    </w:tcPr>
                  </w:tcPrChange>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610" w:type="dxa"/>
                  <w:vAlign w:val="center"/>
                  <w:tcPrChange w:id="78" w:author="Omer" w:date="2015-09-09T10:06:00Z">
                    <w:tcPr>
                      <w:tcW w:w="1917" w:type="dxa"/>
                      <w:vAlign w:val="center"/>
                    </w:tcPr>
                  </w:tcPrChange>
                </w:tcPr>
                <w:p w14:paraId="6377CCAF" w14:textId="594672DF" w:rsidR="003613D3" w:rsidRPr="00232C06" w:rsidRDefault="003613D3" w:rsidP="0016225C">
                  <w:pPr>
                    <w:tabs>
                      <w:tab w:val="left" w:pos="749"/>
                    </w:tabs>
                    <w:rPr>
                      <w:color w:val="FF0000"/>
                      <w:sz w:val="18"/>
                      <w:szCs w:val="20"/>
                      <w:lang w:val="sv-SE"/>
                    </w:rPr>
                  </w:pPr>
                </w:p>
              </w:tc>
              <w:tc>
                <w:tcPr>
                  <w:tcW w:w="2552" w:type="dxa"/>
                  <w:vAlign w:val="center"/>
                  <w:tcPrChange w:id="79" w:author="Omer" w:date="2015-09-09T10:06:00Z">
                    <w:tcPr>
                      <w:tcW w:w="1918" w:type="dxa"/>
                      <w:vAlign w:val="center"/>
                    </w:tcPr>
                  </w:tcPrChange>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261" w:type="dxa"/>
                  <w:vAlign w:val="center"/>
                  <w:tcPrChange w:id="80" w:author="Omer" w:date="2015-09-09T10:06:00Z">
                    <w:tcPr>
                      <w:tcW w:w="1588" w:type="dxa"/>
                      <w:vAlign w:val="center"/>
                    </w:tcPr>
                  </w:tcPrChange>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85C2C">
              <w:trPr>
                <w:trHeight w:val="397"/>
                <w:trPrChange w:id="81" w:author="Omer" w:date="2015-09-09T10:06:00Z">
                  <w:trPr>
                    <w:trHeight w:val="397"/>
                  </w:trPr>
                </w:trPrChange>
              </w:trPr>
              <w:tc>
                <w:tcPr>
                  <w:tcW w:w="2552" w:type="dxa"/>
                  <w:vAlign w:val="center"/>
                  <w:tcPrChange w:id="82" w:author="Omer" w:date="2015-09-09T10:06:00Z">
                    <w:tcPr>
                      <w:tcW w:w="2552" w:type="dxa"/>
                      <w:vAlign w:val="center"/>
                    </w:tcPr>
                  </w:tcPrChange>
                </w:tcPr>
                <w:p w14:paraId="0A725445" w14:textId="40E07851" w:rsidR="003613D3" w:rsidRPr="0016225C" w:rsidRDefault="001B4BA3"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4-01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sidR="00C47A35">
                    <w:rPr>
                      <w:rFonts w:ascii="Arial" w:hAnsi="Arial" w:cs="Arial"/>
                      <w:sz w:val="18"/>
                      <w:szCs w:val="16"/>
                      <w:lang w:val="en-US"/>
                    </w:rPr>
                    <w:t>08</w:t>
                  </w:r>
                  <w:r w:rsidRPr="00ED0FC2">
                    <w:rPr>
                      <w:rFonts w:ascii="Arial" w:hAnsi="Arial" w:cs="Arial"/>
                      <w:sz w:val="18"/>
                      <w:szCs w:val="16"/>
                      <w:lang w:val="en-US"/>
                    </w:rPr>
                    <w:t>-</w:t>
                  </w:r>
                  <w:r w:rsidR="00C47A35">
                    <w:rPr>
                      <w:rFonts w:ascii="Arial" w:hAnsi="Arial" w:cs="Arial"/>
                      <w:sz w:val="18"/>
                      <w:szCs w:val="16"/>
                      <w:lang w:val="en-US"/>
                    </w:rPr>
                    <w:t>31</w:t>
                  </w:r>
                </w:p>
              </w:tc>
              <w:tc>
                <w:tcPr>
                  <w:tcW w:w="1531" w:type="dxa"/>
                  <w:vAlign w:val="center"/>
                  <w:tcPrChange w:id="83" w:author="Omer" w:date="2015-09-09T10:06:00Z">
                    <w:tcPr>
                      <w:tcW w:w="1531" w:type="dxa"/>
                      <w:vAlign w:val="center"/>
                    </w:tcPr>
                  </w:tcPrChange>
                </w:tcPr>
                <w:p w14:paraId="1DACD7E0" w14:textId="77777777" w:rsidR="003613D3" w:rsidRDefault="001B4BA3" w:rsidP="004F620D">
                  <w:pPr>
                    <w:tabs>
                      <w:tab w:val="left" w:pos="749"/>
                    </w:tabs>
                    <w:rPr>
                      <w:sz w:val="18"/>
                      <w:szCs w:val="20"/>
                      <w:lang w:val="sv-SE"/>
                    </w:rPr>
                  </w:pPr>
                  <w:r>
                    <w:rPr>
                      <w:sz w:val="18"/>
                      <w:szCs w:val="20"/>
                      <w:lang w:val="sv-SE"/>
                    </w:rPr>
                    <w:t>100%</w:t>
                  </w:r>
                </w:p>
                <w:p w14:paraId="5F178A92" w14:textId="2690CB91" w:rsidR="001B4BA3" w:rsidRPr="0016225C" w:rsidRDefault="001B4BA3" w:rsidP="001B4BA3">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5</w:t>
                  </w:r>
                  <w:r w:rsidRPr="004F620D">
                    <w:rPr>
                      <w:color w:val="000000" w:themeColor="text1"/>
                      <w:sz w:val="18"/>
                      <w:szCs w:val="20"/>
                      <w:lang w:val="en-US"/>
                    </w:rPr>
                    <w:t>.0 months</w:t>
                  </w:r>
                </w:p>
              </w:tc>
              <w:tc>
                <w:tcPr>
                  <w:tcW w:w="1610" w:type="dxa"/>
                  <w:vAlign w:val="center"/>
                  <w:tcPrChange w:id="84" w:author="Omer" w:date="2015-09-09T10:06:00Z">
                    <w:tcPr>
                      <w:tcW w:w="1917" w:type="dxa"/>
                      <w:vAlign w:val="center"/>
                    </w:tcPr>
                  </w:tcPrChange>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2552" w:type="dxa"/>
                  <w:vAlign w:val="center"/>
                  <w:tcPrChange w:id="85" w:author="Omer" w:date="2015-09-09T10:06:00Z">
                    <w:tcPr>
                      <w:tcW w:w="1918" w:type="dxa"/>
                      <w:vAlign w:val="center"/>
                    </w:tcPr>
                  </w:tcPrChange>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261" w:type="dxa"/>
                  <w:vAlign w:val="center"/>
                  <w:tcPrChange w:id="86" w:author="Omer" w:date="2015-09-09T10:06:00Z">
                    <w:tcPr>
                      <w:tcW w:w="1588" w:type="dxa"/>
                      <w:vAlign w:val="center"/>
                    </w:tcPr>
                  </w:tcPrChange>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85C2C">
              <w:trPr>
                <w:trHeight w:val="397"/>
                <w:trPrChange w:id="87" w:author="Omer" w:date="2015-09-09T10:06:00Z">
                  <w:trPr>
                    <w:trHeight w:val="397"/>
                  </w:trPr>
                </w:trPrChange>
              </w:trPr>
              <w:tc>
                <w:tcPr>
                  <w:tcW w:w="2552" w:type="dxa"/>
                  <w:vAlign w:val="center"/>
                  <w:tcPrChange w:id="88" w:author="Omer" w:date="2015-09-09T10:06:00Z">
                    <w:tcPr>
                      <w:tcW w:w="2552" w:type="dxa"/>
                      <w:vAlign w:val="center"/>
                    </w:tcPr>
                  </w:tcPrChange>
                </w:tcPr>
                <w:p w14:paraId="632725A5" w14:textId="4D20DD21" w:rsidR="003613D3" w:rsidRPr="0016225C" w:rsidRDefault="00C47A35" w:rsidP="0016225C">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9-01</w:t>
                  </w:r>
                  <w:r w:rsidRPr="00ED0FC2">
                    <w:rPr>
                      <w:rFonts w:ascii="Arial" w:hAnsi="Arial" w:cs="Arial"/>
                      <w:sz w:val="18"/>
                      <w:szCs w:val="16"/>
                      <w:lang w:val="en-US"/>
                    </w:rPr>
                    <w:t>-201</w:t>
                  </w:r>
                  <w:ins w:id="89" w:author="Omer" w:date="2015-09-09T09:58:00Z">
                    <w:r w:rsidR="00185C2C">
                      <w:rPr>
                        <w:rFonts w:ascii="Arial" w:hAnsi="Arial" w:cs="Arial"/>
                        <w:sz w:val="18"/>
                        <w:szCs w:val="16"/>
                        <w:lang w:val="en-US"/>
                      </w:rPr>
                      <w:t>5</w:t>
                    </w:r>
                  </w:ins>
                  <w:del w:id="90" w:author="Omer" w:date="2015-09-09T09:58:00Z">
                    <w:r w:rsidDel="00185C2C">
                      <w:rPr>
                        <w:rFonts w:ascii="Arial" w:hAnsi="Arial" w:cs="Arial"/>
                        <w:sz w:val="18"/>
                        <w:szCs w:val="16"/>
                        <w:lang w:val="en-US"/>
                      </w:rPr>
                      <w:delText>4</w:delText>
                    </w:r>
                  </w:del>
                  <w:r w:rsidRPr="00ED0FC2">
                    <w:rPr>
                      <w:rFonts w:ascii="Arial" w:hAnsi="Arial" w:cs="Arial"/>
                      <w:sz w:val="18"/>
                      <w:szCs w:val="16"/>
                      <w:lang w:val="en-US"/>
                    </w:rPr>
                    <w:t>-</w:t>
                  </w:r>
                  <w:r>
                    <w:rPr>
                      <w:rFonts w:ascii="Arial" w:hAnsi="Arial" w:cs="Arial"/>
                      <w:sz w:val="18"/>
                      <w:szCs w:val="16"/>
                      <w:lang w:val="en-US"/>
                    </w:rPr>
                    <w:t>03</w:t>
                  </w:r>
                  <w:r w:rsidRPr="00ED0FC2">
                    <w:rPr>
                      <w:rFonts w:ascii="Arial" w:hAnsi="Arial" w:cs="Arial"/>
                      <w:sz w:val="18"/>
                      <w:szCs w:val="16"/>
                      <w:lang w:val="en-US"/>
                    </w:rPr>
                    <w:t>-</w:t>
                  </w:r>
                  <w:r>
                    <w:rPr>
                      <w:rFonts w:ascii="Arial" w:hAnsi="Arial" w:cs="Arial"/>
                      <w:sz w:val="18"/>
                      <w:szCs w:val="16"/>
                      <w:lang w:val="en-US"/>
                    </w:rPr>
                    <w:t>20</w:t>
                  </w:r>
                </w:p>
              </w:tc>
              <w:tc>
                <w:tcPr>
                  <w:tcW w:w="1531" w:type="dxa"/>
                  <w:vAlign w:val="center"/>
                  <w:tcPrChange w:id="91" w:author="Omer" w:date="2015-09-09T10:06:00Z">
                    <w:tcPr>
                      <w:tcW w:w="1531" w:type="dxa"/>
                      <w:vAlign w:val="center"/>
                    </w:tcPr>
                  </w:tcPrChange>
                </w:tcPr>
                <w:p w14:paraId="43464BEE" w14:textId="5A443B3A" w:rsidR="00C47A35" w:rsidRDefault="00C47A35" w:rsidP="00C47A35">
                  <w:pPr>
                    <w:tabs>
                      <w:tab w:val="left" w:pos="749"/>
                    </w:tabs>
                    <w:rPr>
                      <w:sz w:val="18"/>
                      <w:szCs w:val="20"/>
                      <w:lang w:val="sv-SE"/>
                    </w:rPr>
                  </w:pPr>
                  <w:r>
                    <w:rPr>
                      <w:sz w:val="18"/>
                      <w:szCs w:val="20"/>
                      <w:lang w:val="sv-SE"/>
                    </w:rPr>
                    <w:t>100%</w:t>
                  </w:r>
                </w:p>
                <w:p w14:paraId="6FDC1BB5" w14:textId="750C588B" w:rsidR="003613D3" w:rsidRPr="0016225C" w:rsidRDefault="00C47A35" w:rsidP="00C47A35">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6.66</w:t>
                  </w:r>
                  <w:r w:rsidRPr="00A95641">
                    <w:rPr>
                      <w:color w:val="000000" w:themeColor="text1"/>
                      <w:sz w:val="18"/>
                      <w:lang w:val="en-US"/>
                    </w:rPr>
                    <w:t xml:space="preserve"> months</w:t>
                  </w:r>
                </w:p>
              </w:tc>
              <w:tc>
                <w:tcPr>
                  <w:tcW w:w="1610" w:type="dxa"/>
                  <w:vAlign w:val="center"/>
                  <w:tcPrChange w:id="92" w:author="Omer" w:date="2015-09-09T10:06:00Z">
                    <w:tcPr>
                      <w:tcW w:w="1917" w:type="dxa"/>
                      <w:vAlign w:val="center"/>
                    </w:tcPr>
                  </w:tcPrChange>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2552" w:type="dxa"/>
                  <w:vAlign w:val="center"/>
                  <w:tcPrChange w:id="93" w:author="Omer" w:date="2015-09-09T10:06:00Z">
                    <w:tcPr>
                      <w:tcW w:w="1918" w:type="dxa"/>
                      <w:vAlign w:val="center"/>
                    </w:tcPr>
                  </w:tcPrChange>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261" w:type="dxa"/>
                  <w:vAlign w:val="center"/>
                  <w:tcPrChange w:id="94" w:author="Omer" w:date="2015-09-09T10:06:00Z">
                    <w:tcPr>
                      <w:tcW w:w="1588" w:type="dxa"/>
                      <w:vAlign w:val="center"/>
                    </w:tcPr>
                  </w:tcPrChange>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85C2C" w14:paraId="4070C164" w14:textId="77777777" w:rsidTr="00185C2C">
              <w:trPr>
                <w:trHeight w:val="397"/>
                <w:ins w:id="95" w:author="Omer" w:date="2015-09-09T09:59:00Z"/>
                <w:trPrChange w:id="96" w:author="Omer" w:date="2015-09-09T10:06:00Z">
                  <w:trPr>
                    <w:trHeight w:val="397"/>
                  </w:trPr>
                </w:trPrChange>
              </w:trPr>
              <w:tc>
                <w:tcPr>
                  <w:tcW w:w="2552" w:type="dxa"/>
                  <w:vAlign w:val="center"/>
                  <w:tcPrChange w:id="97" w:author="Omer" w:date="2015-09-09T10:06:00Z">
                    <w:tcPr>
                      <w:tcW w:w="2552" w:type="dxa"/>
                      <w:vAlign w:val="center"/>
                    </w:tcPr>
                  </w:tcPrChange>
                </w:tcPr>
                <w:p w14:paraId="076DD09A" w14:textId="179FF5F5" w:rsidR="00185C2C" w:rsidRDefault="00185C2C" w:rsidP="0016225C">
                  <w:pPr>
                    <w:tabs>
                      <w:tab w:val="left" w:pos="749"/>
                    </w:tabs>
                    <w:rPr>
                      <w:ins w:id="98" w:author="Omer" w:date="2015-09-09T09:59:00Z"/>
                      <w:rFonts w:ascii="Arial" w:hAnsi="Arial" w:cs="Arial"/>
                      <w:sz w:val="18"/>
                      <w:szCs w:val="16"/>
                      <w:lang w:val="en-US"/>
                    </w:rPr>
                  </w:pPr>
                  <w:ins w:id="99" w:author="Omer" w:date="2015-09-09T09:59:00Z">
                    <w:r>
                      <w:rPr>
                        <w:rFonts w:ascii="Arial" w:hAnsi="Arial" w:cs="Arial"/>
                        <w:sz w:val="18"/>
                        <w:szCs w:val="16"/>
                        <w:lang w:val="en-US"/>
                      </w:rPr>
                      <w:t>2015-03-21-2015-09-15</w:t>
                    </w:r>
                  </w:ins>
                </w:p>
              </w:tc>
              <w:tc>
                <w:tcPr>
                  <w:tcW w:w="1531" w:type="dxa"/>
                  <w:vAlign w:val="center"/>
                  <w:tcPrChange w:id="100" w:author="Omer" w:date="2015-09-09T10:06:00Z">
                    <w:tcPr>
                      <w:tcW w:w="1531" w:type="dxa"/>
                      <w:vAlign w:val="center"/>
                    </w:tcPr>
                  </w:tcPrChange>
                </w:tcPr>
                <w:p w14:paraId="6EAB6E79" w14:textId="4DA32499" w:rsidR="00185C2C" w:rsidRDefault="00185C2C" w:rsidP="00C47A35">
                  <w:pPr>
                    <w:tabs>
                      <w:tab w:val="left" w:pos="749"/>
                    </w:tabs>
                    <w:rPr>
                      <w:ins w:id="101" w:author="Omer" w:date="2015-09-09T10:00:00Z"/>
                      <w:sz w:val="18"/>
                      <w:szCs w:val="20"/>
                      <w:lang w:val="sv-SE"/>
                    </w:rPr>
                  </w:pPr>
                  <w:ins w:id="102" w:author="Omer" w:date="2015-09-09T10:04:00Z">
                    <w:r>
                      <w:rPr>
                        <w:sz w:val="18"/>
                        <w:szCs w:val="20"/>
                        <w:lang w:val="sv-SE"/>
                      </w:rPr>
                      <w:t>92.5</w:t>
                    </w:r>
                  </w:ins>
                  <w:ins w:id="103" w:author="Omer" w:date="2015-09-09T10:00:00Z">
                    <w:r>
                      <w:rPr>
                        <w:sz w:val="18"/>
                        <w:szCs w:val="20"/>
                        <w:lang w:val="sv-SE"/>
                      </w:rPr>
                      <w:t>%</w:t>
                    </w:r>
                  </w:ins>
                </w:p>
                <w:p w14:paraId="1AE86B6E" w14:textId="1B8B4B3A" w:rsidR="00185C2C" w:rsidRDefault="00185C2C" w:rsidP="00C47A35">
                  <w:pPr>
                    <w:tabs>
                      <w:tab w:val="left" w:pos="749"/>
                    </w:tabs>
                    <w:rPr>
                      <w:ins w:id="104" w:author="Omer" w:date="2015-09-09T09:59:00Z"/>
                      <w:sz w:val="18"/>
                      <w:szCs w:val="20"/>
                      <w:lang w:val="sv-SE"/>
                    </w:rPr>
                  </w:pPr>
                  <w:ins w:id="105" w:author="Omer" w:date="2015-09-09T10:00:00Z">
                    <w:r>
                      <w:rPr>
                        <w:sz w:val="18"/>
                        <w:szCs w:val="20"/>
                        <w:lang w:val="sv-SE"/>
                      </w:rPr>
                      <w:t>~5.5 months</w:t>
                    </w:r>
                  </w:ins>
                </w:p>
              </w:tc>
              <w:tc>
                <w:tcPr>
                  <w:tcW w:w="1610" w:type="dxa"/>
                  <w:vAlign w:val="center"/>
                  <w:tcPrChange w:id="106" w:author="Omer" w:date="2015-09-09T10:06:00Z">
                    <w:tcPr>
                      <w:tcW w:w="1917" w:type="dxa"/>
                      <w:vAlign w:val="center"/>
                    </w:tcPr>
                  </w:tcPrChange>
                </w:tcPr>
                <w:p w14:paraId="616E1960" w14:textId="77777777" w:rsidR="00185C2C" w:rsidRPr="0016225C" w:rsidRDefault="00185C2C" w:rsidP="0016225C">
                  <w:pPr>
                    <w:tabs>
                      <w:tab w:val="left" w:pos="749"/>
                    </w:tabs>
                    <w:rPr>
                      <w:ins w:id="107" w:author="Omer" w:date="2015-09-09T09:59:00Z"/>
                      <w:rFonts w:ascii="Arial" w:hAnsi="Arial" w:cs="Arial"/>
                      <w:sz w:val="18"/>
                      <w:szCs w:val="16"/>
                      <w:lang w:val="sv-SE"/>
                    </w:rPr>
                  </w:pPr>
                </w:p>
              </w:tc>
              <w:tc>
                <w:tcPr>
                  <w:tcW w:w="2552" w:type="dxa"/>
                  <w:vAlign w:val="center"/>
                  <w:tcPrChange w:id="108" w:author="Omer" w:date="2015-09-09T10:06:00Z">
                    <w:tcPr>
                      <w:tcW w:w="1918" w:type="dxa"/>
                      <w:vAlign w:val="center"/>
                    </w:tcPr>
                  </w:tcPrChange>
                </w:tcPr>
                <w:p w14:paraId="062FCD1F" w14:textId="6F4FF72F" w:rsidR="00185C2C" w:rsidRDefault="00185C2C" w:rsidP="0016225C">
                  <w:pPr>
                    <w:tabs>
                      <w:tab w:val="left" w:pos="749"/>
                    </w:tabs>
                    <w:rPr>
                      <w:ins w:id="109" w:author="Omer" w:date="2015-09-09T10:05:00Z"/>
                      <w:rFonts w:ascii="Arial" w:hAnsi="Arial" w:cs="Arial"/>
                      <w:sz w:val="16"/>
                      <w:szCs w:val="16"/>
                      <w:lang w:val="en-US"/>
                    </w:rPr>
                  </w:pPr>
                  <w:ins w:id="110" w:author="Omer" w:date="2015-09-09T10:05:00Z">
                    <w:r>
                      <w:rPr>
                        <w:rFonts w:ascii="Arial" w:hAnsi="Arial" w:cs="Arial"/>
                        <w:sz w:val="16"/>
                        <w:szCs w:val="16"/>
                        <w:lang w:val="en-US"/>
                      </w:rPr>
                      <w:t>7.5</w:t>
                    </w:r>
                  </w:ins>
                  <w:ins w:id="111" w:author="Omer" w:date="2015-09-09T10:04:00Z">
                    <w:r>
                      <w:rPr>
                        <w:rFonts w:ascii="Arial" w:hAnsi="Arial" w:cs="Arial"/>
                        <w:sz w:val="16"/>
                        <w:szCs w:val="16"/>
                        <w:lang w:val="en-US"/>
                      </w:rPr>
                      <w:t>%</w:t>
                    </w:r>
                  </w:ins>
                  <w:ins w:id="112" w:author="Omer" w:date="2015-09-09T10:05:00Z">
                    <w:r>
                      <w:rPr>
                        <w:rFonts w:ascii="Arial" w:hAnsi="Arial" w:cs="Arial"/>
                        <w:sz w:val="16"/>
                        <w:szCs w:val="16"/>
                        <w:lang w:val="en-US"/>
                      </w:rPr>
                      <w:t xml:space="preserve"> unpaid emergency</w:t>
                    </w:r>
                  </w:ins>
                  <w:ins w:id="113" w:author="Omer" w:date="2015-09-09T10:04:00Z">
                    <w:r w:rsidRPr="00C807C8">
                      <w:rPr>
                        <w:rFonts w:ascii="Arial" w:hAnsi="Arial" w:cs="Arial"/>
                        <w:sz w:val="16"/>
                        <w:szCs w:val="16"/>
                        <w:lang w:val="en-US"/>
                      </w:rPr>
                      <w:t xml:space="preserve"> leave </w:t>
                    </w:r>
                  </w:ins>
                </w:p>
                <w:p w14:paraId="57D05D7A" w14:textId="630FC46B" w:rsidR="00185C2C" w:rsidRPr="00185C2C" w:rsidRDefault="00185C2C" w:rsidP="0016225C">
                  <w:pPr>
                    <w:tabs>
                      <w:tab w:val="left" w:pos="749"/>
                    </w:tabs>
                    <w:rPr>
                      <w:ins w:id="114" w:author="Omer" w:date="2015-09-09T09:59:00Z"/>
                      <w:rFonts w:ascii="Arial" w:hAnsi="Arial" w:cs="Arial"/>
                      <w:sz w:val="18"/>
                      <w:szCs w:val="16"/>
                      <w:lang w:val="en-US"/>
                      <w:rPrChange w:id="115" w:author="Omer" w:date="2015-09-09T10:05:00Z">
                        <w:rPr>
                          <w:ins w:id="116" w:author="Omer" w:date="2015-09-09T09:59:00Z"/>
                          <w:rFonts w:ascii="Arial" w:hAnsi="Arial" w:cs="Arial"/>
                          <w:sz w:val="18"/>
                          <w:szCs w:val="16"/>
                          <w:lang w:val="sv-SE"/>
                        </w:rPr>
                      </w:rPrChange>
                    </w:rPr>
                  </w:pPr>
                  <w:ins w:id="117" w:author="Omer" w:date="2015-09-09T10:04:00Z">
                    <w:r w:rsidRPr="00185C2C">
                      <w:rPr>
                        <w:rFonts w:ascii="Arial" w:hAnsi="Arial" w:cs="Arial"/>
                        <w:sz w:val="16"/>
                        <w:szCs w:val="20"/>
                        <w:lang w:val="en-US"/>
                      </w:rPr>
                      <w:t>~</w:t>
                    </w:r>
                    <w:r w:rsidRPr="00185C2C">
                      <w:rPr>
                        <w:rFonts w:ascii="Arial" w:hAnsi="Arial" w:cs="Arial"/>
                        <w:sz w:val="16"/>
                        <w:szCs w:val="20"/>
                        <w:lang w:val="en-US"/>
                        <w:rPrChange w:id="118" w:author="Omer" w:date="2015-09-09T10:05:00Z">
                          <w:rPr>
                            <w:rFonts w:ascii="Arial" w:hAnsi="Arial" w:cs="Arial"/>
                            <w:sz w:val="16"/>
                            <w:szCs w:val="20"/>
                            <w:lang w:val="sv-SE"/>
                          </w:rPr>
                        </w:rPrChange>
                      </w:rPr>
                      <w:t xml:space="preserve"> </w:t>
                    </w:r>
                  </w:ins>
                  <w:ins w:id="119" w:author="Omer" w:date="2015-09-09T10:05:00Z">
                    <w:r>
                      <w:rPr>
                        <w:rFonts w:ascii="Arial" w:hAnsi="Arial" w:cs="Arial"/>
                        <w:sz w:val="16"/>
                        <w:szCs w:val="20"/>
                        <w:lang w:val="en-US"/>
                      </w:rPr>
                      <w:t>0.45months</w:t>
                    </w:r>
                  </w:ins>
                  <w:ins w:id="120" w:author="Omer" w:date="2015-09-09T10:04:00Z">
                    <w:r w:rsidRPr="00C807C8">
                      <w:rPr>
                        <w:rFonts w:ascii="Arial" w:hAnsi="Arial" w:cs="Arial"/>
                        <w:sz w:val="16"/>
                        <w:szCs w:val="16"/>
                        <w:lang w:val="en-US"/>
                      </w:rPr>
                      <w:t xml:space="preserve"> </w:t>
                    </w:r>
                    <w:r>
                      <w:rPr>
                        <w:rFonts w:ascii="Arial" w:hAnsi="Arial" w:cs="Arial"/>
                        <w:sz w:val="16"/>
                        <w:szCs w:val="16"/>
                        <w:lang w:val="en-US"/>
                      </w:rPr>
                      <w:t>(</w:t>
                    </w:r>
                  </w:ins>
                  <w:ins w:id="121" w:author="Omer" w:date="2015-09-09T10:05:00Z">
                    <w:r>
                      <w:rPr>
                        <w:rFonts w:ascii="Arial" w:hAnsi="Arial" w:cs="Arial"/>
                        <w:sz w:val="16"/>
                        <w:szCs w:val="16"/>
                        <w:lang w:val="en-US"/>
                      </w:rPr>
                      <w:t>2</w:t>
                    </w:r>
                  </w:ins>
                  <w:ins w:id="122" w:author="Omer" w:date="2015-09-09T10:04:00Z">
                    <w:r w:rsidRPr="00C807C8">
                      <w:rPr>
                        <w:rFonts w:ascii="Arial" w:hAnsi="Arial" w:cs="Arial"/>
                        <w:sz w:val="16"/>
                        <w:szCs w:val="16"/>
                        <w:lang w:val="en-US"/>
                      </w:rPr>
                      <w:t xml:space="preserve"> weeks)</w:t>
                    </w:r>
                  </w:ins>
                </w:p>
              </w:tc>
              <w:tc>
                <w:tcPr>
                  <w:tcW w:w="1261" w:type="dxa"/>
                  <w:vAlign w:val="center"/>
                  <w:tcPrChange w:id="123" w:author="Omer" w:date="2015-09-09T10:06:00Z">
                    <w:tcPr>
                      <w:tcW w:w="1588" w:type="dxa"/>
                      <w:vAlign w:val="center"/>
                    </w:tcPr>
                  </w:tcPrChange>
                </w:tcPr>
                <w:p w14:paraId="6F9EF6D8" w14:textId="77777777" w:rsidR="00185C2C" w:rsidRPr="00185C2C" w:rsidRDefault="00185C2C" w:rsidP="0016225C">
                  <w:pPr>
                    <w:tabs>
                      <w:tab w:val="left" w:pos="749"/>
                    </w:tabs>
                    <w:rPr>
                      <w:ins w:id="124" w:author="Omer" w:date="2015-09-09T09:59:00Z"/>
                      <w:rFonts w:ascii="Arial" w:hAnsi="Arial" w:cs="Arial"/>
                      <w:sz w:val="18"/>
                      <w:szCs w:val="16"/>
                      <w:lang w:val="en-US"/>
                      <w:rPrChange w:id="125" w:author="Omer" w:date="2015-09-09T10:05:00Z">
                        <w:rPr>
                          <w:ins w:id="126" w:author="Omer" w:date="2015-09-09T09:59:00Z"/>
                          <w:rFonts w:ascii="Arial" w:hAnsi="Arial" w:cs="Arial"/>
                          <w:sz w:val="18"/>
                          <w:szCs w:val="16"/>
                          <w:lang w:val="sv-SE"/>
                        </w:rPr>
                      </w:rPrChange>
                    </w:rPr>
                  </w:pPr>
                </w:p>
              </w:tc>
            </w:tr>
            <w:tr w:rsidR="0016225C" w14:paraId="408B7CBF" w14:textId="77777777" w:rsidTr="00185C2C">
              <w:trPr>
                <w:trHeight w:val="397"/>
                <w:trPrChange w:id="127" w:author="Omer" w:date="2015-09-09T10:06:00Z">
                  <w:trPr>
                    <w:trHeight w:val="397"/>
                  </w:trPr>
                </w:trPrChange>
              </w:trPr>
              <w:tc>
                <w:tcPr>
                  <w:tcW w:w="2552" w:type="dxa"/>
                  <w:vAlign w:val="center"/>
                  <w:tcPrChange w:id="128" w:author="Omer" w:date="2015-09-09T10:06:00Z">
                    <w:tcPr>
                      <w:tcW w:w="2552" w:type="dxa"/>
                      <w:vAlign w:val="center"/>
                    </w:tcPr>
                  </w:tcPrChange>
                </w:tcPr>
                <w:p w14:paraId="11BB3B89" w14:textId="41BA1A2F" w:rsidR="0016225C" w:rsidRPr="00185C2C" w:rsidRDefault="00872342" w:rsidP="00244C90">
                  <w:pPr>
                    <w:tabs>
                      <w:tab w:val="left" w:pos="749"/>
                    </w:tabs>
                    <w:rPr>
                      <w:sz w:val="18"/>
                      <w:szCs w:val="20"/>
                      <w:lang w:val="en-US"/>
                      <w:rPrChange w:id="129" w:author="Omer" w:date="2015-09-09T10:05:00Z">
                        <w:rPr>
                          <w:sz w:val="18"/>
                          <w:szCs w:val="20"/>
                          <w:lang w:val="sv-SE"/>
                        </w:rPr>
                      </w:rPrChange>
                    </w:rPr>
                  </w:pPr>
                  <w:r w:rsidRPr="0016225C">
                    <w:rPr>
                      <w:rFonts w:ascii="Arial" w:hAnsi="Arial" w:cs="Arial"/>
                      <w:sz w:val="18"/>
                      <w:szCs w:val="16"/>
                      <w:lang w:val="sv-SE"/>
                    </w:rPr>
                    <w:fldChar w:fldCharType="begin">
                      <w:ffData>
                        <w:name w:val="Text25"/>
                        <w:enabled/>
                        <w:calcOnExit w:val="0"/>
                        <w:textInput/>
                      </w:ffData>
                    </w:fldChar>
                  </w:r>
                  <w:r w:rsidR="0016225C" w:rsidRPr="00185C2C">
                    <w:rPr>
                      <w:rFonts w:ascii="Arial" w:hAnsi="Arial" w:cs="Arial"/>
                      <w:sz w:val="18"/>
                      <w:szCs w:val="16"/>
                      <w:lang w:val="en-US"/>
                      <w:rPrChange w:id="130" w:author="Omer" w:date="2015-09-09T10:05:00Z">
                        <w:rPr>
                          <w:rFonts w:ascii="Arial" w:hAnsi="Arial" w:cs="Arial"/>
                          <w:sz w:val="18"/>
                          <w:szCs w:val="16"/>
                          <w:lang w:val="sv-SE"/>
                        </w:rPr>
                      </w:rPrChang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Change w:id="131" w:author="Omer" w:date="2015-09-09T10:06:00Z">
                    <w:tcPr>
                      <w:tcW w:w="1531" w:type="dxa"/>
                      <w:vAlign w:val="center"/>
                    </w:tcPr>
                  </w:tcPrChange>
                </w:tcPr>
                <w:p w14:paraId="562ECC68" w14:textId="5E0035FB" w:rsidR="004B2174" w:rsidRPr="00185C2C" w:rsidRDefault="00C47A35" w:rsidP="00E129ED">
                  <w:pPr>
                    <w:tabs>
                      <w:tab w:val="left" w:pos="749"/>
                    </w:tabs>
                    <w:rPr>
                      <w:rFonts w:ascii="Arial" w:hAnsi="Arial" w:cs="Arial"/>
                      <w:sz w:val="18"/>
                      <w:szCs w:val="16"/>
                      <w:lang w:val="en-US"/>
                      <w:rPrChange w:id="132" w:author="Omer" w:date="2015-09-09T10:05:00Z">
                        <w:rPr>
                          <w:rFonts w:ascii="Arial" w:hAnsi="Arial" w:cs="Arial"/>
                          <w:sz w:val="18"/>
                          <w:szCs w:val="16"/>
                          <w:lang w:val="sv-SE"/>
                        </w:rPr>
                      </w:rPrChange>
                    </w:rPr>
                  </w:pPr>
                  <w:r w:rsidRPr="00185C2C">
                    <w:rPr>
                      <w:rFonts w:ascii="Arial" w:hAnsi="Arial" w:cs="Arial"/>
                      <w:sz w:val="18"/>
                      <w:szCs w:val="16"/>
                      <w:lang w:val="en-US"/>
                      <w:rPrChange w:id="133" w:author="Omer" w:date="2015-09-09T10:05:00Z">
                        <w:rPr>
                          <w:rFonts w:ascii="Arial" w:hAnsi="Arial" w:cs="Arial"/>
                          <w:sz w:val="18"/>
                          <w:szCs w:val="16"/>
                          <w:lang w:val="sv-SE"/>
                        </w:rPr>
                      </w:rPrChange>
                    </w:rPr>
                    <w:t xml:space="preserve">Total: </w:t>
                  </w:r>
                  <w:del w:id="134" w:author="Omer" w:date="2015-09-09T10:00:00Z">
                    <w:r w:rsidR="00E129ED" w:rsidRPr="00185C2C" w:rsidDel="00185C2C">
                      <w:rPr>
                        <w:rFonts w:ascii="Arial" w:hAnsi="Arial" w:cs="Arial"/>
                        <w:sz w:val="18"/>
                        <w:szCs w:val="16"/>
                        <w:lang w:val="en-US"/>
                        <w:rPrChange w:id="135" w:author="Omer" w:date="2015-09-09T10:05:00Z">
                          <w:rPr>
                            <w:rFonts w:ascii="Arial" w:hAnsi="Arial" w:cs="Arial"/>
                            <w:sz w:val="18"/>
                            <w:szCs w:val="16"/>
                            <w:lang w:val="sv-SE"/>
                          </w:rPr>
                        </w:rPrChange>
                      </w:rPr>
                      <w:delText>~</w:delText>
                    </w:r>
                  </w:del>
                  <w:ins w:id="136" w:author="Omer" w:date="2015-09-09T10:00:00Z">
                    <w:r w:rsidR="00185C2C" w:rsidRPr="00185C2C">
                      <w:rPr>
                        <w:rFonts w:ascii="Arial" w:hAnsi="Arial" w:cs="Arial"/>
                        <w:sz w:val="18"/>
                        <w:szCs w:val="16"/>
                        <w:lang w:val="en-US"/>
                      </w:rPr>
                      <w:t>40.</w:t>
                    </w:r>
                  </w:ins>
                  <w:ins w:id="137" w:author="Omer" w:date="2015-09-09T10:08:00Z">
                    <w:r w:rsidR="00F16FA8">
                      <w:rPr>
                        <w:rFonts w:ascii="Arial" w:hAnsi="Arial" w:cs="Arial"/>
                        <w:sz w:val="18"/>
                        <w:szCs w:val="16"/>
                        <w:lang w:val="en-US"/>
                      </w:rPr>
                      <w:t>5</w:t>
                    </w:r>
                  </w:ins>
                  <w:ins w:id="138" w:author="Omer" w:date="2015-09-09T10:00:00Z">
                    <w:r w:rsidR="00185C2C" w:rsidRPr="00185C2C">
                      <w:rPr>
                        <w:rFonts w:ascii="Arial" w:hAnsi="Arial" w:cs="Arial"/>
                        <w:sz w:val="18"/>
                        <w:szCs w:val="16"/>
                        <w:lang w:val="en-US"/>
                        <w:rPrChange w:id="139" w:author="Omer" w:date="2015-09-09T10:05:00Z">
                          <w:rPr>
                            <w:rFonts w:ascii="Arial" w:hAnsi="Arial" w:cs="Arial"/>
                            <w:sz w:val="18"/>
                            <w:szCs w:val="16"/>
                            <w:lang w:val="sv-SE"/>
                          </w:rPr>
                        </w:rPrChange>
                      </w:rPr>
                      <w:t xml:space="preserve"> </w:t>
                    </w:r>
                  </w:ins>
                  <w:del w:id="140" w:author="Omer" w:date="2015-09-09T10:00:00Z">
                    <w:r w:rsidR="00E129ED" w:rsidRPr="00185C2C" w:rsidDel="00185C2C">
                      <w:rPr>
                        <w:rFonts w:ascii="Arial" w:hAnsi="Arial" w:cs="Arial"/>
                        <w:sz w:val="18"/>
                        <w:szCs w:val="16"/>
                        <w:lang w:val="en-US"/>
                        <w:rPrChange w:id="141" w:author="Omer" w:date="2015-09-09T10:05:00Z">
                          <w:rPr>
                            <w:rFonts w:ascii="Arial" w:hAnsi="Arial" w:cs="Arial"/>
                            <w:sz w:val="18"/>
                            <w:szCs w:val="16"/>
                            <w:lang w:val="sv-SE"/>
                          </w:rPr>
                        </w:rPrChange>
                      </w:rPr>
                      <w:delText>35</w:delText>
                    </w:r>
                  </w:del>
                </w:p>
                <w:p w14:paraId="56E7AF0A" w14:textId="5C6496DC" w:rsidR="0016225C" w:rsidRPr="00185C2C" w:rsidRDefault="00C47A35" w:rsidP="00E129ED">
                  <w:pPr>
                    <w:tabs>
                      <w:tab w:val="left" w:pos="749"/>
                    </w:tabs>
                    <w:rPr>
                      <w:sz w:val="18"/>
                      <w:szCs w:val="20"/>
                      <w:lang w:val="en-US"/>
                      <w:rPrChange w:id="142" w:author="Omer" w:date="2015-09-09T10:05:00Z">
                        <w:rPr>
                          <w:sz w:val="18"/>
                          <w:szCs w:val="20"/>
                          <w:lang w:val="sv-SE"/>
                        </w:rPr>
                      </w:rPrChange>
                    </w:rPr>
                  </w:pPr>
                  <w:r w:rsidRPr="00185C2C">
                    <w:rPr>
                      <w:rFonts w:ascii="Arial" w:hAnsi="Arial" w:cs="Arial"/>
                      <w:sz w:val="18"/>
                      <w:szCs w:val="16"/>
                      <w:lang w:val="en-US"/>
                      <w:rPrChange w:id="143" w:author="Omer" w:date="2015-09-09T10:05:00Z">
                        <w:rPr>
                          <w:rFonts w:ascii="Arial" w:hAnsi="Arial" w:cs="Arial"/>
                          <w:sz w:val="18"/>
                          <w:szCs w:val="16"/>
                          <w:lang w:val="sv-SE"/>
                        </w:rPr>
                      </w:rPrChange>
                    </w:rPr>
                    <w:t>months</w:t>
                  </w:r>
                </w:p>
              </w:tc>
              <w:tc>
                <w:tcPr>
                  <w:tcW w:w="1610" w:type="dxa"/>
                  <w:vAlign w:val="center"/>
                  <w:tcPrChange w:id="144" w:author="Omer" w:date="2015-09-09T10:06:00Z">
                    <w:tcPr>
                      <w:tcW w:w="1917" w:type="dxa"/>
                      <w:vAlign w:val="center"/>
                    </w:tcPr>
                  </w:tcPrChange>
                </w:tcPr>
                <w:p w14:paraId="1132FC49" w14:textId="77777777" w:rsidR="0016225C" w:rsidRPr="00185C2C" w:rsidRDefault="00872342" w:rsidP="00244C90">
                  <w:pPr>
                    <w:tabs>
                      <w:tab w:val="left" w:pos="749"/>
                    </w:tabs>
                    <w:rPr>
                      <w:sz w:val="18"/>
                      <w:szCs w:val="20"/>
                      <w:lang w:val="en-US"/>
                      <w:rPrChange w:id="145" w:author="Omer" w:date="2015-09-09T10:05:00Z">
                        <w:rPr>
                          <w:sz w:val="18"/>
                          <w:szCs w:val="20"/>
                          <w:lang w:val="sv-SE"/>
                        </w:rPr>
                      </w:rPrChange>
                    </w:rPr>
                  </w:pPr>
                  <w:r w:rsidRPr="0016225C">
                    <w:rPr>
                      <w:rFonts w:ascii="Arial" w:hAnsi="Arial" w:cs="Arial"/>
                      <w:sz w:val="18"/>
                      <w:szCs w:val="16"/>
                      <w:lang w:val="sv-SE"/>
                    </w:rPr>
                    <w:fldChar w:fldCharType="begin">
                      <w:ffData>
                        <w:name w:val="Text25"/>
                        <w:enabled/>
                        <w:calcOnExit w:val="0"/>
                        <w:textInput/>
                      </w:ffData>
                    </w:fldChar>
                  </w:r>
                  <w:r w:rsidR="0016225C" w:rsidRPr="00185C2C">
                    <w:rPr>
                      <w:rFonts w:ascii="Arial" w:hAnsi="Arial" w:cs="Arial"/>
                      <w:sz w:val="18"/>
                      <w:szCs w:val="16"/>
                      <w:lang w:val="en-US"/>
                      <w:rPrChange w:id="146" w:author="Omer" w:date="2015-09-09T10:05:00Z">
                        <w:rPr>
                          <w:rFonts w:ascii="Arial" w:hAnsi="Arial" w:cs="Arial"/>
                          <w:sz w:val="18"/>
                          <w:szCs w:val="16"/>
                          <w:lang w:val="sv-SE"/>
                        </w:rPr>
                      </w:rPrChang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2552" w:type="dxa"/>
                  <w:vAlign w:val="center"/>
                  <w:tcPrChange w:id="147" w:author="Omer" w:date="2015-09-09T10:06:00Z">
                    <w:tcPr>
                      <w:tcW w:w="1918" w:type="dxa"/>
                      <w:vAlign w:val="center"/>
                    </w:tcPr>
                  </w:tcPrChange>
                </w:tcPr>
                <w:p w14:paraId="6C053457" w14:textId="77777777" w:rsidR="0016225C" w:rsidRPr="00185C2C" w:rsidRDefault="00872342" w:rsidP="00244C90">
                  <w:pPr>
                    <w:tabs>
                      <w:tab w:val="left" w:pos="749"/>
                    </w:tabs>
                    <w:rPr>
                      <w:sz w:val="18"/>
                      <w:szCs w:val="20"/>
                      <w:lang w:val="en-US"/>
                      <w:rPrChange w:id="148" w:author="Omer" w:date="2015-09-09T10:05:00Z">
                        <w:rPr>
                          <w:sz w:val="18"/>
                          <w:szCs w:val="20"/>
                          <w:lang w:val="sv-SE"/>
                        </w:rPr>
                      </w:rPrChange>
                    </w:rPr>
                  </w:pPr>
                  <w:r w:rsidRPr="0016225C">
                    <w:rPr>
                      <w:rFonts w:ascii="Arial" w:hAnsi="Arial" w:cs="Arial"/>
                      <w:sz w:val="18"/>
                      <w:szCs w:val="16"/>
                      <w:lang w:val="sv-SE"/>
                    </w:rPr>
                    <w:fldChar w:fldCharType="begin">
                      <w:ffData>
                        <w:name w:val="Text25"/>
                        <w:enabled/>
                        <w:calcOnExit w:val="0"/>
                        <w:textInput/>
                      </w:ffData>
                    </w:fldChar>
                  </w:r>
                  <w:r w:rsidR="0016225C" w:rsidRPr="00185C2C">
                    <w:rPr>
                      <w:rFonts w:ascii="Arial" w:hAnsi="Arial" w:cs="Arial"/>
                      <w:sz w:val="18"/>
                      <w:szCs w:val="16"/>
                      <w:lang w:val="en-US"/>
                      <w:rPrChange w:id="149" w:author="Omer" w:date="2015-09-09T10:05:00Z">
                        <w:rPr>
                          <w:rFonts w:ascii="Arial" w:hAnsi="Arial" w:cs="Arial"/>
                          <w:sz w:val="18"/>
                          <w:szCs w:val="16"/>
                          <w:lang w:val="sv-SE"/>
                        </w:rPr>
                      </w:rPrChang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261" w:type="dxa"/>
                  <w:vAlign w:val="center"/>
                  <w:tcPrChange w:id="150" w:author="Omer" w:date="2015-09-09T10:06:00Z">
                    <w:tcPr>
                      <w:tcW w:w="1588" w:type="dxa"/>
                      <w:vAlign w:val="center"/>
                    </w:tcPr>
                  </w:tcPrChange>
                </w:tcPr>
                <w:p w14:paraId="1EB5D3CF" w14:textId="77777777" w:rsidR="0016225C" w:rsidRPr="00185C2C" w:rsidRDefault="00872342" w:rsidP="00244C90">
                  <w:pPr>
                    <w:tabs>
                      <w:tab w:val="left" w:pos="749"/>
                    </w:tabs>
                    <w:rPr>
                      <w:sz w:val="18"/>
                      <w:szCs w:val="20"/>
                      <w:lang w:val="en-US"/>
                      <w:rPrChange w:id="151" w:author="Omer" w:date="2015-09-09T10:05:00Z">
                        <w:rPr>
                          <w:sz w:val="18"/>
                          <w:szCs w:val="20"/>
                          <w:lang w:val="sv-SE"/>
                        </w:rPr>
                      </w:rPrChange>
                    </w:rPr>
                  </w:pPr>
                  <w:r w:rsidRPr="0016225C">
                    <w:rPr>
                      <w:rFonts w:ascii="Arial" w:hAnsi="Arial" w:cs="Arial"/>
                      <w:sz w:val="18"/>
                      <w:szCs w:val="16"/>
                      <w:lang w:val="sv-SE"/>
                    </w:rPr>
                    <w:fldChar w:fldCharType="begin">
                      <w:ffData>
                        <w:name w:val="Text25"/>
                        <w:enabled/>
                        <w:calcOnExit w:val="0"/>
                        <w:textInput/>
                      </w:ffData>
                    </w:fldChar>
                  </w:r>
                  <w:r w:rsidR="0016225C" w:rsidRPr="00185C2C">
                    <w:rPr>
                      <w:rFonts w:ascii="Arial" w:hAnsi="Arial" w:cs="Arial"/>
                      <w:sz w:val="18"/>
                      <w:szCs w:val="16"/>
                      <w:lang w:val="en-US"/>
                      <w:rPrChange w:id="152" w:author="Omer" w:date="2015-09-09T10:05:00Z">
                        <w:rPr>
                          <w:rFonts w:ascii="Arial" w:hAnsi="Arial" w:cs="Arial"/>
                          <w:sz w:val="18"/>
                          <w:szCs w:val="16"/>
                          <w:lang w:val="sv-SE"/>
                        </w:rPr>
                      </w:rPrChang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85C2C">
              <w:trPr>
                <w:trHeight w:val="397"/>
                <w:trPrChange w:id="153" w:author="Omer" w:date="2015-09-09T10:06:00Z">
                  <w:trPr>
                    <w:trHeight w:val="397"/>
                  </w:trPr>
                </w:trPrChange>
              </w:trPr>
              <w:tc>
                <w:tcPr>
                  <w:tcW w:w="2552" w:type="dxa"/>
                  <w:vAlign w:val="center"/>
                  <w:tcPrChange w:id="154" w:author="Omer" w:date="2015-09-09T10:06:00Z">
                    <w:tcPr>
                      <w:tcW w:w="2552" w:type="dxa"/>
                      <w:vAlign w:val="center"/>
                    </w:tcPr>
                  </w:tcPrChange>
                </w:tcPr>
                <w:p w14:paraId="423D8F57" w14:textId="77777777" w:rsidR="00BD56FB" w:rsidRPr="00185C2C" w:rsidRDefault="00872342" w:rsidP="00244C90">
                  <w:pPr>
                    <w:tabs>
                      <w:tab w:val="left" w:pos="749"/>
                    </w:tabs>
                    <w:rPr>
                      <w:sz w:val="18"/>
                      <w:szCs w:val="20"/>
                      <w:lang w:val="en-US"/>
                      <w:rPrChange w:id="155" w:author="Omer" w:date="2015-09-09T10:05:00Z">
                        <w:rPr>
                          <w:sz w:val="18"/>
                          <w:szCs w:val="20"/>
                          <w:lang w:val="sv-SE"/>
                        </w:rPr>
                      </w:rPrChange>
                    </w:rPr>
                  </w:pPr>
                  <w:r w:rsidRPr="0016225C">
                    <w:rPr>
                      <w:rFonts w:ascii="Arial" w:hAnsi="Arial" w:cs="Arial"/>
                      <w:sz w:val="18"/>
                      <w:szCs w:val="16"/>
                      <w:lang w:val="sv-SE"/>
                    </w:rPr>
                    <w:fldChar w:fldCharType="begin">
                      <w:ffData>
                        <w:name w:val="Text25"/>
                        <w:enabled/>
                        <w:calcOnExit w:val="0"/>
                        <w:textInput/>
                      </w:ffData>
                    </w:fldChar>
                  </w:r>
                  <w:r w:rsidR="00BD56FB" w:rsidRPr="00185C2C">
                    <w:rPr>
                      <w:rFonts w:ascii="Arial" w:hAnsi="Arial" w:cs="Arial"/>
                      <w:sz w:val="18"/>
                      <w:szCs w:val="16"/>
                      <w:lang w:val="en-US"/>
                      <w:rPrChange w:id="156" w:author="Omer" w:date="2015-09-09T10:05:00Z">
                        <w:rPr>
                          <w:rFonts w:ascii="Arial" w:hAnsi="Arial" w:cs="Arial"/>
                          <w:sz w:val="18"/>
                          <w:szCs w:val="16"/>
                          <w:lang w:val="sv-SE"/>
                        </w:rPr>
                      </w:rPrChang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Change w:id="157" w:author="Omer" w:date="2015-09-09T10:06:00Z">
                    <w:tcPr>
                      <w:tcW w:w="1531" w:type="dxa"/>
                      <w:vAlign w:val="center"/>
                    </w:tcPr>
                  </w:tcPrChange>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610" w:type="dxa"/>
                  <w:vAlign w:val="center"/>
                  <w:tcPrChange w:id="158" w:author="Omer" w:date="2015-09-09T10:06:00Z">
                    <w:tcPr>
                      <w:tcW w:w="1917" w:type="dxa"/>
                      <w:vAlign w:val="center"/>
                    </w:tcPr>
                  </w:tcPrChange>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2552" w:type="dxa"/>
                  <w:vAlign w:val="center"/>
                  <w:tcPrChange w:id="159" w:author="Omer" w:date="2015-09-09T10:06:00Z">
                    <w:tcPr>
                      <w:tcW w:w="1918" w:type="dxa"/>
                      <w:vAlign w:val="center"/>
                    </w:tcPr>
                  </w:tcPrChange>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261" w:type="dxa"/>
                  <w:vAlign w:val="center"/>
                  <w:tcPrChange w:id="160" w:author="Omer" w:date="2015-09-09T10:06:00Z">
                    <w:tcPr>
                      <w:tcW w:w="1588" w:type="dxa"/>
                      <w:vAlign w:val="center"/>
                    </w:tcPr>
                  </w:tcPrChange>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3"/>
            </w:r>
          </w:p>
          <w:p w14:paraId="6D53F083" w14:textId="77777777" w:rsidR="003613D3" w:rsidRDefault="003613D3">
            <w:pPr>
              <w:pStyle w:val="EndnoteText"/>
              <w:rPr>
                <w:lang w:val="sv-SE"/>
              </w:rPr>
            </w:pPr>
          </w:p>
          <w:p w14:paraId="483ED1A4" w14:textId="5C085E89"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4"/>
            </w:r>
            <w:r>
              <w:rPr>
                <w:sz w:val="20"/>
                <w:szCs w:val="20"/>
                <w:lang w:val="sv-SE"/>
              </w:rPr>
              <w:t xml:space="preserve">: </w:t>
            </w:r>
            <w:del w:id="161" w:author="Omer" w:date="2015-09-09T10:08:00Z">
              <w:r w:rsidR="004B2174" w:rsidDel="00F16FA8">
                <w:rPr>
                  <w:rFonts w:ascii="Arial" w:hAnsi="Arial" w:cs="Arial"/>
                  <w:sz w:val="16"/>
                  <w:szCs w:val="16"/>
                  <w:lang w:val="sv-SE"/>
                </w:rPr>
                <w:delText>35</w:delText>
              </w:r>
            </w:del>
            <w:ins w:id="162" w:author="Omer" w:date="2015-09-09T10:08:00Z">
              <w:r w:rsidR="00F16FA8">
                <w:rPr>
                  <w:rFonts w:ascii="Arial" w:hAnsi="Arial" w:cs="Arial"/>
                  <w:sz w:val="16"/>
                  <w:szCs w:val="16"/>
                  <w:lang w:val="sv-SE"/>
                </w:rPr>
                <w:t>40.5</w:t>
              </w:r>
            </w:ins>
            <w:r>
              <w:rPr>
                <w:sz w:val="20"/>
                <w:szCs w:val="20"/>
                <w:lang w:val="sv-SE"/>
              </w:rPr>
              <w:tab/>
              <w:t xml:space="preserve">per den </w:t>
            </w:r>
            <w:r w:rsidR="002B552F">
              <w:rPr>
                <w:rFonts w:ascii="Arial" w:hAnsi="Arial" w:cs="Arial"/>
                <w:sz w:val="16"/>
                <w:szCs w:val="16"/>
                <w:lang w:val="sv-SE"/>
              </w:rPr>
              <w:t>2015-03</w:t>
            </w:r>
            <w:r w:rsidR="00692E5C">
              <w:rPr>
                <w:rFonts w:ascii="Arial" w:hAnsi="Arial" w:cs="Arial"/>
                <w:sz w:val="16"/>
                <w:szCs w:val="16"/>
                <w:lang w:val="sv-SE"/>
              </w:rPr>
              <w:t>-</w:t>
            </w:r>
            <w:r w:rsidR="002B552F">
              <w:rPr>
                <w:rFonts w:ascii="Arial" w:hAnsi="Arial" w:cs="Arial"/>
                <w:sz w:val="16"/>
                <w:szCs w:val="16"/>
                <w:lang w:val="sv-SE"/>
              </w:rPr>
              <w:t>20</w:t>
            </w:r>
          </w:p>
          <w:p w14:paraId="2CFD6AC1" w14:textId="77777777" w:rsidR="003613D3" w:rsidRDefault="003613D3">
            <w:pPr>
              <w:rPr>
                <w:sz w:val="20"/>
                <w:szCs w:val="20"/>
                <w:lang w:val="sv-SE"/>
              </w:rPr>
            </w:pPr>
          </w:p>
          <w:p w14:paraId="10F5305A" w14:textId="049B71B0" w:rsidR="003613D3" w:rsidRPr="006C779B" w:rsidRDefault="003613D3">
            <w:pPr>
              <w:rPr>
                <w:color w:val="1F497D" w:themeColor="text2"/>
                <w:sz w:val="20"/>
                <w:szCs w:val="20"/>
                <w:lang w:val="sv-SE"/>
              </w:rPr>
            </w:pPr>
            <w:r w:rsidRPr="006C779B">
              <w:rPr>
                <w:color w:val="1F497D" w:themeColor="text2"/>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 xml:space="preserve">beräknas nås </w:t>
            </w:r>
            <w:r w:rsidRPr="006C779B">
              <w:rPr>
                <w:color w:val="1F497D" w:themeColor="text2"/>
                <w:sz w:val="20"/>
                <w:szCs w:val="20"/>
                <w:lang w:val="sv-SE"/>
              </w:rPr>
              <w:t xml:space="preserve">den: </w:t>
            </w:r>
            <w:r w:rsidR="008C121B" w:rsidRPr="006C779B">
              <w:rPr>
                <w:rFonts w:ascii="Arial" w:cs="Arial"/>
                <w:noProof/>
                <w:color w:val="1F497D" w:themeColor="text2"/>
                <w:sz w:val="16"/>
                <w:szCs w:val="16"/>
                <w:lang w:val="sv-SE"/>
              </w:rPr>
              <w:t>2014/0</w:t>
            </w:r>
            <w:r w:rsidR="00863436" w:rsidRPr="006C779B">
              <w:rPr>
                <w:rFonts w:ascii="Arial" w:cs="Arial"/>
                <w:noProof/>
                <w:color w:val="1F497D" w:themeColor="text2"/>
                <w:sz w:val="16"/>
                <w:szCs w:val="16"/>
                <w:lang w:val="sv-SE"/>
              </w:rPr>
              <w:t>4</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294CB60D" w14:textId="5A652608" w:rsidR="003613D3" w:rsidRPr="006C779B" w:rsidRDefault="003613D3">
            <w:pPr>
              <w:rPr>
                <w:color w:val="1F497D" w:themeColor="text2"/>
                <w:sz w:val="20"/>
                <w:szCs w:val="20"/>
                <w:lang w:val="sv-SE"/>
              </w:rPr>
            </w:pPr>
            <w:r w:rsidRPr="006C779B">
              <w:rPr>
                <w:color w:val="1F497D" w:themeColor="text2"/>
                <w:sz w:val="20"/>
                <w:szCs w:val="20"/>
                <w:lang w:val="sv-SE"/>
              </w:rPr>
              <w:t xml:space="preserve">80 % av fordringarna för doktorsexamen uppnådda </w:t>
            </w:r>
            <w:r w:rsidR="00872342" w:rsidRPr="006C779B">
              <w:rPr>
                <w:rFonts w:ascii="Arial" w:hAnsi="Arial" w:cs="Arial"/>
                <w:color w:val="1F497D" w:themeColor="text2"/>
                <w:sz w:val="16"/>
                <w:szCs w:val="16"/>
                <w:lang w:val="sv-SE"/>
              </w:rPr>
              <w:fldChar w:fldCharType="begin">
                <w:ffData>
                  <w:name w:val="Text26"/>
                  <w:enabled/>
                  <w:calcOnExit w:val="0"/>
                  <w:textInput/>
                </w:ffData>
              </w:fldChar>
            </w:r>
            <w:r w:rsidRPr="006C779B">
              <w:rPr>
                <w:rFonts w:ascii="Arial" w:hAnsi="Arial" w:cs="Arial"/>
                <w:color w:val="1F497D" w:themeColor="text2"/>
                <w:sz w:val="16"/>
                <w:szCs w:val="16"/>
                <w:lang w:val="sv-SE"/>
              </w:rPr>
              <w:instrText xml:space="preserve"> FORMTEXT </w:instrText>
            </w:r>
            <w:r w:rsidR="00872342" w:rsidRPr="006C779B">
              <w:rPr>
                <w:rFonts w:ascii="Arial" w:hAnsi="Arial" w:cs="Arial"/>
                <w:color w:val="1F497D" w:themeColor="text2"/>
                <w:sz w:val="16"/>
                <w:szCs w:val="16"/>
                <w:lang w:val="sv-SE"/>
              </w:rPr>
            </w:r>
            <w:r w:rsidR="00872342" w:rsidRPr="006C779B">
              <w:rPr>
                <w:rFonts w:ascii="Arial" w:hAnsi="Arial" w:cs="Arial"/>
                <w:color w:val="1F497D" w:themeColor="text2"/>
                <w:sz w:val="16"/>
                <w:szCs w:val="16"/>
                <w:lang w:val="sv-SE"/>
              </w:rPr>
              <w:fldChar w:fldCharType="separate"/>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00872342" w:rsidRPr="006C779B">
              <w:rPr>
                <w:rFonts w:ascii="Arial" w:hAnsi="Arial" w:cs="Arial"/>
                <w:color w:val="1F497D" w:themeColor="text2"/>
                <w:sz w:val="16"/>
                <w:szCs w:val="16"/>
                <w:lang w:val="sv-SE"/>
              </w:rPr>
              <w:fldChar w:fldCharType="end"/>
            </w:r>
            <w:r w:rsidRPr="006C779B">
              <w:rPr>
                <w:color w:val="1F497D" w:themeColor="text2"/>
                <w:sz w:val="20"/>
                <w:szCs w:val="20"/>
                <w:lang w:val="sv-SE"/>
              </w:rPr>
              <w:t xml:space="preserve">/ beräknas nås den: </w:t>
            </w:r>
            <w:r w:rsidR="008C121B" w:rsidRPr="006C779B">
              <w:rPr>
                <w:rFonts w:ascii="Arial" w:cs="Arial"/>
                <w:noProof/>
                <w:color w:val="1F497D" w:themeColor="text2"/>
                <w:sz w:val="16"/>
                <w:szCs w:val="16"/>
                <w:lang w:val="sv-SE"/>
              </w:rPr>
              <w:t>2015/0</w:t>
            </w:r>
            <w:r w:rsidR="00863436" w:rsidRPr="006C779B">
              <w:rPr>
                <w:rFonts w:ascii="Arial" w:cs="Arial"/>
                <w:noProof/>
                <w:color w:val="1F497D" w:themeColor="text2"/>
                <w:sz w:val="16"/>
                <w:szCs w:val="16"/>
                <w:lang w:val="sv-SE"/>
              </w:rPr>
              <w:t>6</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gridCol w:w="28"/>
      </w:tblGrid>
      <w:tr w:rsidR="003613D3" w:rsidRPr="00A95641" w14:paraId="2AACB736" w14:textId="77777777" w:rsidTr="00A95641">
        <w:trPr>
          <w:gridAfter w:val="1"/>
          <w:wAfter w:w="28" w:type="dxa"/>
          <w:trHeight w:val="428"/>
        </w:trPr>
        <w:tc>
          <w:tcPr>
            <w:tcW w:w="9786" w:type="dxa"/>
            <w:gridSpan w:val="2"/>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5"/>
            </w:r>
          </w:p>
        </w:tc>
      </w:tr>
      <w:tr w:rsidR="003613D3" w:rsidRPr="00C5663E" w14:paraId="0E25ED94" w14:textId="77777777" w:rsidTr="00A95641">
        <w:trPr>
          <w:gridAfter w:val="1"/>
          <w:wAfter w:w="28" w:type="dxa"/>
          <w:trHeight w:val="1614"/>
        </w:trPr>
        <w:tc>
          <w:tcPr>
            <w:tcW w:w="9786" w:type="dxa"/>
            <w:gridSpan w:val="2"/>
            <w:tcBorders>
              <w:left w:val="single" w:sz="4" w:space="0" w:color="auto"/>
              <w:right w:val="single" w:sz="4" w:space="0" w:color="auto"/>
            </w:tcBorders>
          </w:tcPr>
          <w:p w14:paraId="3EFD51EF" w14:textId="4ACACCD2"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6"/>
            </w:r>
          </w:p>
          <w:p w14:paraId="173D03F6" w14:textId="77777777" w:rsidR="003613D3" w:rsidRDefault="003613D3">
            <w:pPr>
              <w:ind w:left="360"/>
              <w:rPr>
                <w:rFonts w:ascii="Verdana" w:hAnsi="Verdana"/>
                <w:color w:val="000080"/>
                <w:sz w:val="16"/>
                <w:szCs w:val="16"/>
                <w:lang w:val="sv-SE"/>
              </w:rPr>
            </w:pPr>
          </w:p>
          <w:p w14:paraId="1ACDA872" w14:textId="7AD7F8C9"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 xml:space="preserve">tative microsocpy, including </w:t>
            </w:r>
            <w:r w:rsidR="00973696">
              <w:rPr>
                <w:rFonts w:ascii="Arial" w:cs="Arial"/>
                <w:noProof/>
                <w:color w:val="000080"/>
                <w:sz w:val="20"/>
                <w:szCs w:val="16"/>
                <w:lang w:val="en-US"/>
              </w:rPr>
              <w:t>general familiarity with the different types of acquisition modalities</w:t>
            </w:r>
            <w:r w:rsidRPr="003D6D53">
              <w:rPr>
                <w:rFonts w:ascii="Arial" w:cs="Arial"/>
                <w:noProof/>
                <w:color w:val="000080"/>
                <w:sz w:val="20"/>
                <w:szCs w:val="16"/>
                <w:lang w:val="en-US"/>
              </w:rPr>
              <w:t>.</w:t>
            </w:r>
          </w:p>
          <w:p w14:paraId="5EC3DA1B" w14:textId="4A702563"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2. Familiarity with domain specific knowledge such as </w:t>
            </w:r>
            <w:r w:rsidR="00973696">
              <w:rPr>
                <w:rFonts w:ascii="Arial" w:cs="Arial"/>
                <w:noProof/>
                <w:color w:val="000080"/>
                <w:sz w:val="20"/>
                <w:szCs w:val="16"/>
                <w:lang w:val="en-US"/>
              </w:rPr>
              <w:t>overview of drug development and microbiology</w:t>
            </w:r>
            <w:r w:rsidRPr="003D6D53">
              <w:rPr>
                <w:rFonts w:ascii="Arial" w:cs="Arial"/>
                <w:noProof/>
                <w:color w:val="000080"/>
                <w:sz w:val="20"/>
                <w:szCs w:val="16"/>
                <w:lang w:val="en-US"/>
              </w:rPr>
              <w: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29726B97" w14:textId="259637D4" w:rsidR="00C5663E" w:rsidRPr="003D6D53" w:rsidRDefault="008C121B" w:rsidP="00C5663E">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r w:rsidR="00C5663E">
              <w:rPr>
                <w:rFonts w:ascii="Arial" w:cs="Arial"/>
                <w:noProof/>
                <w:color w:val="000080"/>
                <w:sz w:val="20"/>
                <w:szCs w:val="16"/>
                <w:lang w:val="en-US"/>
              </w:rPr>
              <w:t xml:space="preserve"> including, but not limited to, monthly paper discussion seminars</w:t>
            </w:r>
            <w:r w:rsidRPr="003D6D53">
              <w:rPr>
                <w:rFonts w:ascii="Arial" w:cs="Arial"/>
                <w:noProof/>
                <w:color w:val="000080"/>
                <w:sz w:val="20"/>
                <w:szCs w:val="16"/>
                <w:lang w:val="en-US"/>
              </w:rPr>
              <w:t>.</w:t>
            </w:r>
          </w:p>
          <w:p w14:paraId="0EE88DCB" w14:textId="6BC86B85" w:rsidR="00C5663E"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w:t>
            </w:r>
            <w:r w:rsidR="00C5663E">
              <w:rPr>
                <w:rFonts w:ascii="Arial" w:cs="Arial"/>
                <w:noProof/>
                <w:color w:val="000080"/>
                <w:sz w:val="20"/>
                <w:szCs w:val="16"/>
                <w:lang w:val="en-US"/>
              </w:rPr>
              <w:t xml:space="preserve">optimization, applied mathematics, </w:t>
            </w:r>
            <w:r w:rsidRPr="003D6D53">
              <w:rPr>
                <w:rFonts w:ascii="Arial" w:cs="Arial"/>
                <w:noProof/>
                <w:color w:val="000080"/>
                <w:sz w:val="20"/>
                <w:szCs w:val="16"/>
                <w:lang w:val="en-US"/>
              </w:rPr>
              <w:t>research methodologies</w:t>
            </w:r>
            <w:r w:rsidR="00C5663E">
              <w:rPr>
                <w:rFonts w:ascii="Arial" w:cs="Arial"/>
                <w:noProof/>
                <w:color w:val="000080"/>
                <w:sz w:val="20"/>
                <w:szCs w:val="16"/>
                <w:lang w:val="en-US"/>
              </w:rPr>
              <w:t xml:space="preserve"> and visualizing and presenting research</w:t>
            </w:r>
            <w:r w:rsidRPr="003D6D53">
              <w:rPr>
                <w:rFonts w:ascii="Arial" w:cs="Arial"/>
                <w:noProof/>
                <w:color w:val="000080"/>
                <w:sz w:val="20"/>
                <w:szCs w:val="16"/>
                <w:lang w:val="en-US"/>
              </w:rPr>
              <w:t xml:space="preserve">. </w:t>
            </w:r>
          </w:p>
          <w:p w14:paraId="1CC8F8FF" w14:textId="3FEA0D38" w:rsidR="003613D3" w:rsidRDefault="00C5663E" w:rsidP="008C121B">
            <w:pPr>
              <w:ind w:left="360"/>
              <w:rPr>
                <w:rFonts w:ascii="Arial" w:cs="Arial"/>
                <w:noProof/>
                <w:color w:val="000080"/>
                <w:sz w:val="20"/>
                <w:szCs w:val="16"/>
                <w:lang w:val="en-US"/>
              </w:rPr>
            </w:pPr>
            <w:r w:rsidRPr="00C5663E">
              <w:rPr>
                <w:rFonts w:ascii="Arial" w:cs="Arial"/>
                <w:noProof/>
                <w:color w:val="000080"/>
                <w:sz w:val="20"/>
                <w:szCs w:val="16"/>
                <w:lang w:val="en-US"/>
              </w:rPr>
              <w:t xml:space="preserve">6. </w:t>
            </w:r>
            <w:r w:rsidR="0080021C">
              <w:rPr>
                <w:rFonts w:ascii="Arial" w:cs="Arial"/>
                <w:noProof/>
                <w:color w:val="000080"/>
                <w:sz w:val="20"/>
                <w:szCs w:val="16"/>
                <w:lang w:val="en-US"/>
              </w:rPr>
              <w:t>Attend w</w:t>
            </w:r>
            <w:r w:rsidRPr="00C5663E">
              <w:rPr>
                <w:rFonts w:ascii="Arial" w:cs="Arial"/>
                <w:noProof/>
                <w:color w:val="000080"/>
                <w:sz w:val="20"/>
                <w:szCs w:val="16"/>
                <w:lang w:val="en-US"/>
              </w:rPr>
              <w:t>eekly research meetings</w:t>
            </w:r>
            <w:r w:rsidR="0080021C">
              <w:rPr>
                <w:rFonts w:ascii="Arial" w:cs="Arial"/>
                <w:noProof/>
                <w:color w:val="000080"/>
                <w:sz w:val="20"/>
                <w:szCs w:val="16"/>
                <w:lang w:val="en-US"/>
              </w:rPr>
              <w:t>,</w:t>
            </w:r>
            <w:r w:rsidRPr="00C5663E">
              <w:rPr>
                <w:rFonts w:ascii="Arial" w:cs="Arial"/>
                <w:noProof/>
                <w:color w:val="000080"/>
                <w:sz w:val="20"/>
                <w:szCs w:val="16"/>
                <w:lang w:val="en-US"/>
              </w:rPr>
              <w:t xml:space="preserve"> including meetings targeting specific research </w:t>
            </w:r>
            <w:r>
              <w:rPr>
                <w:rFonts w:ascii="Arial" w:cs="Arial"/>
                <w:noProof/>
                <w:color w:val="000080"/>
                <w:sz w:val="20"/>
                <w:szCs w:val="16"/>
                <w:lang w:val="en-US"/>
              </w:rPr>
              <w:t>topics</w:t>
            </w:r>
            <w:r w:rsidRPr="00C5663E">
              <w:rPr>
                <w:rFonts w:ascii="Arial" w:cs="Arial"/>
                <w:noProof/>
                <w:color w:val="000080"/>
                <w:sz w:val="20"/>
                <w:szCs w:val="16"/>
                <w:lang w:val="en-US"/>
              </w:rPr>
              <w:t>.</w:t>
            </w:r>
            <w:r w:rsidR="008C121B" w:rsidRPr="00C5663E">
              <w:rPr>
                <w:rFonts w:ascii="Arial" w:cs="Arial"/>
                <w:noProof/>
                <w:color w:val="000080"/>
                <w:sz w:val="20"/>
                <w:szCs w:val="16"/>
                <w:lang w:val="en-US"/>
              </w:rPr>
              <w:t xml:space="preserve"> </w:t>
            </w:r>
          </w:p>
          <w:p w14:paraId="13EB73EB" w14:textId="65526CEE" w:rsidR="0080021C" w:rsidRDefault="005B7C18" w:rsidP="0080021C">
            <w:pPr>
              <w:ind w:left="360"/>
              <w:rPr>
                <w:ins w:id="163" w:author="Omer" w:date="2015-09-09T10:09:00Z"/>
                <w:rFonts w:ascii="Arial" w:cs="Arial"/>
                <w:noProof/>
                <w:color w:val="000080"/>
                <w:sz w:val="20"/>
                <w:szCs w:val="16"/>
                <w:lang w:val="en-US"/>
              </w:rPr>
            </w:pPr>
            <w:r>
              <w:rPr>
                <w:rFonts w:ascii="Arial" w:cs="Arial"/>
                <w:noProof/>
                <w:color w:val="000080"/>
                <w:sz w:val="20"/>
                <w:szCs w:val="16"/>
                <w:lang w:val="en-US"/>
              </w:rPr>
              <w:t xml:space="preserve">7. </w:t>
            </w:r>
            <w:r w:rsidR="0080021C">
              <w:rPr>
                <w:rFonts w:ascii="Arial" w:cs="Arial"/>
                <w:noProof/>
                <w:color w:val="000080"/>
                <w:sz w:val="20"/>
                <w:szCs w:val="16"/>
                <w:lang w:val="en-US"/>
              </w:rPr>
              <w:t>Act as a reviewer/sub-reviewer for conference manuscripts.</w:t>
            </w:r>
          </w:p>
          <w:p w14:paraId="1287596B" w14:textId="7CE49B32" w:rsidR="00B07C0B" w:rsidRPr="00C5663E" w:rsidDel="00B07C0B" w:rsidRDefault="00B07C0B" w:rsidP="0080021C">
            <w:pPr>
              <w:ind w:left="360"/>
              <w:rPr>
                <w:del w:id="164" w:author="Omer" w:date="2015-09-09T10:12:00Z"/>
                <w:rFonts w:ascii="Arial" w:cs="Arial"/>
                <w:noProof/>
                <w:color w:val="000080"/>
                <w:sz w:val="20"/>
                <w:szCs w:val="16"/>
                <w:lang w:val="en-US"/>
              </w:rPr>
            </w:pPr>
          </w:p>
          <w:p w14:paraId="65050F39" w14:textId="77777777" w:rsidR="00A92DDF" w:rsidRPr="00C5663E" w:rsidRDefault="00A92DDF" w:rsidP="00B07C0B">
            <w:pPr>
              <w:ind w:left="360"/>
              <w:rPr>
                <w:color w:val="000080"/>
                <w:lang w:val="en-US"/>
              </w:rPr>
              <w:pPrChange w:id="165" w:author="Omer" w:date="2015-09-09T10:12:00Z">
                <w:pPr>
                  <w:ind w:left="360"/>
                </w:pPr>
              </w:pPrChange>
            </w:pPr>
          </w:p>
        </w:tc>
      </w:tr>
      <w:tr w:rsidR="003613D3" w14:paraId="50E7593B" w14:textId="77777777" w:rsidTr="00A95641">
        <w:trPr>
          <w:gridAfter w:val="1"/>
          <w:wAfter w:w="28" w:type="dxa"/>
          <w:trHeight w:val="1674"/>
        </w:trPr>
        <w:tc>
          <w:tcPr>
            <w:tcW w:w="9786" w:type="dxa"/>
            <w:gridSpan w:val="2"/>
            <w:tcBorders>
              <w:left w:val="single" w:sz="4" w:space="0" w:color="auto"/>
              <w:right w:val="single" w:sz="4" w:space="0" w:color="auto"/>
            </w:tcBorders>
          </w:tcPr>
          <w:p w14:paraId="60180182" w14:textId="3C7D355B"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7"/>
            </w:r>
          </w:p>
          <w:p w14:paraId="13FEC1A7" w14:textId="77777777" w:rsidR="003613D3" w:rsidRDefault="003613D3">
            <w:pPr>
              <w:ind w:left="360"/>
              <w:rPr>
                <w:rFonts w:ascii="Verdana" w:hAnsi="Verdana"/>
                <w:color w:val="000080"/>
                <w:sz w:val="16"/>
                <w:szCs w:val="16"/>
                <w:lang w:val="sv-SE"/>
              </w:rPr>
            </w:pPr>
          </w:p>
          <w:p w14:paraId="7348281B" w14:textId="70D82A46"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w:t>
            </w:r>
            <w:r w:rsidR="002A61E9">
              <w:rPr>
                <w:rFonts w:ascii="Arial" w:cs="Arial"/>
                <w:noProof/>
                <w:color w:val="000080"/>
                <w:sz w:val="20"/>
                <w:szCs w:val="16"/>
                <w:lang w:val="en-US"/>
              </w:rPr>
              <w:t xml:space="preserve"> and scripts</w:t>
            </w:r>
            <w:r w:rsidR="008C121B" w:rsidRPr="003D6D53">
              <w:rPr>
                <w:rFonts w:ascii="Arial" w:cs="Arial"/>
                <w:noProof/>
                <w:color w:val="000080"/>
                <w:sz w:val="20"/>
                <w:szCs w:val="16"/>
                <w:lang w:val="en-US"/>
              </w:rPr>
              <w:t>.</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Default="00213EE3" w:rsidP="00A00E8D">
            <w:pPr>
              <w:ind w:left="360"/>
              <w:rPr>
                <w:rFonts w:ascii="Arial" w:hAnsi="Arial" w:cs="Arial"/>
                <w:color w:val="000080"/>
                <w:sz w:val="20"/>
                <w:szCs w:val="20"/>
                <w:lang w:val="en-US"/>
              </w:rPr>
            </w:pPr>
            <w:r w:rsidRPr="00A20D5B">
              <w:rPr>
                <w:rFonts w:ascii="Arial" w:hAnsi="Arial" w:cs="Arial"/>
                <w:color w:val="000080"/>
                <w:sz w:val="20"/>
                <w:szCs w:val="20"/>
                <w:lang w:val="en-US"/>
              </w:rPr>
              <w:t>3. Investigation and evaluation of localization methods in microscopy, including compressed sensing, super-resolution microscopy, and biomedical data with high levels of noise.</w:t>
            </w:r>
          </w:p>
          <w:p w14:paraId="08B7981D" w14:textId="190A5A59" w:rsidR="0089147C"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 xml:space="preserve">4. Evaluation of morphological changes in zebrafish. </w:t>
            </w:r>
          </w:p>
          <w:p w14:paraId="2FDAAB54" w14:textId="36FC3958" w:rsidR="002A61E9"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5</w:t>
            </w:r>
            <w:r w:rsidR="002A61E9">
              <w:rPr>
                <w:rFonts w:ascii="Arial" w:hAnsi="Arial" w:cs="Arial"/>
                <w:color w:val="000080"/>
                <w:sz w:val="20"/>
                <w:szCs w:val="20"/>
                <w:lang w:val="en-US"/>
              </w:rPr>
              <w:t>. Development and evaluation of machine learning pipelines for detection and classification of fluorescent markers in microscopy. Eventually, the classified fluorophores may be used for object tracking applications.</w:t>
            </w:r>
          </w:p>
          <w:p w14:paraId="75AB021E" w14:textId="36210A65" w:rsidR="002A61E9" w:rsidRPr="00A20D5B"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6</w:t>
            </w:r>
            <w:r w:rsidR="002A61E9">
              <w:rPr>
                <w:rFonts w:ascii="Arial" w:hAnsi="Arial" w:cs="Arial"/>
                <w:color w:val="000080"/>
                <w:sz w:val="20"/>
                <w:szCs w:val="20"/>
                <w:lang w:val="en-US"/>
              </w:rPr>
              <w:t>. Quantitative measurement of different characteristics (e.g., area, percentage overlap etc.) of fluorescent signals.</w:t>
            </w:r>
          </w:p>
          <w:p w14:paraId="2D271F45" w14:textId="7E98DE67" w:rsidR="00213EE3" w:rsidRPr="00213EE3" w:rsidRDefault="00213EE3" w:rsidP="00A00E8D">
            <w:pPr>
              <w:ind w:left="360"/>
              <w:rPr>
                <w:color w:val="000080"/>
                <w:lang w:val="en-US"/>
              </w:rPr>
            </w:pPr>
          </w:p>
        </w:tc>
      </w:tr>
      <w:tr w:rsidR="003613D3" w:rsidRPr="00F81AF2" w14:paraId="23E4CED0" w14:textId="77777777" w:rsidTr="00A95641">
        <w:trPr>
          <w:gridAfter w:val="1"/>
          <w:wAfter w:w="28" w:type="dxa"/>
          <w:trHeight w:val="1698"/>
        </w:trPr>
        <w:tc>
          <w:tcPr>
            <w:tcW w:w="9786" w:type="dxa"/>
            <w:gridSpan w:val="2"/>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8"/>
            </w:r>
          </w:p>
          <w:p w14:paraId="644D94F4" w14:textId="77777777" w:rsidR="003613D3" w:rsidRDefault="003613D3">
            <w:pPr>
              <w:ind w:left="360"/>
              <w:rPr>
                <w:rFonts w:ascii="Verdana" w:hAnsi="Verdana"/>
                <w:color w:val="000080"/>
                <w:sz w:val="16"/>
                <w:szCs w:val="16"/>
                <w:lang w:val="sv-SE"/>
              </w:rPr>
            </w:pPr>
          </w:p>
          <w:p w14:paraId="5F27B63B" w14:textId="345727FF" w:rsidR="00F81AF2" w:rsidRDefault="00F81AF2" w:rsidP="00F81AF2">
            <w:pPr>
              <w:ind w:left="360"/>
              <w:rPr>
                <w:ins w:id="166" w:author="Omer" w:date="2015-09-09T10:10:00Z"/>
                <w:rFonts w:ascii="Arial" w:cs="Arial"/>
                <w:noProof/>
                <w:color w:val="000080"/>
                <w:sz w:val="20"/>
                <w:szCs w:val="16"/>
                <w:lang w:val="en-US"/>
              </w:rPr>
            </w:pPr>
            <w:r w:rsidRPr="00F81AF2">
              <w:rPr>
                <w:rFonts w:ascii="Arial" w:cs="Arial"/>
                <w:noProof/>
                <w:color w:val="000080"/>
                <w:sz w:val="20"/>
                <w:szCs w:val="16"/>
                <w:lang w:val="en-US"/>
              </w:rPr>
              <w:t xml:space="preserve">1. Took a course in </w:t>
            </w:r>
            <w:r>
              <w:rPr>
                <w:rFonts w:ascii="Arial" w:cs="Arial"/>
                <w:noProof/>
                <w:color w:val="000080"/>
                <w:sz w:val="20"/>
                <w:szCs w:val="16"/>
                <w:lang w:val="en-US"/>
              </w:rPr>
              <w:t>biology/</w:t>
            </w:r>
            <w:r w:rsidRPr="00F81AF2">
              <w:rPr>
                <w:rFonts w:ascii="Arial" w:cs="Arial"/>
                <w:noProof/>
                <w:color w:val="000080"/>
                <w:sz w:val="20"/>
                <w:szCs w:val="16"/>
                <w:lang w:val="en-US"/>
              </w:rPr>
              <w:t xml:space="preserve">microbiology to develop a better understanding of the </w:t>
            </w:r>
            <w:r>
              <w:rPr>
                <w:rFonts w:ascii="Arial" w:cs="Arial"/>
                <w:noProof/>
                <w:color w:val="000080"/>
                <w:sz w:val="20"/>
                <w:szCs w:val="16"/>
                <w:lang w:val="en-US"/>
              </w:rPr>
              <w:t>application domain.</w:t>
            </w:r>
          </w:p>
          <w:p w14:paraId="22EB34D9" w14:textId="5C2BCD4F" w:rsidR="00B07C0B" w:rsidRDefault="00B07C0B" w:rsidP="00F81AF2">
            <w:pPr>
              <w:ind w:left="360"/>
              <w:rPr>
                <w:rFonts w:ascii="Arial" w:cs="Arial"/>
                <w:noProof/>
                <w:color w:val="000080"/>
                <w:sz w:val="20"/>
                <w:szCs w:val="16"/>
                <w:lang w:val="en-US"/>
              </w:rPr>
            </w:pPr>
            <w:ins w:id="167" w:author="Omer" w:date="2015-09-09T10:11:00Z">
              <w:r>
                <w:rPr>
                  <w:rFonts w:ascii="Arial" w:cs="Arial"/>
                  <w:noProof/>
                  <w:color w:val="000080"/>
                  <w:sz w:val="20"/>
                  <w:szCs w:val="16"/>
                  <w:lang w:val="en-US"/>
                </w:rPr>
                <w:t xml:space="preserve">2. Conducted two tutorials in the Vi2 division on </w:t>
              </w:r>
            </w:ins>
            <w:ins w:id="168" w:author="Omer" w:date="2015-09-09T10:12:00Z">
              <w:r>
                <w:rPr>
                  <w:rFonts w:ascii="Arial" w:cs="Arial"/>
                  <w:noProof/>
                  <w:color w:val="000080"/>
                  <w:sz w:val="20"/>
                  <w:szCs w:val="16"/>
                  <w:lang w:val="en-US"/>
                </w:rPr>
                <w:t xml:space="preserve">introduction to </w:t>
              </w:r>
            </w:ins>
            <w:ins w:id="169" w:author="Omer" w:date="2015-09-09T10:11:00Z">
              <w:r>
                <w:rPr>
                  <w:rFonts w:ascii="Arial" w:cs="Arial"/>
                  <w:noProof/>
                  <w:color w:val="000080"/>
                  <w:sz w:val="20"/>
                  <w:szCs w:val="16"/>
                  <w:lang w:val="en-US"/>
                </w:rPr>
                <w:t xml:space="preserve">deep </w:t>
              </w:r>
            </w:ins>
            <w:ins w:id="170" w:author="Omer" w:date="2015-09-09T10:12:00Z">
              <w:r>
                <w:rPr>
                  <w:rFonts w:ascii="Arial" w:cs="Arial"/>
                  <w:noProof/>
                  <w:color w:val="000080"/>
                  <w:sz w:val="20"/>
                  <w:szCs w:val="16"/>
                  <w:lang w:val="en-US"/>
                </w:rPr>
                <w:t>l</w:t>
              </w:r>
            </w:ins>
            <w:ins w:id="171" w:author="Omer" w:date="2015-09-09T10:11:00Z">
              <w:r>
                <w:rPr>
                  <w:rFonts w:ascii="Arial" w:cs="Arial"/>
                  <w:noProof/>
                  <w:color w:val="000080"/>
                  <w:sz w:val="20"/>
                  <w:szCs w:val="16"/>
                  <w:lang w:val="en-US"/>
                </w:rPr>
                <w:t>earning</w:t>
              </w:r>
            </w:ins>
            <w:ins w:id="172" w:author="Omer" w:date="2015-09-09T10:12:00Z">
              <w:r>
                <w:rPr>
                  <w:rFonts w:ascii="Arial" w:cs="Arial"/>
                  <w:noProof/>
                  <w:color w:val="000080"/>
                  <w:sz w:val="20"/>
                  <w:szCs w:val="16"/>
                  <w:lang w:val="en-US"/>
                </w:rPr>
                <w:t>.</w:t>
              </w:r>
            </w:ins>
          </w:p>
          <w:p w14:paraId="0F46A2EB" w14:textId="7762C7EE" w:rsidR="003613D3" w:rsidRPr="00A95641" w:rsidRDefault="00F81AF2" w:rsidP="00F81AF2">
            <w:pPr>
              <w:keepNext/>
              <w:spacing w:before="240" w:after="60"/>
              <w:ind w:left="360"/>
              <w:outlineLvl w:val="2"/>
              <w:rPr>
                <w:rFonts w:ascii="Arial" w:hAnsi="Arial"/>
                <w:b/>
                <w:color w:val="000080"/>
                <w:sz w:val="16"/>
                <w:lang w:val="en-US"/>
              </w:rPr>
            </w:pPr>
            <w:r w:rsidRPr="00A95641">
              <w:rPr>
                <w:rFonts w:ascii="Arial" w:cs="Arial"/>
                <w:noProof/>
                <w:color w:val="000080"/>
                <w:sz w:val="20"/>
                <w:szCs w:val="16"/>
                <w:lang w:val="en-US"/>
              </w:rPr>
              <w:t xml:space="preserve"> </w:t>
            </w:r>
            <w:r w:rsidR="008C121B" w:rsidRPr="00A95641">
              <w:rPr>
                <w:rFonts w:ascii="Arial" w:cs="Arial"/>
                <w:noProof/>
                <w:color w:val="000080"/>
                <w:sz w:val="20"/>
                <w:szCs w:val="16"/>
                <w:lang w:val="en-US"/>
              </w:rPr>
              <w:t xml:space="preserve">  </w:t>
            </w:r>
          </w:p>
        </w:tc>
      </w:tr>
      <w:tr w:rsidR="003613D3" w:rsidRPr="004322A2" w14:paraId="1E83D121" w14:textId="77777777" w:rsidTr="001F7D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55EBE026"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9"/>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5091315E" w14:textId="4FA3A88D" w:rsidR="004322A2" w:rsidRPr="00A95641" w:rsidRDefault="000F7265" w:rsidP="001D0C79">
            <w:pPr>
              <w:rPr>
                <w:rFonts w:ascii="Arial"/>
                <w:color w:val="000080"/>
                <w:sz w:val="20"/>
                <w:lang w:val="en-US"/>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fl</w:t>
            </w:r>
            <w:r w:rsidR="00A20D5B">
              <w:rPr>
                <w:rFonts w:ascii="Arial" w:cs="Arial"/>
                <w:noProof/>
                <w:color w:val="000080"/>
                <w:sz w:val="20"/>
                <w:szCs w:val="16"/>
                <w:lang w:val="en-US"/>
              </w:rPr>
              <w:t>u</w:t>
            </w:r>
            <w:r w:rsidR="001D0C79">
              <w:rPr>
                <w:rFonts w:ascii="Arial" w:cs="Arial"/>
                <w:noProof/>
                <w:color w:val="000080"/>
                <w:sz w:val="20"/>
                <w:szCs w:val="16"/>
                <w:lang w:val="en-US"/>
              </w:rPr>
              <w:t>orescent signals from real data f</w:t>
            </w:r>
            <w:r w:rsidR="00E56E98">
              <w:rPr>
                <w:rFonts w:ascii="Arial" w:cs="Arial"/>
                <w:noProof/>
                <w:color w:val="000080"/>
                <w:sz w:val="20"/>
                <w:szCs w:val="16"/>
                <w:lang w:val="en-US"/>
              </w:rPr>
              <w:t>rom</w:t>
            </w:r>
            <w:r w:rsidR="001D0C79">
              <w:rPr>
                <w:rFonts w:ascii="Arial" w:cs="Arial"/>
                <w:noProof/>
                <w:color w:val="000080"/>
                <w:sz w:val="20"/>
                <w:szCs w:val="16"/>
                <w:lang w:val="en-US"/>
              </w:rPr>
              <w:t xml:space="preserve"> both short and </w:t>
            </w:r>
            <w:r w:rsidR="00E56E98">
              <w:rPr>
                <w:rFonts w:ascii="Arial" w:cs="Arial"/>
                <w:noProof/>
                <w:color w:val="000080"/>
                <w:sz w:val="20"/>
                <w:szCs w:val="16"/>
                <w:lang w:val="en-US"/>
              </w:rPr>
              <w:t xml:space="preserve">long </w:t>
            </w:r>
            <w:r w:rsidR="001D0C79">
              <w:rPr>
                <w:rFonts w:ascii="Arial" w:cs="Arial"/>
                <w:noProof/>
                <w:color w:val="000080"/>
                <w:sz w:val="20"/>
                <w:szCs w:val="16"/>
                <w:lang w:val="en-US"/>
              </w:rPr>
              <w:t>exposure timings.</w:t>
            </w:r>
            <w:r w:rsidR="00A20D5B">
              <w:rPr>
                <w:rFonts w:ascii="Arial" w:cs="Arial"/>
                <w:noProof/>
                <w:color w:val="000080"/>
                <w:sz w:val="20"/>
                <w:szCs w:val="16"/>
                <w:lang w:val="en-US"/>
              </w:rPr>
              <w:t xml:space="preserve"> In addition, we are focusing on development of tools for assisting in the ground truth specification of fluorescent signals from real images.</w:t>
            </w:r>
            <w:r w:rsidR="00801770">
              <w:rPr>
                <w:rFonts w:ascii="Arial" w:cs="Arial"/>
                <w:noProof/>
                <w:color w:val="000080"/>
                <w:sz w:val="20"/>
                <w:szCs w:val="16"/>
                <w:lang w:val="en-US"/>
              </w:rPr>
              <w:t xml:space="preserve"> We are exploring deep learning convolutional networks for better detection of these fluoresent signals. </w:t>
            </w:r>
            <w:r w:rsidR="00E56E98">
              <w:rPr>
                <w:rFonts w:ascii="Arial" w:cs="Arial"/>
                <w:noProof/>
                <w:color w:val="000080"/>
                <w:sz w:val="20"/>
                <w:szCs w:val="16"/>
                <w:lang w:val="en-US"/>
              </w:rPr>
              <w:t xml:space="preserve">We are planning to compare methods trained on manually annotated data with those trained on synthetic data and evaluate the potential of </w:t>
            </w:r>
            <w:r w:rsidR="004E73DE">
              <w:rPr>
                <w:rFonts w:ascii="Arial" w:cs="Arial"/>
                <w:noProof/>
                <w:color w:val="000080"/>
                <w:sz w:val="20"/>
                <w:szCs w:val="16"/>
                <w:lang w:val="en-US"/>
              </w:rPr>
              <w:t>using deep learning for this ty</w:t>
            </w:r>
            <w:r w:rsidR="00E56E98">
              <w:rPr>
                <w:rFonts w:ascii="Arial" w:cs="Arial"/>
                <w:noProof/>
                <w:color w:val="000080"/>
                <w:sz w:val="20"/>
                <w:szCs w:val="16"/>
                <w:lang w:val="en-US"/>
              </w:rPr>
              <w:t xml:space="preserve">pe of applications. </w:t>
            </w:r>
            <w:r w:rsidR="00801770">
              <w:rPr>
                <w:rFonts w:ascii="Arial" w:cs="Arial"/>
                <w:noProof/>
                <w:color w:val="000080"/>
                <w:sz w:val="20"/>
                <w:szCs w:val="16"/>
                <w:lang w:val="en-US"/>
              </w:rPr>
              <w:t>Previously we have worked on quantitive evaluation of novel fluoro</w:t>
            </w:r>
            <w:r w:rsidR="0015669B">
              <w:rPr>
                <w:rFonts w:ascii="Arial" w:cs="Arial"/>
                <w:noProof/>
                <w:color w:val="000080"/>
                <w:sz w:val="20"/>
                <w:szCs w:val="16"/>
                <w:lang w:val="en-US"/>
              </w:rPr>
              <w:t xml:space="preserve">rescent biomarkers as well as </w:t>
            </w:r>
            <w:r w:rsidR="0015669B">
              <w:rPr>
                <w:rFonts w:ascii="Arial" w:cs="Arial"/>
                <w:noProof/>
                <w:color w:val="000080"/>
                <w:sz w:val="20"/>
                <w:szCs w:val="16"/>
                <w:lang w:val="en-US"/>
              </w:rPr>
              <w:lastRenderedPageBreak/>
              <w:t>the evaluation of morphological changes in whole organisms.</w:t>
            </w:r>
            <w:r w:rsidR="007B0D1E">
              <w:rPr>
                <w:rFonts w:ascii="Arial" w:cs="Arial"/>
                <w:noProof/>
                <w:color w:val="000080"/>
                <w:sz w:val="20"/>
                <w:szCs w:val="16"/>
                <w:lang w:val="en-US"/>
              </w:rPr>
              <w:t xml:space="preserve"> We are planning to</w:t>
            </w:r>
            <w:r w:rsidR="00E56E98">
              <w:rPr>
                <w:rFonts w:ascii="Arial" w:cs="Arial"/>
                <w:noProof/>
                <w:color w:val="000080"/>
                <w:sz w:val="20"/>
                <w:szCs w:val="16"/>
                <w:lang w:val="en-US"/>
              </w:rPr>
              <w:t xml:space="preserve"> extend the deep learning to exploring its usability for analysis of </w:t>
            </w:r>
            <w:r w:rsidR="007B0D1E">
              <w:rPr>
                <w:rFonts w:ascii="Arial" w:cs="Arial"/>
                <w:noProof/>
                <w:color w:val="000080"/>
                <w:sz w:val="20"/>
                <w:szCs w:val="16"/>
                <w:lang w:val="en-US"/>
              </w:rPr>
              <w:t xml:space="preserve">cultured cells and </w:t>
            </w:r>
            <w:r w:rsidR="00E56E98">
              <w:rPr>
                <w:rFonts w:ascii="Arial" w:cs="Arial"/>
                <w:noProof/>
                <w:color w:val="000080"/>
                <w:sz w:val="20"/>
                <w:szCs w:val="16"/>
                <w:lang w:val="en-US"/>
              </w:rPr>
              <w:t xml:space="preserve">cells </w:t>
            </w:r>
            <w:r w:rsidR="007B0D1E">
              <w:rPr>
                <w:rFonts w:ascii="Arial" w:cs="Arial"/>
                <w:noProof/>
                <w:color w:val="000080"/>
                <w:sz w:val="20"/>
                <w:szCs w:val="16"/>
                <w:lang w:val="en-US"/>
              </w:rPr>
              <w:t xml:space="preserve">in tissue, where image background is structured rather than random. </w:t>
            </w:r>
          </w:p>
          <w:p w14:paraId="36486ADA" w14:textId="741E9C0E" w:rsidR="004322A2" w:rsidRPr="004322A2" w:rsidRDefault="004322A2" w:rsidP="001D0C79">
            <w:pPr>
              <w:rPr>
                <w:rFonts w:ascii="Arial" w:cs="Arial"/>
                <w:noProof/>
                <w:color w:val="000080"/>
                <w:sz w:val="20"/>
                <w:szCs w:val="16"/>
                <w:lang w:val="en-US"/>
              </w:rPr>
            </w:pPr>
            <w:r w:rsidRPr="004322A2">
              <w:rPr>
                <w:rFonts w:ascii="Arial" w:cs="Arial"/>
                <w:noProof/>
                <w:color w:val="000080"/>
                <w:sz w:val="20"/>
                <w:szCs w:val="16"/>
                <w:lang w:val="en-US"/>
              </w:rPr>
              <w:t>Competence of the supervisors:</w:t>
            </w:r>
          </w:p>
          <w:p w14:paraId="5555C177" w14:textId="6D17C527" w:rsidR="004322A2" w:rsidRPr="004322A2" w:rsidRDefault="004322A2" w:rsidP="001D0C79">
            <w:pPr>
              <w:rPr>
                <w:rFonts w:ascii="Arial" w:cs="Arial"/>
                <w:noProof/>
                <w:color w:val="000080"/>
                <w:sz w:val="20"/>
                <w:szCs w:val="16"/>
                <w:lang w:val="en-US"/>
              </w:rPr>
            </w:pPr>
            <w:r w:rsidRPr="004322A2">
              <w:rPr>
                <w:rFonts w:ascii="Arial" w:cs="Arial"/>
                <w:noProof/>
                <w:color w:val="000080"/>
                <w:sz w:val="20"/>
                <w:szCs w:val="16"/>
                <w:lang w:val="en-US"/>
              </w:rPr>
              <w:t>All supervisors are active quantitive image analysis</w:t>
            </w:r>
            <w:r>
              <w:rPr>
                <w:rFonts w:ascii="Arial" w:cs="Arial"/>
                <w:noProof/>
                <w:color w:val="000080"/>
                <w:sz w:val="20"/>
                <w:szCs w:val="16"/>
                <w:lang w:val="en-US"/>
              </w:rPr>
              <w:t xml:space="preserve"> researchers and </w:t>
            </w:r>
            <w:r w:rsidR="00A508B9">
              <w:rPr>
                <w:rFonts w:ascii="Arial" w:cs="Arial"/>
                <w:noProof/>
                <w:color w:val="000080"/>
                <w:sz w:val="20"/>
                <w:szCs w:val="16"/>
                <w:lang w:val="en-US"/>
              </w:rPr>
              <w:t>cognizant of the research problems and potential research directions in the field/topic.</w:t>
            </w:r>
          </w:p>
          <w:p w14:paraId="59334250" w14:textId="1E3F7EE3" w:rsidR="00611414" w:rsidRPr="00A95641" w:rsidRDefault="00611414" w:rsidP="00FA4505">
            <w:pPr>
              <w:rPr>
                <w:rFonts w:ascii="Arial" w:hAnsi="Arial"/>
                <w:lang w:val="en-US"/>
              </w:rPr>
            </w:pPr>
          </w:p>
        </w:tc>
      </w:tr>
      <w:tr w:rsidR="003613D3" w14:paraId="10EECCC4" w14:textId="77777777" w:rsidTr="001F7D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9F1EA11"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30"/>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1"/>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0CDA8F54" w14:textId="164A229F" w:rsidR="00A20D5B" w:rsidRDefault="004D0905">
            <w:pPr>
              <w:rPr>
                <w:rFonts w:ascii="Arial" w:hAnsi="Arial" w:cs="Arial"/>
                <w:bCs/>
                <w:color w:val="000080"/>
                <w:sz w:val="20"/>
                <w:szCs w:val="16"/>
                <w:lang w:val="en-US"/>
              </w:rPr>
            </w:pPr>
            <w:r>
              <w:rPr>
                <w:rFonts w:ascii="Arial" w:hAnsi="Arial" w:cs="Arial"/>
                <w:bCs/>
                <w:color w:val="000080"/>
                <w:sz w:val="20"/>
                <w:szCs w:val="16"/>
                <w:lang w:val="en-US"/>
              </w:rPr>
              <w:t>In 2013</w:t>
            </w:r>
            <w:r w:rsidR="00A93BAC">
              <w:rPr>
                <w:rFonts w:ascii="Arial" w:hAnsi="Arial" w:cs="Arial"/>
                <w:bCs/>
                <w:color w:val="000080"/>
                <w:sz w:val="20"/>
                <w:szCs w:val="16"/>
                <w:lang w:val="en-US"/>
              </w:rPr>
              <w:t xml:space="preserve">, we have focused on </w:t>
            </w:r>
            <w:r w:rsidR="00104317">
              <w:rPr>
                <w:rFonts w:ascii="Arial" w:hAnsi="Arial" w:cs="Arial"/>
                <w:bCs/>
                <w:color w:val="000080"/>
                <w:sz w:val="20"/>
                <w:szCs w:val="16"/>
                <w:lang w:val="en-US"/>
              </w:rPr>
              <w:t xml:space="preserve">methods for point source detection and signal detection, particularly in </w:t>
            </w:r>
            <w:r w:rsidR="00A93BAC">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w:t>
            </w:r>
            <w:r>
              <w:rPr>
                <w:rFonts w:ascii="Arial" w:hAnsi="Arial" w:cs="Arial"/>
                <w:bCs/>
                <w:color w:val="000080"/>
                <w:sz w:val="20"/>
                <w:szCs w:val="16"/>
                <w:lang w:val="en-US"/>
              </w:rPr>
              <w:t>were disseminated as an oral presentation at the 22</w:t>
            </w:r>
            <w:r w:rsidRPr="004D0905">
              <w:rPr>
                <w:rFonts w:ascii="Arial" w:hAnsi="Arial" w:cs="Arial"/>
                <w:bCs/>
                <w:color w:val="000080"/>
                <w:sz w:val="20"/>
                <w:szCs w:val="16"/>
                <w:vertAlign w:val="superscript"/>
                <w:lang w:val="en-US"/>
              </w:rPr>
              <w:t>nd</w:t>
            </w:r>
            <w:r w:rsidR="001E277B">
              <w:rPr>
                <w:rFonts w:ascii="Arial" w:hAnsi="Arial" w:cs="Arial"/>
                <w:bCs/>
                <w:color w:val="000080"/>
                <w:sz w:val="20"/>
                <w:szCs w:val="16"/>
                <w:lang w:val="en-US"/>
              </w:rPr>
              <w:t xml:space="preserve"> International Conference on Pattern Recognition (ICPR). In addition, during late 2013 and 2014 we worked on developing methods for quantification of different visual characteristics</w:t>
            </w:r>
            <w:r>
              <w:rPr>
                <w:rFonts w:ascii="Arial" w:hAnsi="Arial" w:cs="Arial"/>
                <w:bCs/>
                <w:color w:val="000080"/>
                <w:sz w:val="20"/>
                <w:szCs w:val="16"/>
                <w:lang w:val="en-US"/>
              </w:rPr>
              <w:t xml:space="preserve"> </w:t>
            </w:r>
            <w:r w:rsidR="001E277B">
              <w:rPr>
                <w:rFonts w:ascii="Arial" w:hAnsi="Arial" w:cs="Arial"/>
                <w:bCs/>
                <w:color w:val="000080"/>
                <w:sz w:val="20"/>
                <w:szCs w:val="16"/>
                <w:lang w:val="en-US"/>
              </w:rPr>
              <w:t xml:space="preserve">(percentage overlap, area, intensity and signal to noise ratio) of rolling circle amplification (RCA) products/signals in microscopy images. A manuscript with results has been submitted for journal publication. </w:t>
            </w:r>
          </w:p>
          <w:p w14:paraId="5AA1B435" w14:textId="77777777" w:rsidR="00A20D5B" w:rsidRDefault="00A20D5B">
            <w:pPr>
              <w:rPr>
                <w:rFonts w:ascii="Arial" w:hAnsi="Arial" w:cs="Arial"/>
                <w:bCs/>
                <w:color w:val="000080"/>
                <w:sz w:val="20"/>
                <w:szCs w:val="16"/>
                <w:lang w:val="en-US"/>
              </w:rPr>
            </w:pPr>
          </w:p>
          <w:p w14:paraId="4124DEF5" w14:textId="174E10C3" w:rsidR="00A93BAC" w:rsidRDefault="001E277B">
            <w:pPr>
              <w:rPr>
                <w:rFonts w:ascii="Arial" w:hAnsi="Arial" w:cs="Arial"/>
                <w:bCs/>
                <w:color w:val="000080"/>
                <w:sz w:val="20"/>
                <w:szCs w:val="16"/>
                <w:lang w:val="en-US"/>
              </w:rPr>
            </w:pPr>
            <w:r>
              <w:rPr>
                <w:rFonts w:ascii="Arial" w:hAnsi="Arial" w:cs="Arial"/>
                <w:bCs/>
                <w:color w:val="000080"/>
                <w:sz w:val="20"/>
                <w:szCs w:val="16"/>
                <w:lang w:val="en-US"/>
              </w:rPr>
              <w:t>In the second half of 2014</w:t>
            </w:r>
            <w:r w:rsidR="00A20D5B">
              <w:rPr>
                <w:rFonts w:ascii="Arial" w:hAnsi="Arial" w:cs="Arial"/>
                <w:bCs/>
                <w:color w:val="000080"/>
                <w:sz w:val="20"/>
                <w:szCs w:val="16"/>
                <w:lang w:val="en-US"/>
              </w:rPr>
              <w:t>, w</w:t>
            </w:r>
            <w:r w:rsidR="00A93BAC">
              <w:rPr>
                <w:rFonts w:ascii="Arial" w:hAnsi="Arial" w:cs="Arial"/>
                <w:bCs/>
                <w:color w:val="000080"/>
                <w:sz w:val="20"/>
                <w:szCs w:val="16"/>
                <w:lang w:val="en-US"/>
              </w:rPr>
              <w:t xml:space="preserve">e </w:t>
            </w:r>
            <w:r>
              <w:rPr>
                <w:rFonts w:ascii="Arial" w:hAnsi="Arial" w:cs="Arial"/>
                <w:bCs/>
                <w:color w:val="000080"/>
                <w:sz w:val="20"/>
                <w:szCs w:val="16"/>
                <w:lang w:val="en-US"/>
              </w:rPr>
              <w:t>focused</w:t>
            </w:r>
            <w:r w:rsidR="00A93BAC">
              <w:rPr>
                <w:rFonts w:ascii="Arial" w:hAnsi="Arial" w:cs="Arial"/>
                <w:bCs/>
                <w:color w:val="000080"/>
                <w:sz w:val="20"/>
                <w:szCs w:val="16"/>
                <w:lang w:val="en-US"/>
              </w:rPr>
              <w:t xml:space="preserve"> on methods for reliable detection of point light sources in </w:t>
            </w:r>
            <w:r w:rsidR="00104317">
              <w:rPr>
                <w:rFonts w:ascii="Arial" w:hAnsi="Arial" w:cs="Arial"/>
                <w:bCs/>
                <w:color w:val="000080"/>
                <w:sz w:val="20"/>
                <w:szCs w:val="16"/>
                <w:lang w:val="en-US"/>
              </w:rPr>
              <w:t>other types of microscopy</w:t>
            </w:r>
            <w:r w:rsidR="00A93BAC">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xml:space="preserve">. In particular, </w:t>
            </w:r>
            <w:r w:rsidR="00A20D5B">
              <w:rPr>
                <w:rFonts w:ascii="Arial" w:hAnsi="Arial" w:cs="Arial"/>
                <w:bCs/>
                <w:color w:val="000080"/>
                <w:sz w:val="20"/>
                <w:szCs w:val="16"/>
                <w:lang w:val="en-US"/>
              </w:rPr>
              <w:t xml:space="preserve">we </w:t>
            </w:r>
            <w:r>
              <w:rPr>
                <w:rFonts w:ascii="Arial" w:hAnsi="Arial" w:cs="Arial"/>
                <w:bCs/>
                <w:color w:val="000080"/>
                <w:sz w:val="20"/>
                <w:szCs w:val="16"/>
                <w:lang w:val="en-US"/>
              </w:rPr>
              <w:t>focused</w:t>
            </w:r>
            <w:r w:rsidR="00A20D5B">
              <w:rPr>
                <w:rFonts w:ascii="Arial" w:hAnsi="Arial" w:cs="Arial"/>
                <w:bCs/>
                <w:color w:val="000080"/>
                <w:sz w:val="20"/>
                <w:szCs w:val="16"/>
                <w:lang w:val="en-US"/>
              </w:rPr>
              <w:t xml:space="preserve"> on development of tools for assisting human observers in the annotation of a ground truth datasets for fluorescent </w:t>
            </w:r>
            <w:r w:rsidR="006E3DD8">
              <w:rPr>
                <w:rFonts w:ascii="Arial" w:hAnsi="Arial" w:cs="Arial"/>
                <w:bCs/>
                <w:color w:val="000080"/>
                <w:sz w:val="20"/>
                <w:szCs w:val="16"/>
                <w:lang w:val="en-US"/>
              </w:rPr>
              <w:t>signals that</w:t>
            </w:r>
            <w:r w:rsidR="00A20D5B">
              <w:rPr>
                <w:rFonts w:ascii="Arial" w:hAnsi="Arial" w:cs="Arial"/>
                <w:bCs/>
                <w:color w:val="000080"/>
                <w:sz w:val="20"/>
                <w:szCs w:val="16"/>
                <w:lang w:val="en-US"/>
              </w:rPr>
              <w:t xml:space="preserve"> can subsequently be used for training machine learning methods for signal identification. </w:t>
            </w:r>
            <w:r>
              <w:rPr>
                <w:rFonts w:ascii="Arial" w:hAnsi="Arial" w:cs="Arial"/>
                <w:bCs/>
                <w:color w:val="000080"/>
                <w:sz w:val="20"/>
                <w:szCs w:val="16"/>
                <w:lang w:val="en-US"/>
              </w:rPr>
              <w:t>A manuscript detailing the developed tool has been submitted for publication at a journal.</w:t>
            </w:r>
          </w:p>
          <w:p w14:paraId="44BAA4C9" w14:textId="77777777" w:rsidR="001E277B" w:rsidRDefault="001E277B">
            <w:pPr>
              <w:rPr>
                <w:rFonts w:ascii="Arial" w:hAnsi="Arial" w:cs="Arial"/>
                <w:bCs/>
                <w:color w:val="000080"/>
                <w:sz w:val="20"/>
                <w:szCs w:val="16"/>
                <w:lang w:val="en-US"/>
              </w:rPr>
            </w:pPr>
          </w:p>
          <w:p w14:paraId="17F5AF6B" w14:textId="2F3C95C4" w:rsidR="001F7DD5" w:rsidRDefault="001E277B">
            <w:pPr>
              <w:rPr>
                <w:ins w:id="173" w:author="Omer" w:date="2015-09-09T10:16:00Z"/>
                <w:rFonts w:ascii="Arial" w:hAnsi="Arial" w:cs="Arial"/>
                <w:bCs/>
                <w:color w:val="000080"/>
                <w:sz w:val="20"/>
                <w:szCs w:val="16"/>
                <w:lang w:val="en-US"/>
              </w:rPr>
            </w:pPr>
            <w:r>
              <w:rPr>
                <w:rFonts w:ascii="Arial" w:hAnsi="Arial" w:cs="Arial"/>
                <w:bCs/>
                <w:color w:val="000080"/>
                <w:sz w:val="20"/>
                <w:szCs w:val="16"/>
                <w:lang w:val="en-US"/>
              </w:rPr>
              <w:t>In early 2015, we intend to combine our tools for manual annotation (and the resultant annotated data) with deep learning approaches for evaluating the potential of machine learning based solutions for signal detection and classification. In particular, it would be interesting to see if a multi feature</w:t>
            </w:r>
            <w:r w:rsidR="00ED6D48">
              <w:rPr>
                <w:rFonts w:ascii="Arial" w:hAnsi="Arial" w:cs="Arial"/>
                <w:bCs/>
                <w:color w:val="000080"/>
                <w:sz w:val="20"/>
                <w:szCs w:val="16"/>
                <w:lang w:val="en-US"/>
              </w:rPr>
              <w:t>/metric</w:t>
            </w:r>
            <w:r>
              <w:rPr>
                <w:rFonts w:ascii="Arial" w:hAnsi="Arial" w:cs="Arial"/>
                <w:bCs/>
                <w:color w:val="000080"/>
                <w:sz w:val="20"/>
                <w:szCs w:val="16"/>
                <w:lang w:val="en-US"/>
              </w:rPr>
              <w:t xml:space="preserve"> machine learning approach outperforms the traditional </w:t>
            </w:r>
            <w:r w:rsidR="00ED6D48">
              <w:rPr>
                <w:rFonts w:ascii="Arial" w:hAnsi="Arial" w:cs="Arial"/>
                <w:bCs/>
                <w:color w:val="000080"/>
                <w:sz w:val="20"/>
                <w:szCs w:val="16"/>
                <w:lang w:val="en-US"/>
              </w:rPr>
              <w:t xml:space="preserve">single-metric thresholding based methods. In the latter half of 2015, we </w:t>
            </w:r>
            <w:r w:rsidR="001F7DD5">
              <w:rPr>
                <w:rFonts w:ascii="Arial" w:hAnsi="Arial" w:cs="Arial"/>
                <w:bCs/>
                <w:color w:val="000080"/>
                <w:sz w:val="20"/>
                <w:szCs w:val="16"/>
                <w:lang w:val="en-US"/>
              </w:rPr>
              <w:t>will</w:t>
            </w:r>
            <w:r w:rsidR="00ED6D48">
              <w:rPr>
                <w:rFonts w:ascii="Arial" w:hAnsi="Arial" w:cs="Arial"/>
                <w:bCs/>
                <w:color w:val="000080"/>
                <w:sz w:val="20"/>
                <w:szCs w:val="16"/>
                <w:lang w:val="en-US"/>
              </w:rPr>
              <w:t xml:space="preserve"> employ the proposed detection approach </w:t>
            </w:r>
            <w:r w:rsidR="006E3DD8">
              <w:rPr>
                <w:rFonts w:ascii="Arial" w:hAnsi="Arial" w:cs="Arial"/>
                <w:bCs/>
                <w:color w:val="000080"/>
                <w:sz w:val="20"/>
                <w:szCs w:val="16"/>
                <w:lang w:val="en-US"/>
              </w:rPr>
              <w:t>also for other types</w:t>
            </w:r>
            <w:r w:rsidR="00ED6D48">
              <w:rPr>
                <w:rFonts w:ascii="Arial" w:hAnsi="Arial" w:cs="Arial"/>
                <w:bCs/>
                <w:color w:val="000080"/>
                <w:sz w:val="20"/>
                <w:szCs w:val="16"/>
                <w:lang w:val="en-US"/>
              </w:rPr>
              <w:t xml:space="preserve"> of fluorescent signals. </w:t>
            </w:r>
            <w:ins w:id="174" w:author="Omer" w:date="2015-09-09T10:13:00Z">
              <w:r w:rsidR="00E116F0">
                <w:rPr>
                  <w:rFonts w:ascii="Arial" w:hAnsi="Arial" w:cs="Arial"/>
                  <w:bCs/>
                  <w:color w:val="000080"/>
                  <w:sz w:val="20"/>
                  <w:szCs w:val="16"/>
                  <w:lang w:val="en-US"/>
                </w:rPr>
                <w:t xml:space="preserve">A brief </w:t>
              </w:r>
            </w:ins>
            <w:proofErr w:type="spellStart"/>
            <w:ins w:id="175" w:author="Omer" w:date="2015-09-09T10:14:00Z">
              <w:r w:rsidR="00E116F0">
                <w:rPr>
                  <w:rFonts w:ascii="Arial" w:hAnsi="Arial" w:cs="Arial"/>
                  <w:bCs/>
                  <w:color w:val="000080"/>
                  <w:sz w:val="20"/>
                  <w:szCs w:val="16"/>
                  <w:lang w:val="en-US"/>
                </w:rPr>
                <w:t>scscientificmanuscript</w:t>
              </w:r>
              <w:proofErr w:type="spellEnd"/>
              <w:r w:rsidR="00E116F0">
                <w:rPr>
                  <w:rFonts w:ascii="Arial" w:hAnsi="Arial" w:cs="Arial"/>
                  <w:bCs/>
                  <w:color w:val="000080"/>
                  <w:sz w:val="20"/>
                  <w:szCs w:val="16"/>
                  <w:lang w:val="en-US"/>
                </w:rPr>
                <w:t xml:space="preserve"> detailing the manual annotation tool was submitted to Bioinformatics. After the initial review process it was decided to incorporate more experiments on the use and comparison of synthetic vs. </w:t>
              </w:r>
            </w:ins>
            <w:ins w:id="176" w:author="Omer" w:date="2015-09-09T10:15:00Z">
              <w:r w:rsidR="00E116F0">
                <w:rPr>
                  <w:rFonts w:ascii="Arial" w:hAnsi="Arial" w:cs="Arial"/>
                  <w:bCs/>
                  <w:color w:val="000080"/>
                  <w:sz w:val="20"/>
                  <w:szCs w:val="16"/>
                  <w:lang w:val="en-US"/>
                </w:rPr>
                <w:t xml:space="preserve">real data for machine learning based spot detection </w:t>
              </w:r>
            </w:ins>
            <w:ins w:id="177" w:author="Omer" w:date="2015-09-09T10:16:00Z">
              <w:r w:rsidR="00E116F0">
                <w:rPr>
                  <w:rFonts w:ascii="Arial" w:hAnsi="Arial" w:cs="Arial"/>
                  <w:bCs/>
                  <w:color w:val="000080"/>
                  <w:sz w:val="20"/>
                  <w:szCs w:val="16"/>
                  <w:lang w:val="en-US"/>
                </w:rPr>
                <w:t xml:space="preserve">as well as a more thorough evaluation of the tool </w:t>
              </w:r>
            </w:ins>
            <w:ins w:id="178" w:author="Omer" w:date="2015-09-09T10:15:00Z">
              <w:r w:rsidR="00E116F0">
                <w:rPr>
                  <w:rFonts w:ascii="Arial" w:hAnsi="Arial" w:cs="Arial"/>
                  <w:bCs/>
                  <w:color w:val="000080"/>
                  <w:sz w:val="20"/>
                  <w:szCs w:val="16"/>
                  <w:lang w:val="en-US"/>
                </w:rPr>
                <w:t xml:space="preserve">and resubmit as a full length manuscript to a more suitable journal. </w:t>
              </w:r>
            </w:ins>
          </w:p>
          <w:p w14:paraId="424A4909" w14:textId="77777777" w:rsidR="00E116F0" w:rsidRDefault="00E116F0">
            <w:pPr>
              <w:rPr>
                <w:ins w:id="179" w:author="Omer" w:date="2015-09-09T10:16:00Z"/>
                <w:rFonts w:ascii="Arial" w:hAnsi="Arial" w:cs="Arial"/>
                <w:bCs/>
                <w:color w:val="000080"/>
                <w:sz w:val="20"/>
                <w:szCs w:val="16"/>
                <w:lang w:val="en-US"/>
              </w:rPr>
            </w:pPr>
          </w:p>
          <w:p w14:paraId="36E0A707" w14:textId="065F77CA" w:rsidR="00E116F0" w:rsidRDefault="00E116F0">
            <w:pPr>
              <w:rPr>
                <w:ins w:id="180" w:author="Omer" w:date="2015-09-09T10:21:00Z"/>
                <w:rFonts w:ascii="Arial" w:hAnsi="Arial" w:cs="Arial"/>
                <w:bCs/>
                <w:color w:val="000080"/>
                <w:sz w:val="20"/>
                <w:szCs w:val="16"/>
                <w:lang w:val="en-US"/>
              </w:rPr>
            </w:pPr>
            <w:ins w:id="181" w:author="Omer" w:date="2015-09-09T10:16:00Z">
              <w:r>
                <w:rPr>
                  <w:rFonts w:ascii="Arial" w:hAnsi="Arial" w:cs="Arial"/>
                  <w:bCs/>
                  <w:color w:val="000080"/>
                  <w:sz w:val="20"/>
                  <w:szCs w:val="16"/>
                  <w:lang w:val="en-US"/>
                </w:rPr>
                <w:t>A paper on identification of fluorescent spots resulting from an oligonucleotide was submitted and accepted at Nature Scient</w:t>
              </w:r>
            </w:ins>
            <w:ins w:id="182" w:author="Omer" w:date="2015-09-09T10:17:00Z">
              <w:r>
                <w:rPr>
                  <w:rFonts w:ascii="Arial" w:hAnsi="Arial" w:cs="Arial"/>
                  <w:bCs/>
                  <w:color w:val="000080"/>
                  <w:sz w:val="20"/>
                  <w:szCs w:val="16"/>
                  <w:lang w:val="en-US"/>
                </w:rPr>
                <w:t>i</w:t>
              </w:r>
            </w:ins>
            <w:ins w:id="183" w:author="Omer" w:date="2015-09-09T10:16:00Z">
              <w:r>
                <w:rPr>
                  <w:rFonts w:ascii="Arial" w:hAnsi="Arial" w:cs="Arial"/>
                  <w:bCs/>
                  <w:color w:val="000080"/>
                  <w:sz w:val="20"/>
                  <w:szCs w:val="16"/>
                  <w:lang w:val="en-US"/>
                </w:rPr>
                <w:t>fic Reports</w:t>
              </w:r>
            </w:ins>
          </w:p>
          <w:p w14:paraId="031102D6" w14:textId="77777777" w:rsidR="004926D8" w:rsidRDefault="004926D8">
            <w:pPr>
              <w:rPr>
                <w:ins w:id="184" w:author="Omer" w:date="2015-09-09T10:21:00Z"/>
                <w:rFonts w:ascii="Arial" w:hAnsi="Arial" w:cs="Arial"/>
                <w:bCs/>
                <w:color w:val="000080"/>
                <w:sz w:val="20"/>
                <w:szCs w:val="16"/>
                <w:lang w:val="en-US"/>
              </w:rPr>
            </w:pPr>
          </w:p>
          <w:p w14:paraId="3EA69074" w14:textId="17007B47" w:rsidR="004926D8" w:rsidDel="004926D8" w:rsidRDefault="004926D8">
            <w:pPr>
              <w:rPr>
                <w:del w:id="185" w:author="Omer" w:date="2015-09-09T10:21:00Z"/>
                <w:rFonts w:ascii="Arial" w:hAnsi="Arial" w:cs="Arial"/>
                <w:bCs/>
                <w:color w:val="000080"/>
                <w:sz w:val="20"/>
                <w:szCs w:val="16"/>
                <w:lang w:val="en-US"/>
              </w:rPr>
            </w:pPr>
          </w:p>
          <w:p w14:paraId="7D40C758" w14:textId="77777777" w:rsidR="001F7DD5" w:rsidDel="004926D8" w:rsidRDefault="001F7DD5">
            <w:pPr>
              <w:rPr>
                <w:del w:id="186" w:author="Omer" w:date="2015-09-09T10:19:00Z"/>
                <w:rFonts w:ascii="Arial" w:hAnsi="Arial" w:cs="Arial"/>
                <w:bCs/>
                <w:color w:val="000080"/>
                <w:sz w:val="20"/>
                <w:szCs w:val="16"/>
                <w:lang w:val="en-US"/>
              </w:rPr>
            </w:pPr>
          </w:p>
          <w:p w14:paraId="0F6F5818" w14:textId="42571DB3" w:rsidR="004926D8" w:rsidRDefault="004926D8">
            <w:pPr>
              <w:rPr>
                <w:ins w:id="187" w:author="Omer" w:date="2015-09-09T10:23:00Z"/>
                <w:rFonts w:ascii="Arial" w:hAnsi="Arial" w:cs="Arial"/>
                <w:bCs/>
                <w:color w:val="000080"/>
                <w:sz w:val="20"/>
                <w:szCs w:val="16"/>
                <w:lang w:val="en-US"/>
              </w:rPr>
            </w:pPr>
            <w:ins w:id="188" w:author="Omer" w:date="2015-09-09T10:19:00Z">
              <w:r>
                <w:rPr>
                  <w:rFonts w:ascii="Arial" w:hAnsi="Arial" w:cs="Arial"/>
                  <w:bCs/>
                  <w:color w:val="000080"/>
                  <w:sz w:val="20"/>
                  <w:szCs w:val="16"/>
                  <w:lang w:val="en-US"/>
                </w:rPr>
                <w:t xml:space="preserve">In </w:t>
              </w:r>
            </w:ins>
            <w:ins w:id="189" w:author="Omer" w:date="2015-09-09T10:21:00Z">
              <w:r>
                <w:rPr>
                  <w:rFonts w:ascii="Arial" w:hAnsi="Arial" w:cs="Arial"/>
                  <w:bCs/>
                  <w:color w:val="000080"/>
                  <w:sz w:val="20"/>
                  <w:szCs w:val="16"/>
                  <w:lang w:val="en-US"/>
                </w:rPr>
                <w:t xml:space="preserve">the summer and </w:t>
              </w:r>
            </w:ins>
            <w:ins w:id="190" w:author="Omer" w:date="2015-09-09T10:45:00Z">
              <w:r w:rsidR="00667067">
                <w:rPr>
                  <w:rFonts w:ascii="Arial" w:hAnsi="Arial" w:cs="Arial"/>
                  <w:bCs/>
                  <w:color w:val="000080"/>
                  <w:sz w:val="20"/>
                  <w:szCs w:val="16"/>
                  <w:lang w:val="en-US"/>
                </w:rPr>
                <w:t xml:space="preserve">early </w:t>
              </w:r>
            </w:ins>
            <w:ins w:id="191" w:author="Omer" w:date="2015-09-09T10:21:00Z">
              <w:r>
                <w:rPr>
                  <w:rFonts w:ascii="Arial" w:hAnsi="Arial" w:cs="Arial"/>
                  <w:bCs/>
                  <w:color w:val="000080"/>
                  <w:sz w:val="20"/>
                  <w:szCs w:val="16"/>
                  <w:lang w:val="en-US"/>
                </w:rPr>
                <w:t xml:space="preserve">fall of 2015, </w:t>
              </w:r>
            </w:ins>
            <w:ins w:id="192" w:author="Omer" w:date="2015-09-09T10:19:00Z">
              <w:r>
                <w:rPr>
                  <w:rFonts w:ascii="Arial" w:hAnsi="Arial" w:cs="Arial"/>
                  <w:bCs/>
                  <w:color w:val="000080"/>
                  <w:sz w:val="20"/>
                  <w:szCs w:val="16"/>
                  <w:lang w:val="en-US"/>
                </w:rPr>
                <w:t>deep learning pipe</w:t>
              </w:r>
            </w:ins>
            <w:ins w:id="193" w:author="Omer" w:date="2015-09-09T10:22:00Z">
              <w:r>
                <w:rPr>
                  <w:rFonts w:ascii="Arial" w:hAnsi="Arial" w:cs="Arial"/>
                  <w:bCs/>
                  <w:color w:val="000080"/>
                  <w:sz w:val="20"/>
                  <w:szCs w:val="16"/>
                  <w:lang w:val="en-US"/>
                </w:rPr>
                <w:t>l</w:t>
              </w:r>
            </w:ins>
            <w:ins w:id="194" w:author="Omer" w:date="2015-09-09T10:19:00Z">
              <w:r>
                <w:rPr>
                  <w:rFonts w:ascii="Arial" w:hAnsi="Arial" w:cs="Arial"/>
                  <w:bCs/>
                  <w:color w:val="000080"/>
                  <w:sz w:val="20"/>
                  <w:szCs w:val="16"/>
                  <w:lang w:val="en-US"/>
                </w:rPr>
                <w:t xml:space="preserve">ines were implemented and tested on </w:t>
              </w:r>
            </w:ins>
            <w:ins w:id="195" w:author="Omer" w:date="2015-09-09T10:20:00Z">
              <w:r>
                <w:rPr>
                  <w:rFonts w:ascii="Arial" w:hAnsi="Arial" w:cs="Arial"/>
                  <w:bCs/>
                  <w:color w:val="000080"/>
                  <w:sz w:val="20"/>
                  <w:szCs w:val="16"/>
                  <w:lang w:val="en-US"/>
                </w:rPr>
                <w:t xml:space="preserve">a </w:t>
              </w:r>
            </w:ins>
            <w:ins w:id="196" w:author="Omer" w:date="2015-09-09T10:19:00Z">
              <w:r>
                <w:rPr>
                  <w:rFonts w:ascii="Arial" w:hAnsi="Arial" w:cs="Arial"/>
                  <w:bCs/>
                  <w:color w:val="000080"/>
                  <w:sz w:val="20"/>
                  <w:szCs w:val="16"/>
                  <w:lang w:val="en-US"/>
                </w:rPr>
                <w:t xml:space="preserve">large manually annotated dataset. </w:t>
              </w:r>
            </w:ins>
            <w:ins w:id="197" w:author="Omer" w:date="2015-09-09T10:20:00Z">
              <w:r>
                <w:rPr>
                  <w:rFonts w:ascii="Arial" w:hAnsi="Arial" w:cs="Arial"/>
                  <w:bCs/>
                  <w:color w:val="000080"/>
                  <w:sz w:val="20"/>
                  <w:szCs w:val="16"/>
                  <w:lang w:val="en-US"/>
                </w:rPr>
                <w:t xml:space="preserve">We carried out a comparison of deep learning methods against traditional shallow learning and model fitting approaches for spot detection. </w:t>
              </w:r>
            </w:ins>
            <w:ins w:id="198" w:author="Omer" w:date="2015-09-09T10:22:00Z">
              <w:r>
                <w:rPr>
                  <w:rFonts w:ascii="Arial" w:hAnsi="Arial" w:cs="Arial"/>
                  <w:bCs/>
                  <w:color w:val="000080"/>
                  <w:sz w:val="20"/>
                  <w:szCs w:val="16"/>
                  <w:lang w:val="en-US"/>
                </w:rPr>
                <w:t xml:space="preserve">The results were organized in a manuscript which </w:t>
              </w:r>
            </w:ins>
            <w:ins w:id="199" w:author="Omer" w:date="2015-09-09T10:24:00Z">
              <w:r>
                <w:rPr>
                  <w:rFonts w:ascii="Arial" w:hAnsi="Arial" w:cs="Arial"/>
                  <w:bCs/>
                  <w:color w:val="000080"/>
                  <w:sz w:val="20"/>
                  <w:szCs w:val="16"/>
                  <w:lang w:val="en-US"/>
                </w:rPr>
                <w:t xml:space="preserve">is complete and </w:t>
              </w:r>
            </w:ins>
            <w:ins w:id="200" w:author="Omer" w:date="2015-09-09T10:22:00Z">
              <w:r>
                <w:rPr>
                  <w:rFonts w:ascii="Arial" w:hAnsi="Arial" w:cs="Arial"/>
                  <w:bCs/>
                  <w:color w:val="000080"/>
                  <w:sz w:val="20"/>
                  <w:szCs w:val="16"/>
                  <w:lang w:val="en-US"/>
                </w:rPr>
                <w:t xml:space="preserve">will be submitted to the International Symposium of Biomedical Imaging (ISBI) 2016. </w:t>
              </w:r>
            </w:ins>
          </w:p>
          <w:p w14:paraId="56853073" w14:textId="77777777" w:rsidR="004926D8" w:rsidRDefault="004926D8">
            <w:pPr>
              <w:rPr>
                <w:ins w:id="201" w:author="Omer" w:date="2015-09-09T10:23:00Z"/>
                <w:rFonts w:ascii="Arial" w:hAnsi="Arial" w:cs="Arial"/>
                <w:bCs/>
                <w:color w:val="000080"/>
                <w:sz w:val="20"/>
                <w:szCs w:val="16"/>
                <w:lang w:val="en-US"/>
              </w:rPr>
            </w:pPr>
          </w:p>
          <w:p w14:paraId="231B338C" w14:textId="77777777" w:rsidR="00667067" w:rsidRDefault="004926D8">
            <w:pPr>
              <w:rPr>
                <w:ins w:id="202" w:author="Omer" w:date="2015-09-09T10:45:00Z"/>
                <w:rFonts w:ascii="Arial" w:hAnsi="Arial" w:cs="Arial"/>
                <w:bCs/>
                <w:color w:val="000080"/>
                <w:sz w:val="20"/>
                <w:szCs w:val="16"/>
                <w:lang w:val="en-US"/>
              </w:rPr>
            </w:pPr>
            <w:ins w:id="203" w:author="Omer" w:date="2015-09-09T10:23:00Z">
              <w:r>
                <w:rPr>
                  <w:rFonts w:ascii="Arial" w:hAnsi="Arial" w:cs="Arial"/>
                  <w:bCs/>
                  <w:color w:val="000080"/>
                  <w:sz w:val="20"/>
                  <w:szCs w:val="16"/>
                  <w:lang w:val="en-US"/>
                </w:rPr>
                <w:t xml:space="preserve">A </w:t>
              </w:r>
            </w:ins>
            <w:ins w:id="204" w:author="Omer" w:date="2015-09-09T10:24:00Z">
              <w:r>
                <w:rPr>
                  <w:rFonts w:ascii="Arial" w:hAnsi="Arial" w:cs="Arial"/>
                  <w:bCs/>
                  <w:color w:val="000080"/>
                  <w:sz w:val="20"/>
                  <w:szCs w:val="16"/>
                  <w:lang w:val="en-US"/>
                </w:rPr>
                <w:t>literature study</w:t>
              </w:r>
            </w:ins>
            <w:ins w:id="205" w:author="Omer" w:date="2015-09-09T10:23:00Z">
              <w:r>
                <w:rPr>
                  <w:rFonts w:ascii="Arial" w:hAnsi="Arial" w:cs="Arial"/>
                  <w:bCs/>
                  <w:color w:val="000080"/>
                  <w:sz w:val="20"/>
                  <w:szCs w:val="16"/>
                  <w:lang w:val="en-US"/>
                </w:rPr>
                <w:t xml:space="preserve"> of deep learning method sand spot detection methods is in progress, a part of which will be </w:t>
              </w:r>
              <w:r>
                <w:rPr>
                  <w:rFonts w:ascii="Arial" w:hAnsi="Arial" w:cs="Arial"/>
                  <w:bCs/>
                  <w:color w:val="000080"/>
                  <w:sz w:val="20"/>
                  <w:szCs w:val="16"/>
                  <w:lang w:val="en-US"/>
                </w:rPr>
                <w:lastRenderedPageBreak/>
                <w:t>submitted as a review paper to a journal by 1</w:t>
              </w:r>
              <w:r w:rsidRPr="004926D8">
                <w:rPr>
                  <w:rFonts w:ascii="Arial" w:hAnsi="Arial" w:cs="Arial"/>
                  <w:bCs/>
                  <w:color w:val="000080"/>
                  <w:sz w:val="20"/>
                  <w:szCs w:val="16"/>
                  <w:vertAlign w:val="superscript"/>
                  <w:lang w:val="en-US"/>
                  <w:rPrChange w:id="206" w:author="Omer" w:date="2015-09-09T10:24:00Z">
                    <w:rPr>
                      <w:rFonts w:ascii="Arial" w:hAnsi="Arial" w:cs="Arial"/>
                      <w:bCs/>
                      <w:color w:val="000080"/>
                      <w:sz w:val="20"/>
                      <w:szCs w:val="16"/>
                      <w:lang w:val="en-US"/>
                    </w:rPr>
                  </w:rPrChange>
                </w:rPr>
                <w:t>st</w:t>
              </w:r>
              <w:r>
                <w:rPr>
                  <w:rFonts w:ascii="Arial" w:hAnsi="Arial" w:cs="Arial"/>
                  <w:bCs/>
                  <w:color w:val="000080"/>
                  <w:sz w:val="20"/>
                  <w:szCs w:val="16"/>
                  <w:lang w:val="en-US"/>
                </w:rPr>
                <w:t xml:space="preserve"> </w:t>
              </w:r>
            </w:ins>
            <w:ins w:id="207" w:author="Omer" w:date="2015-09-09T10:24:00Z">
              <w:r>
                <w:rPr>
                  <w:rFonts w:ascii="Arial" w:hAnsi="Arial" w:cs="Arial"/>
                  <w:bCs/>
                  <w:color w:val="000080"/>
                  <w:sz w:val="20"/>
                  <w:szCs w:val="16"/>
                  <w:lang w:val="en-US"/>
                </w:rPr>
                <w:t xml:space="preserve">of </w:t>
              </w:r>
              <w:proofErr w:type="spellStart"/>
              <w:r>
                <w:rPr>
                  <w:rFonts w:ascii="Arial" w:hAnsi="Arial" w:cs="Arial"/>
                  <w:bCs/>
                  <w:color w:val="000080"/>
                  <w:sz w:val="20"/>
                  <w:szCs w:val="16"/>
                  <w:lang w:val="en-US"/>
                </w:rPr>
                <w:t>Novemner</w:t>
              </w:r>
              <w:proofErr w:type="spellEnd"/>
              <w:r>
                <w:rPr>
                  <w:rFonts w:ascii="Arial" w:hAnsi="Arial" w:cs="Arial"/>
                  <w:bCs/>
                  <w:color w:val="000080"/>
                  <w:sz w:val="20"/>
                  <w:szCs w:val="16"/>
                  <w:lang w:val="en-US"/>
                </w:rPr>
                <w:t xml:space="preserve"> 2015. </w:t>
              </w:r>
            </w:ins>
          </w:p>
          <w:p w14:paraId="2911EB92" w14:textId="77777777" w:rsidR="00667067" w:rsidRDefault="00667067">
            <w:pPr>
              <w:rPr>
                <w:ins w:id="208" w:author="Omer" w:date="2015-09-09T10:45:00Z"/>
                <w:rFonts w:ascii="Arial" w:hAnsi="Arial" w:cs="Arial"/>
                <w:bCs/>
                <w:color w:val="000080"/>
                <w:sz w:val="20"/>
                <w:szCs w:val="16"/>
                <w:lang w:val="en-US"/>
              </w:rPr>
            </w:pPr>
          </w:p>
          <w:p w14:paraId="4EA098CC" w14:textId="5507B338" w:rsidR="004926D8" w:rsidRDefault="00667067">
            <w:pPr>
              <w:rPr>
                <w:ins w:id="209" w:author="Omer" w:date="2015-09-09T10:19:00Z"/>
                <w:rFonts w:ascii="Arial" w:hAnsi="Arial" w:cs="Arial"/>
                <w:bCs/>
                <w:color w:val="000080"/>
                <w:sz w:val="20"/>
                <w:szCs w:val="16"/>
                <w:lang w:val="en-US"/>
              </w:rPr>
            </w:pPr>
            <w:ins w:id="210" w:author="Omer" w:date="2015-09-09T10:45:00Z">
              <w:r>
                <w:rPr>
                  <w:rFonts w:ascii="Arial" w:hAnsi="Arial" w:cs="Arial"/>
                  <w:bCs/>
                  <w:color w:val="000080"/>
                  <w:sz w:val="20"/>
                  <w:szCs w:val="16"/>
                  <w:lang w:val="en-US"/>
                </w:rPr>
                <w:t>In the late fall of 2015, a</w:t>
              </w:r>
            </w:ins>
            <w:ins w:id="211" w:author="Omer" w:date="2015-09-09T10:34:00Z">
              <w:r w:rsidR="00B10C29">
                <w:rPr>
                  <w:rFonts w:ascii="Arial" w:hAnsi="Arial" w:cs="Arial"/>
                  <w:bCs/>
                  <w:color w:val="000080"/>
                  <w:sz w:val="20"/>
                  <w:szCs w:val="16"/>
                  <w:lang w:val="en-US"/>
                </w:rPr>
                <w:t xml:space="preserve"> more detailed summary of this literature study will form a kappa and will constitute signal detection (</w:t>
              </w:r>
            </w:ins>
            <w:ins w:id="212" w:author="Omer" w:date="2015-09-09T10:35:00Z">
              <w:r w:rsidR="00B10C29">
                <w:rPr>
                  <w:rFonts w:ascii="Arial" w:hAnsi="Arial" w:cs="Arial"/>
                  <w:bCs/>
                  <w:color w:val="000080"/>
                  <w:sz w:val="20"/>
                  <w:szCs w:val="16"/>
                  <w:lang w:val="en-US"/>
                </w:rPr>
                <w:t>2.5p</w:t>
              </w:r>
            </w:ins>
            <w:ins w:id="213" w:author="Omer" w:date="2015-09-09T10:34:00Z">
              <w:r w:rsidR="00B10C29">
                <w:rPr>
                  <w:rFonts w:ascii="Arial" w:hAnsi="Arial" w:cs="Arial"/>
                  <w:bCs/>
                  <w:color w:val="000080"/>
                  <w:sz w:val="20"/>
                  <w:szCs w:val="16"/>
                  <w:lang w:val="en-US"/>
                </w:rPr>
                <w:t>)</w:t>
              </w:r>
            </w:ins>
            <w:ins w:id="214" w:author="Omer" w:date="2015-09-09T10:35:00Z">
              <w:r w:rsidR="00B10C29">
                <w:rPr>
                  <w:rFonts w:ascii="Arial" w:hAnsi="Arial" w:cs="Arial"/>
                  <w:bCs/>
                  <w:color w:val="000080"/>
                  <w:sz w:val="20"/>
                  <w:szCs w:val="16"/>
                  <w:lang w:val="en-US"/>
                </w:rPr>
                <w:t xml:space="preserve"> and deep learning (2.5p). The pre</w:t>
              </w:r>
            </w:ins>
            <w:ins w:id="215" w:author="Omer" w:date="2015-09-09T10:45:00Z">
              <w:r>
                <w:rPr>
                  <w:rFonts w:ascii="Arial" w:hAnsi="Arial" w:cs="Arial"/>
                  <w:bCs/>
                  <w:color w:val="000080"/>
                  <w:sz w:val="20"/>
                  <w:szCs w:val="16"/>
                  <w:lang w:val="en-US"/>
                </w:rPr>
                <w:t>-</w:t>
              </w:r>
            </w:ins>
            <w:ins w:id="216" w:author="Omer" w:date="2015-09-09T10:35:00Z">
              <w:r>
                <w:rPr>
                  <w:rFonts w:ascii="Arial" w:hAnsi="Arial" w:cs="Arial"/>
                  <w:bCs/>
                  <w:color w:val="000080"/>
                  <w:sz w:val="20"/>
                  <w:szCs w:val="16"/>
                  <w:lang w:val="en-US"/>
                </w:rPr>
                <w:t>d</w:t>
              </w:r>
            </w:ins>
            <w:ins w:id="217" w:author="Omer" w:date="2015-09-09T10:46:00Z">
              <w:r>
                <w:rPr>
                  <w:rFonts w:ascii="Arial" w:hAnsi="Arial" w:cs="Arial"/>
                  <w:bCs/>
                  <w:color w:val="000080"/>
                  <w:sz w:val="20"/>
                  <w:szCs w:val="16"/>
                  <w:lang w:val="en-US"/>
                </w:rPr>
                <w:t>i</w:t>
              </w:r>
            </w:ins>
            <w:ins w:id="218" w:author="Omer" w:date="2015-09-09T10:35:00Z">
              <w:r w:rsidR="00B10C29">
                <w:rPr>
                  <w:rFonts w:ascii="Arial" w:hAnsi="Arial" w:cs="Arial"/>
                  <w:bCs/>
                  <w:color w:val="000080"/>
                  <w:sz w:val="20"/>
                  <w:szCs w:val="16"/>
                  <w:lang w:val="en-US"/>
                </w:rPr>
                <w:t>s</w:t>
              </w:r>
            </w:ins>
            <w:ins w:id="219" w:author="Omer" w:date="2015-09-09T10:46:00Z">
              <w:r>
                <w:rPr>
                  <w:rFonts w:ascii="Arial" w:hAnsi="Arial" w:cs="Arial"/>
                  <w:bCs/>
                  <w:color w:val="000080"/>
                  <w:sz w:val="20"/>
                  <w:szCs w:val="16"/>
                  <w:lang w:val="en-US"/>
                </w:rPr>
                <w:t>s</w:t>
              </w:r>
            </w:ins>
            <w:ins w:id="220" w:author="Omer" w:date="2015-09-09T10:35:00Z">
              <w:r w:rsidR="00B10C29">
                <w:rPr>
                  <w:rFonts w:ascii="Arial" w:hAnsi="Arial" w:cs="Arial"/>
                  <w:bCs/>
                  <w:color w:val="000080"/>
                  <w:sz w:val="20"/>
                  <w:szCs w:val="16"/>
                  <w:lang w:val="en-US"/>
                </w:rPr>
                <w:t>ertation seminar will take place by the beginning of January 2016.</w:t>
              </w:r>
            </w:ins>
            <w:ins w:id="221" w:author="Omer" w:date="2015-09-09T10:24:00Z">
              <w:r w:rsidR="004926D8">
                <w:rPr>
                  <w:rFonts w:ascii="Arial" w:hAnsi="Arial" w:cs="Arial"/>
                  <w:bCs/>
                  <w:color w:val="000080"/>
                  <w:sz w:val="20"/>
                  <w:szCs w:val="16"/>
                  <w:lang w:val="en-US"/>
                </w:rPr>
                <w:t xml:space="preserve"> </w:t>
              </w:r>
            </w:ins>
            <w:ins w:id="222" w:author="Omer" w:date="2015-09-09T10:46:00Z">
              <w:r>
                <w:rPr>
                  <w:rFonts w:ascii="Arial" w:hAnsi="Arial" w:cs="Arial"/>
                  <w:bCs/>
                  <w:color w:val="000080"/>
                  <w:sz w:val="20"/>
                  <w:szCs w:val="16"/>
                  <w:lang w:val="en-US"/>
                </w:rPr>
                <w:t>We plan to complete the journal paper (mentioned earlier) on the annotation tool and use of synthetic data for deep network training by the end of this year.</w:t>
              </w:r>
            </w:ins>
          </w:p>
          <w:p w14:paraId="3D935BF2" w14:textId="77777777" w:rsidR="004926D8" w:rsidRDefault="004926D8">
            <w:pPr>
              <w:rPr>
                <w:ins w:id="223" w:author="Omer" w:date="2015-09-09T10:19:00Z"/>
                <w:rFonts w:ascii="Arial" w:hAnsi="Arial" w:cs="Arial"/>
                <w:bCs/>
                <w:color w:val="000080"/>
                <w:sz w:val="20"/>
                <w:szCs w:val="16"/>
                <w:lang w:val="en-US"/>
              </w:rPr>
            </w:pPr>
          </w:p>
          <w:p w14:paraId="5EABA550" w14:textId="234B00ED" w:rsidR="001F7DD5" w:rsidRDefault="001F7DD5">
            <w:pPr>
              <w:rPr>
                <w:ins w:id="224" w:author="Omer" w:date="2015-09-09T10:18:00Z"/>
                <w:rFonts w:ascii="Arial" w:hAnsi="Arial" w:cs="Arial"/>
                <w:bCs/>
                <w:color w:val="000080"/>
                <w:sz w:val="20"/>
                <w:szCs w:val="16"/>
                <w:lang w:val="en-US"/>
              </w:rPr>
            </w:pPr>
            <w:del w:id="225" w:author="Omer" w:date="2015-09-09T10:19:00Z">
              <w:r w:rsidDel="004926D8">
                <w:rPr>
                  <w:rFonts w:ascii="Arial" w:hAnsi="Arial" w:cs="Arial"/>
                  <w:bCs/>
                  <w:color w:val="000080"/>
                  <w:sz w:val="20"/>
                  <w:szCs w:val="16"/>
                  <w:lang w:val="en-US"/>
                </w:rPr>
                <w:delText>Spring/summer 2015</w:delText>
              </w:r>
            </w:del>
            <w:r>
              <w:rPr>
                <w:rFonts w:ascii="Arial" w:hAnsi="Arial" w:cs="Arial"/>
                <w:bCs/>
                <w:color w:val="000080"/>
                <w:sz w:val="20"/>
                <w:szCs w:val="16"/>
                <w:lang w:val="en-US"/>
              </w:rPr>
              <w:t xml:space="preserve">: </w:t>
            </w:r>
          </w:p>
          <w:p w14:paraId="4560849B" w14:textId="593B3AD7" w:rsidR="004926D8" w:rsidDel="004926D8" w:rsidRDefault="004926D8">
            <w:pPr>
              <w:rPr>
                <w:del w:id="226" w:author="Omer" w:date="2015-09-09T10:19:00Z"/>
                <w:rFonts w:ascii="Arial" w:hAnsi="Arial" w:cs="Arial"/>
                <w:bCs/>
                <w:color w:val="000080"/>
                <w:sz w:val="20"/>
                <w:szCs w:val="16"/>
                <w:lang w:val="en-US"/>
              </w:rPr>
            </w:pPr>
          </w:p>
          <w:p w14:paraId="0F08BE2F" w14:textId="49FDBEB1" w:rsidR="001F7DD5" w:rsidDel="004926D8" w:rsidRDefault="001F7DD5">
            <w:pPr>
              <w:rPr>
                <w:del w:id="227" w:author="Omer" w:date="2015-09-09T10:18:00Z"/>
                <w:rFonts w:ascii="Arial" w:hAnsi="Arial" w:cs="Arial"/>
                <w:bCs/>
                <w:color w:val="000080"/>
                <w:sz w:val="20"/>
                <w:szCs w:val="16"/>
                <w:lang w:val="en-US"/>
              </w:rPr>
            </w:pPr>
            <w:del w:id="228" w:author="Omer" w:date="2015-09-09T10:18:00Z">
              <w:r w:rsidDel="004926D8">
                <w:rPr>
                  <w:rFonts w:ascii="Arial" w:hAnsi="Arial" w:cs="Arial"/>
                  <w:bCs/>
                  <w:color w:val="000080"/>
                  <w:sz w:val="20"/>
                  <w:szCs w:val="16"/>
                  <w:lang w:val="en-US"/>
                </w:rPr>
                <w:delText>* Implement deep learning, create larger manually annotated dataset, compare with synthetic data and different approaches for avoiding over-fitting and explore generated filters. Prepare manuscript.</w:delText>
              </w:r>
            </w:del>
          </w:p>
          <w:p w14:paraId="2AEFC7CE" w14:textId="6B196796" w:rsidR="001F7DD5" w:rsidDel="004926D8" w:rsidRDefault="001F7DD5" w:rsidP="001F7DD5">
            <w:pPr>
              <w:rPr>
                <w:del w:id="229" w:author="Omer" w:date="2015-09-09T10:18:00Z"/>
                <w:rFonts w:ascii="Arial" w:hAnsi="Arial" w:cs="Arial"/>
                <w:bCs/>
                <w:color w:val="000080"/>
                <w:sz w:val="20"/>
                <w:szCs w:val="16"/>
                <w:lang w:val="en-US"/>
              </w:rPr>
            </w:pPr>
            <w:del w:id="230" w:author="Omer" w:date="2015-09-09T10:18:00Z">
              <w:r w:rsidDel="004926D8">
                <w:rPr>
                  <w:rFonts w:ascii="Arial" w:hAnsi="Arial" w:cs="Arial"/>
                  <w:bCs/>
                  <w:color w:val="000080"/>
                  <w:sz w:val="20"/>
                  <w:szCs w:val="16"/>
                  <w:lang w:val="en-US"/>
                </w:rPr>
                <w:delText xml:space="preserve">* Literature study </w:delText>
              </w:r>
              <w:r w:rsidR="001E00B1" w:rsidDel="004926D8">
                <w:rPr>
                  <w:rFonts w:ascii="Arial" w:hAnsi="Arial" w:cs="Arial"/>
                  <w:bCs/>
                  <w:color w:val="000080"/>
                  <w:sz w:val="20"/>
                  <w:szCs w:val="16"/>
                  <w:lang w:val="en-US"/>
                </w:rPr>
                <w:delText>with focus on</w:delText>
              </w:r>
              <w:r w:rsidDel="004926D8">
                <w:rPr>
                  <w:rFonts w:ascii="Arial" w:hAnsi="Arial" w:cs="Arial"/>
                  <w:bCs/>
                  <w:color w:val="000080"/>
                  <w:sz w:val="20"/>
                  <w:szCs w:val="16"/>
                  <w:lang w:val="en-US"/>
                </w:rPr>
                <w:delText xml:space="preserve"> aspect</w:delText>
              </w:r>
              <w:r w:rsidR="001E00B1" w:rsidDel="004926D8">
                <w:rPr>
                  <w:rFonts w:ascii="Arial" w:hAnsi="Arial" w:cs="Arial"/>
                  <w:bCs/>
                  <w:color w:val="000080"/>
                  <w:sz w:val="20"/>
                  <w:szCs w:val="16"/>
                  <w:lang w:val="en-US"/>
                </w:rPr>
                <w:delText>s</w:delText>
              </w:r>
              <w:r w:rsidDel="004926D8">
                <w:rPr>
                  <w:rFonts w:ascii="Arial" w:hAnsi="Arial" w:cs="Arial"/>
                  <w:bCs/>
                  <w:color w:val="000080"/>
                  <w:sz w:val="20"/>
                  <w:szCs w:val="16"/>
                  <w:lang w:val="en-US"/>
                </w:rPr>
                <w:delText xml:space="preserve"> of the thesis (which will also be part of the thesis ‘kappa’, for example methods for signal detection</w:delText>
              </w:r>
              <w:r w:rsidR="001E00B1" w:rsidDel="004926D8">
                <w:rPr>
                  <w:rFonts w:ascii="Arial" w:hAnsi="Arial" w:cs="Arial"/>
                  <w:bCs/>
                  <w:color w:val="000080"/>
                  <w:sz w:val="20"/>
                  <w:szCs w:val="16"/>
                  <w:lang w:val="en-US"/>
                </w:rPr>
                <w:delText xml:space="preserve"> (2.5p) and deep learning (2.5p)</w:delText>
              </w:r>
              <w:r w:rsidDel="004926D8">
                <w:rPr>
                  <w:rFonts w:ascii="Arial" w:hAnsi="Arial" w:cs="Arial"/>
                  <w:bCs/>
                  <w:color w:val="000080"/>
                  <w:sz w:val="20"/>
                  <w:szCs w:val="16"/>
                  <w:lang w:val="en-US"/>
                </w:rPr>
                <w:delText>).</w:delText>
              </w:r>
            </w:del>
          </w:p>
          <w:p w14:paraId="2A678DF7" w14:textId="6B49393D" w:rsidR="001F7DD5" w:rsidDel="004926D8" w:rsidRDefault="001F7DD5" w:rsidP="001F7DD5">
            <w:pPr>
              <w:rPr>
                <w:del w:id="231" w:author="Omer" w:date="2015-09-09T10:18:00Z"/>
                <w:rFonts w:ascii="Arial" w:hAnsi="Arial" w:cs="Arial"/>
                <w:bCs/>
                <w:color w:val="000080"/>
                <w:sz w:val="20"/>
                <w:szCs w:val="16"/>
                <w:lang w:val="en-US"/>
              </w:rPr>
            </w:pPr>
            <w:del w:id="232" w:author="Omer" w:date="2015-09-09T10:18:00Z">
              <w:r w:rsidDel="004926D8">
                <w:rPr>
                  <w:rFonts w:ascii="Arial" w:hAnsi="Arial" w:cs="Arial"/>
                  <w:bCs/>
                  <w:color w:val="000080"/>
                  <w:sz w:val="20"/>
                  <w:szCs w:val="16"/>
                  <w:lang w:val="en-US"/>
                </w:rPr>
                <w:delText xml:space="preserve">* Study previous theses from CBA to get a picture of content and layout. </w:delText>
              </w:r>
            </w:del>
          </w:p>
          <w:p w14:paraId="152578CB" w14:textId="49A392FE" w:rsidR="001F7DD5" w:rsidDel="004926D8" w:rsidRDefault="001F7DD5" w:rsidP="001F7DD5">
            <w:pPr>
              <w:rPr>
                <w:del w:id="233" w:author="Omer" w:date="2015-09-09T10:18:00Z"/>
                <w:rFonts w:ascii="Arial" w:hAnsi="Arial" w:cs="Arial"/>
                <w:bCs/>
                <w:color w:val="000080"/>
                <w:sz w:val="20"/>
                <w:szCs w:val="16"/>
                <w:lang w:val="en-US"/>
              </w:rPr>
            </w:pPr>
            <w:del w:id="234" w:author="Omer" w:date="2015-09-09T10:18:00Z">
              <w:r w:rsidDel="004926D8">
                <w:rPr>
                  <w:rFonts w:ascii="Arial" w:hAnsi="Arial" w:cs="Arial"/>
                  <w:color w:val="000080"/>
                  <w:sz w:val="20"/>
                  <w:szCs w:val="20"/>
                  <w:lang w:val="en-US"/>
                </w:rPr>
                <w:delText>* Prepare for pre-dissertation seminar early September 2015; by this date we plan to have a clear picture of the content of the thesis (complete table of contents, with subheadings) and a general outline for remaining papers. We will also decide on an external committee member to invite for this pre-examination seminar.</w:delText>
              </w:r>
            </w:del>
          </w:p>
          <w:p w14:paraId="50AD7F9E" w14:textId="77777777" w:rsidR="001F7DD5" w:rsidRDefault="001F7DD5">
            <w:pPr>
              <w:rPr>
                <w:rFonts w:ascii="Arial" w:hAnsi="Arial" w:cs="Arial"/>
                <w:bCs/>
                <w:color w:val="000080"/>
                <w:sz w:val="20"/>
                <w:szCs w:val="16"/>
                <w:lang w:val="en-US"/>
              </w:rPr>
            </w:pPr>
          </w:p>
          <w:p w14:paraId="5652DA8E" w14:textId="2FFDFB4C" w:rsidR="00A93BAC" w:rsidDel="00667067" w:rsidRDefault="00ED6D48">
            <w:pPr>
              <w:rPr>
                <w:del w:id="235" w:author="Omer" w:date="2015-09-09T10:47:00Z"/>
                <w:rFonts w:ascii="Arial" w:hAnsi="Arial" w:cs="Arial"/>
                <w:bCs/>
                <w:color w:val="000080"/>
                <w:sz w:val="20"/>
                <w:szCs w:val="16"/>
                <w:lang w:val="en-US"/>
              </w:rPr>
            </w:pPr>
            <w:del w:id="236" w:author="Omer" w:date="2015-09-09T10:47:00Z">
              <w:r w:rsidDel="00667067">
                <w:rPr>
                  <w:rFonts w:ascii="Arial" w:hAnsi="Arial" w:cs="Arial"/>
                  <w:bCs/>
                  <w:color w:val="000080"/>
                  <w:sz w:val="20"/>
                  <w:szCs w:val="16"/>
                  <w:lang w:val="en-US"/>
                </w:rPr>
                <w:delText xml:space="preserve">We intend to produce one </w:delText>
              </w:r>
              <w:r w:rsidR="006768AE" w:rsidDel="00667067">
                <w:rPr>
                  <w:rFonts w:ascii="Arial" w:hAnsi="Arial" w:cs="Arial"/>
                  <w:bCs/>
                  <w:color w:val="000080"/>
                  <w:sz w:val="20"/>
                  <w:szCs w:val="16"/>
                  <w:lang w:val="en-US"/>
                </w:rPr>
                <w:delText xml:space="preserve">more </w:delText>
              </w:r>
              <w:r w:rsidDel="00667067">
                <w:rPr>
                  <w:rFonts w:ascii="Arial" w:hAnsi="Arial" w:cs="Arial"/>
                  <w:bCs/>
                  <w:color w:val="000080"/>
                  <w:sz w:val="20"/>
                  <w:szCs w:val="16"/>
                  <w:lang w:val="en-US"/>
                </w:rPr>
                <w:delText>conference</w:delText>
              </w:r>
              <w:r w:rsidR="002A6A1B" w:rsidDel="00667067">
                <w:rPr>
                  <w:rFonts w:ascii="Arial" w:hAnsi="Arial" w:cs="Arial"/>
                  <w:bCs/>
                  <w:color w:val="000080"/>
                  <w:sz w:val="20"/>
                  <w:szCs w:val="16"/>
                  <w:lang w:val="en-US"/>
                </w:rPr>
                <w:delText xml:space="preserve"> (ISBI or ICPR, deadline 20151220)</w:delText>
              </w:r>
              <w:r w:rsidDel="00667067">
                <w:rPr>
                  <w:rFonts w:ascii="Arial" w:hAnsi="Arial" w:cs="Arial"/>
                  <w:bCs/>
                  <w:color w:val="000080"/>
                  <w:sz w:val="20"/>
                  <w:szCs w:val="16"/>
                  <w:lang w:val="en-US"/>
                </w:rPr>
                <w:delText xml:space="preserve"> </w:delText>
              </w:r>
              <w:r w:rsidR="006768AE" w:rsidDel="00667067">
                <w:rPr>
                  <w:rFonts w:ascii="Arial" w:hAnsi="Arial" w:cs="Arial"/>
                  <w:bCs/>
                  <w:color w:val="000080"/>
                  <w:sz w:val="20"/>
                  <w:szCs w:val="16"/>
                  <w:lang w:val="en-US"/>
                </w:rPr>
                <w:delText xml:space="preserve">or </w:delText>
              </w:r>
              <w:r w:rsidDel="00667067">
                <w:rPr>
                  <w:rFonts w:ascii="Arial" w:hAnsi="Arial" w:cs="Arial"/>
                  <w:bCs/>
                  <w:color w:val="000080"/>
                  <w:sz w:val="20"/>
                  <w:szCs w:val="16"/>
                  <w:lang w:val="en-US"/>
                </w:rPr>
                <w:delText xml:space="preserve">journal manuscript </w:delText>
              </w:r>
              <w:r w:rsidR="006768AE" w:rsidDel="00667067">
                <w:rPr>
                  <w:rFonts w:ascii="Arial" w:hAnsi="Arial" w:cs="Arial"/>
                  <w:bCs/>
                  <w:color w:val="000080"/>
                  <w:sz w:val="20"/>
                  <w:szCs w:val="16"/>
                  <w:lang w:val="en-US"/>
                </w:rPr>
                <w:delText>on the continued work during the fall of</w:delText>
              </w:r>
              <w:r w:rsidDel="00667067">
                <w:rPr>
                  <w:rFonts w:ascii="Arial" w:hAnsi="Arial" w:cs="Arial"/>
                  <w:bCs/>
                  <w:color w:val="000080"/>
                  <w:sz w:val="20"/>
                  <w:szCs w:val="16"/>
                  <w:lang w:val="en-US"/>
                </w:rPr>
                <w:delText xml:space="preserve"> 2015.</w:delText>
              </w:r>
            </w:del>
          </w:p>
          <w:p w14:paraId="1ACCBD8A" w14:textId="77777777" w:rsidR="00ED6D48" w:rsidRDefault="00ED6D48">
            <w:pPr>
              <w:rPr>
                <w:rFonts w:ascii="Arial" w:hAnsi="Arial" w:cs="Arial"/>
                <w:bCs/>
                <w:color w:val="000080"/>
                <w:sz w:val="20"/>
                <w:szCs w:val="16"/>
                <w:lang w:val="en-US"/>
              </w:rPr>
            </w:pPr>
          </w:p>
          <w:p w14:paraId="21414558" w14:textId="01FE0617" w:rsidR="00ED6D48" w:rsidRDefault="00ED6D48">
            <w:pPr>
              <w:rPr>
                <w:rFonts w:ascii="Arial" w:hAnsi="Arial" w:cs="Arial"/>
                <w:bCs/>
                <w:color w:val="000080"/>
                <w:sz w:val="20"/>
                <w:szCs w:val="16"/>
                <w:lang w:val="en-US"/>
              </w:rPr>
            </w:pPr>
            <w:del w:id="237" w:author="Omer" w:date="2015-09-09T10:47:00Z">
              <w:r w:rsidDel="00667067">
                <w:rPr>
                  <w:rFonts w:ascii="Arial" w:hAnsi="Arial" w:cs="Arial"/>
                  <w:bCs/>
                  <w:color w:val="000080"/>
                  <w:sz w:val="20"/>
                  <w:szCs w:val="16"/>
                  <w:lang w:val="en-US"/>
                </w:rPr>
                <w:delText xml:space="preserve">Early part of </w:delText>
              </w:r>
            </w:del>
            <w:r>
              <w:rPr>
                <w:rFonts w:ascii="Arial" w:hAnsi="Arial" w:cs="Arial"/>
                <w:bCs/>
                <w:color w:val="000080"/>
                <w:sz w:val="20"/>
                <w:szCs w:val="16"/>
                <w:lang w:val="en-US"/>
              </w:rPr>
              <w:t xml:space="preserve">2016 will be spent in exploring promising spinoff approaches of our above-mentioned experiments </w:t>
            </w:r>
            <w:ins w:id="238" w:author="Omer" w:date="2015-09-09T10:47:00Z">
              <w:r w:rsidR="00667067">
                <w:rPr>
                  <w:rFonts w:ascii="Arial" w:hAnsi="Arial" w:cs="Arial"/>
                  <w:bCs/>
                  <w:color w:val="000080"/>
                  <w:sz w:val="20"/>
                  <w:szCs w:val="16"/>
                  <w:lang w:val="en-US"/>
                </w:rPr>
                <w:t xml:space="preserve">possible resulting in one more conference publication </w:t>
              </w:r>
            </w:ins>
            <w:r>
              <w:rPr>
                <w:rFonts w:ascii="Arial" w:hAnsi="Arial" w:cs="Arial"/>
                <w:bCs/>
                <w:color w:val="000080"/>
                <w:sz w:val="20"/>
                <w:szCs w:val="16"/>
                <w:lang w:val="en-US"/>
              </w:rPr>
              <w:t>and writing of the Ph.D. thesis</w:t>
            </w:r>
            <w:r w:rsidR="00F41797">
              <w:rPr>
                <w:rFonts w:ascii="Arial" w:hAnsi="Arial" w:cs="Arial"/>
                <w:bCs/>
                <w:color w:val="000080"/>
                <w:sz w:val="20"/>
                <w:szCs w:val="16"/>
                <w:lang w:val="en-US"/>
              </w:rPr>
              <w:t>:</w:t>
            </w:r>
          </w:p>
          <w:p w14:paraId="5AF22400" w14:textId="76DD0F52" w:rsidR="00F41797"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1E67F4C2" w:rsidR="00302E9B" w:rsidRPr="00A95641" w:rsidRDefault="00302E9B">
            <w:pPr>
              <w:rPr>
                <w:rFonts w:ascii="Arial" w:hAnsi="Arial" w:cs="Arial"/>
                <w:color w:val="000080"/>
                <w:sz w:val="20"/>
                <w:szCs w:val="20"/>
                <w:lang w:val="en-US"/>
              </w:rPr>
            </w:pPr>
          </w:p>
        </w:tc>
      </w:tr>
      <w:tr w:rsidR="003613D3" w14:paraId="5B6C5C27" w14:textId="77777777" w:rsidTr="00A95641">
        <w:trPr>
          <w:cantSplit/>
          <w:trHeight w:val="2270"/>
        </w:trPr>
        <w:tc>
          <w:tcPr>
            <w:tcW w:w="9814" w:type="dxa"/>
            <w:gridSpan w:val="3"/>
            <w:tcBorders>
              <w:top w:val="single" w:sz="4" w:space="0" w:color="auto"/>
              <w:left w:val="single" w:sz="6" w:space="0" w:color="auto"/>
              <w:bottom w:val="single" w:sz="4" w:space="0" w:color="auto"/>
              <w:right w:val="single" w:sz="6" w:space="0" w:color="auto"/>
            </w:tcBorders>
          </w:tcPr>
          <w:p w14:paraId="34324096" w14:textId="706F4464" w:rsidR="003613D3" w:rsidRDefault="003613D3">
            <w:pPr>
              <w:rPr>
                <w:sz w:val="20"/>
                <w:szCs w:val="20"/>
                <w:vertAlign w:val="superscript"/>
                <w:lang w:val="sv-SE"/>
              </w:rPr>
            </w:pPr>
            <w:r>
              <w:rPr>
                <w:b/>
                <w:bCs/>
                <w:sz w:val="20"/>
                <w:szCs w:val="20"/>
                <w:lang w:val="sv-SE"/>
              </w:rPr>
              <w:lastRenderedPageBreak/>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2"/>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dev,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3F268FEE"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r w:rsidR="0090144E">
              <w:rPr>
                <w:rFonts w:ascii="Arial" w:hAnsi="Arial" w:cs="Arial"/>
                <w:color w:val="000080"/>
                <w:sz w:val="20"/>
                <w:szCs w:val="20"/>
                <w:lang w:val="en-US"/>
              </w:rPr>
              <w:t xml:space="preserve"> The results have been </w:t>
            </w:r>
            <w:del w:id="239" w:author="Omer" w:date="2015-09-09T10:53:00Z">
              <w:r w:rsidR="0090144E" w:rsidDel="00696C10">
                <w:rPr>
                  <w:rFonts w:ascii="Arial" w:hAnsi="Arial" w:cs="Arial"/>
                  <w:color w:val="000080"/>
                  <w:sz w:val="20"/>
                  <w:szCs w:val="20"/>
                  <w:lang w:val="en-US"/>
                </w:rPr>
                <w:delText xml:space="preserve">submitted </w:delText>
              </w:r>
            </w:del>
            <w:ins w:id="240" w:author="Omer" w:date="2015-09-09T10:53:00Z">
              <w:r w:rsidR="00696C10">
                <w:rPr>
                  <w:rFonts w:ascii="Arial" w:hAnsi="Arial" w:cs="Arial"/>
                  <w:color w:val="000080"/>
                  <w:sz w:val="20"/>
                  <w:szCs w:val="20"/>
                  <w:lang w:val="en-US"/>
                </w:rPr>
                <w:t>accepted</w:t>
              </w:r>
              <w:r w:rsidR="00696C10">
                <w:rPr>
                  <w:rFonts w:ascii="Arial" w:hAnsi="Arial" w:cs="Arial"/>
                  <w:color w:val="000080"/>
                  <w:sz w:val="20"/>
                  <w:szCs w:val="20"/>
                  <w:lang w:val="en-US"/>
                </w:rPr>
                <w:t xml:space="preserve"> </w:t>
              </w:r>
            </w:ins>
            <w:r w:rsidR="0090144E">
              <w:rPr>
                <w:rFonts w:ascii="Arial" w:hAnsi="Arial" w:cs="Arial"/>
                <w:color w:val="000080"/>
                <w:sz w:val="20"/>
                <w:szCs w:val="20"/>
                <w:lang w:val="en-US"/>
              </w:rPr>
              <w:t>for journal publication to Nature Scientific Reports</w:t>
            </w:r>
            <w:r w:rsidR="0021366E">
              <w:rPr>
                <w:rFonts w:ascii="Arial" w:hAnsi="Arial" w:cs="Arial"/>
                <w:color w:val="000080"/>
                <w:sz w:val="20"/>
                <w:szCs w:val="20"/>
                <w:lang w:val="en-US"/>
              </w:rPr>
              <w:t xml:space="preserve"> in early 2015</w:t>
            </w:r>
            <w:r w:rsidR="0090144E">
              <w:rPr>
                <w:rFonts w:ascii="Arial" w:hAnsi="Arial" w:cs="Arial"/>
                <w:color w:val="000080"/>
                <w:sz w:val="20"/>
                <w:szCs w:val="20"/>
                <w:lang w:val="en-US"/>
              </w:rPr>
              <w:t>.</w:t>
            </w:r>
          </w:p>
          <w:p w14:paraId="3807B335" w14:textId="171720E8" w:rsidR="00670066" w:rsidRDefault="00A22A7C"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evaluated the use of greedy optimizers for compressed sensing based super resolution microscopy methods at high fluorophore density and noise and analyzed the effect of estimating the point spread function on signal recovery</w:t>
            </w:r>
            <w:r w:rsidR="008E0BD2">
              <w:rPr>
                <w:rFonts w:ascii="Arial" w:hAnsi="Arial" w:cs="Arial"/>
                <w:color w:val="000080"/>
                <w:sz w:val="20"/>
                <w:szCs w:val="20"/>
                <w:lang w:val="en-US"/>
              </w:rPr>
              <w:t xml:space="preserve"> and presented this work at the International Conference on Pattern Recognition (ICPR) 2014 in the form of an oral presentation</w:t>
            </w:r>
            <w:r>
              <w:rPr>
                <w:rFonts w:ascii="Arial" w:hAnsi="Arial" w:cs="Arial"/>
                <w:color w:val="000080"/>
                <w:sz w:val="20"/>
                <w:szCs w:val="20"/>
                <w:lang w:val="en-US"/>
              </w:rPr>
              <w:t>.</w:t>
            </w:r>
          </w:p>
          <w:p w14:paraId="6984C30D" w14:textId="50232596" w:rsidR="00670066" w:rsidRDefault="00670066" w:rsidP="00670066">
            <w:pPr>
              <w:pStyle w:val="ListParagraph"/>
              <w:numPr>
                <w:ilvl w:val="0"/>
                <w:numId w:val="17"/>
              </w:numPr>
              <w:rPr>
                <w:ins w:id="241" w:author="Omer" w:date="2015-09-09T10:49:00Z"/>
                <w:rFonts w:ascii="Arial" w:hAnsi="Arial" w:cs="Arial"/>
                <w:color w:val="000080"/>
                <w:sz w:val="20"/>
                <w:szCs w:val="20"/>
                <w:lang w:val="en-US"/>
              </w:rPr>
            </w:pPr>
            <w:r>
              <w:rPr>
                <w:rFonts w:ascii="Arial" w:hAnsi="Arial" w:cs="Arial"/>
                <w:color w:val="000080"/>
                <w:sz w:val="20"/>
                <w:szCs w:val="20"/>
                <w:lang w:val="en-US"/>
              </w:rPr>
              <w:t>We have developed a tool for assi</w:t>
            </w:r>
            <w:r w:rsidR="0090144E">
              <w:rPr>
                <w:rFonts w:ascii="Arial" w:hAnsi="Arial" w:cs="Arial"/>
                <w:color w:val="000080"/>
                <w:sz w:val="20"/>
                <w:szCs w:val="20"/>
                <w:lang w:val="en-US"/>
              </w:rPr>
              <w:t>s</w:t>
            </w:r>
            <w:r>
              <w:rPr>
                <w:rFonts w:ascii="Arial" w:hAnsi="Arial" w:cs="Arial"/>
                <w:color w:val="000080"/>
                <w:sz w:val="20"/>
                <w:szCs w:val="20"/>
                <w:lang w:val="en-US"/>
              </w:rPr>
              <w:t>ting human observers in the annota</w:t>
            </w:r>
            <w:r w:rsidR="0090144E">
              <w:rPr>
                <w:rFonts w:ascii="Arial" w:hAnsi="Arial" w:cs="Arial"/>
                <w:color w:val="000080"/>
                <w:sz w:val="20"/>
                <w:szCs w:val="20"/>
                <w:lang w:val="en-US"/>
              </w:rPr>
              <w:t xml:space="preserve">tion of a ground truth dataset, a manuscript </w:t>
            </w:r>
            <w:del w:id="242" w:author="Omer" w:date="2015-09-09T10:53:00Z">
              <w:r w:rsidR="0090144E" w:rsidDel="00E4199C">
                <w:rPr>
                  <w:rFonts w:ascii="Arial" w:hAnsi="Arial" w:cs="Arial"/>
                  <w:color w:val="000080"/>
                  <w:sz w:val="20"/>
                  <w:szCs w:val="20"/>
                  <w:lang w:val="en-US"/>
                </w:rPr>
                <w:delText>has been</w:delText>
              </w:r>
            </w:del>
            <w:ins w:id="243" w:author="Omer" w:date="2015-09-09T10:53:00Z">
              <w:r w:rsidR="00E4199C">
                <w:rPr>
                  <w:rFonts w:ascii="Arial" w:hAnsi="Arial" w:cs="Arial"/>
                  <w:color w:val="000080"/>
                  <w:sz w:val="20"/>
                  <w:szCs w:val="20"/>
                  <w:lang w:val="en-US"/>
                </w:rPr>
                <w:t>was</w:t>
              </w:r>
            </w:ins>
            <w:r w:rsidR="0090144E">
              <w:rPr>
                <w:rFonts w:ascii="Arial" w:hAnsi="Arial" w:cs="Arial"/>
                <w:color w:val="000080"/>
                <w:sz w:val="20"/>
                <w:szCs w:val="20"/>
                <w:lang w:val="en-US"/>
              </w:rPr>
              <w:t xml:space="preserve"> submitted to the Bioinformatics Journal</w:t>
            </w:r>
            <w:r w:rsidR="0021366E">
              <w:rPr>
                <w:rFonts w:ascii="Arial" w:hAnsi="Arial" w:cs="Arial"/>
                <w:color w:val="000080"/>
                <w:sz w:val="20"/>
                <w:szCs w:val="20"/>
                <w:lang w:val="en-US"/>
              </w:rPr>
              <w:t xml:space="preserve"> in early 2015</w:t>
            </w:r>
            <w:ins w:id="244" w:author="Omer" w:date="2015-09-09T10:53:00Z">
              <w:r w:rsidR="00E4199C">
                <w:rPr>
                  <w:rFonts w:ascii="Arial" w:hAnsi="Arial" w:cs="Arial"/>
                  <w:color w:val="000080"/>
                  <w:sz w:val="20"/>
                  <w:szCs w:val="20"/>
                  <w:lang w:val="en-US"/>
                </w:rPr>
                <w:t xml:space="preserve"> but after a major revision request it was decided to form it as a part of a</w:t>
              </w:r>
            </w:ins>
            <w:ins w:id="245" w:author="Omer" w:date="2015-09-09T10:54:00Z">
              <w:r w:rsidR="00E4199C">
                <w:rPr>
                  <w:rFonts w:ascii="Arial" w:hAnsi="Arial" w:cs="Arial"/>
                  <w:color w:val="000080"/>
                  <w:sz w:val="20"/>
                  <w:szCs w:val="20"/>
                  <w:lang w:val="en-US"/>
                </w:rPr>
                <w:t>nother</w:t>
              </w:r>
            </w:ins>
            <w:ins w:id="246" w:author="Omer" w:date="2015-09-09T10:53:00Z">
              <w:r w:rsidR="00E4199C">
                <w:rPr>
                  <w:rFonts w:ascii="Arial" w:hAnsi="Arial" w:cs="Arial"/>
                  <w:color w:val="000080"/>
                  <w:sz w:val="20"/>
                  <w:szCs w:val="20"/>
                  <w:lang w:val="en-US"/>
                </w:rPr>
                <w:t xml:space="preserve"> planned journal </w:t>
              </w:r>
            </w:ins>
            <w:ins w:id="247" w:author="Omer" w:date="2015-09-09T10:54:00Z">
              <w:r w:rsidR="00E4199C">
                <w:rPr>
                  <w:rFonts w:ascii="Arial" w:hAnsi="Arial" w:cs="Arial"/>
                  <w:color w:val="000080"/>
                  <w:sz w:val="20"/>
                  <w:szCs w:val="20"/>
                  <w:lang w:val="en-US"/>
                </w:rPr>
                <w:t>paper</w:t>
              </w:r>
            </w:ins>
            <w:r w:rsidR="0090144E">
              <w:rPr>
                <w:rFonts w:ascii="Arial" w:hAnsi="Arial" w:cs="Arial"/>
                <w:color w:val="000080"/>
                <w:sz w:val="20"/>
                <w:szCs w:val="20"/>
                <w:lang w:val="en-US"/>
              </w:rPr>
              <w:t>.</w:t>
            </w:r>
          </w:p>
          <w:p w14:paraId="02AA56DB" w14:textId="6F65D5D0" w:rsidR="00696C10" w:rsidRDefault="00696C10" w:rsidP="00670066">
            <w:pPr>
              <w:pStyle w:val="ListParagraph"/>
              <w:numPr>
                <w:ilvl w:val="0"/>
                <w:numId w:val="17"/>
              </w:numPr>
              <w:rPr>
                <w:ins w:id="248" w:author="Omer" w:date="2015-09-09T10:49:00Z"/>
                <w:rFonts w:ascii="Arial" w:hAnsi="Arial" w:cs="Arial"/>
                <w:color w:val="000080"/>
                <w:sz w:val="20"/>
                <w:szCs w:val="20"/>
                <w:lang w:val="en-US"/>
              </w:rPr>
            </w:pPr>
            <w:ins w:id="249" w:author="Omer" w:date="2015-09-09T10:49:00Z">
              <w:r>
                <w:rPr>
                  <w:rFonts w:ascii="Arial" w:hAnsi="Arial" w:cs="Arial"/>
                  <w:color w:val="000080"/>
                  <w:sz w:val="20"/>
                  <w:szCs w:val="20"/>
                  <w:lang w:val="en-US"/>
                </w:rPr>
                <w:t xml:space="preserve">We have developed competency in deep learning tools and libraries and used these libraries to carry out an extensive comparison of </w:t>
              </w:r>
            </w:ins>
            <w:ins w:id="250" w:author="Omer" w:date="2015-09-09T10:54:00Z">
              <w:r w:rsidR="00E4199C">
                <w:rPr>
                  <w:rFonts w:ascii="Arial" w:hAnsi="Arial" w:cs="Arial"/>
                  <w:color w:val="000080"/>
                  <w:sz w:val="20"/>
                  <w:szCs w:val="20"/>
                  <w:lang w:val="en-US"/>
                </w:rPr>
                <w:t xml:space="preserve">traditional and more state of the art </w:t>
              </w:r>
            </w:ins>
            <w:ins w:id="251" w:author="Omer" w:date="2015-09-09T10:49:00Z">
              <w:r>
                <w:rPr>
                  <w:rFonts w:ascii="Arial" w:hAnsi="Arial" w:cs="Arial"/>
                  <w:color w:val="000080"/>
                  <w:sz w:val="20"/>
                  <w:szCs w:val="20"/>
                  <w:lang w:val="en-US"/>
                </w:rPr>
                <w:t>spot detection methods and compiled the results into a manuscript</w:t>
              </w:r>
            </w:ins>
            <w:ins w:id="252" w:author="Omer" w:date="2015-09-09T10:53:00Z">
              <w:r>
                <w:rPr>
                  <w:rFonts w:ascii="Arial" w:hAnsi="Arial" w:cs="Arial"/>
                  <w:color w:val="000080"/>
                  <w:sz w:val="20"/>
                  <w:szCs w:val="20"/>
                  <w:lang w:val="en-US"/>
                </w:rPr>
                <w:t xml:space="preserve"> for ISBI 2016</w:t>
              </w:r>
            </w:ins>
            <w:ins w:id="253" w:author="Omer" w:date="2015-09-09T10:49:00Z">
              <w:r>
                <w:rPr>
                  <w:rFonts w:ascii="Arial" w:hAnsi="Arial" w:cs="Arial"/>
                  <w:color w:val="000080"/>
                  <w:sz w:val="20"/>
                  <w:szCs w:val="20"/>
                  <w:lang w:val="en-US"/>
                </w:rPr>
                <w:t>.</w:t>
              </w:r>
            </w:ins>
          </w:p>
          <w:p w14:paraId="0437EC42" w14:textId="77777777" w:rsidR="00696C10" w:rsidRPr="006C779B" w:rsidRDefault="00696C10" w:rsidP="00670066">
            <w:pPr>
              <w:pStyle w:val="ListParagraph"/>
              <w:numPr>
                <w:ilvl w:val="0"/>
                <w:numId w:val="17"/>
              </w:num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A95641">
        <w:trPr>
          <w:cantSplit/>
          <w:trHeight w:val="2835"/>
        </w:trPr>
        <w:tc>
          <w:tcPr>
            <w:tcW w:w="9814" w:type="dxa"/>
            <w:gridSpan w:val="3"/>
            <w:tcBorders>
              <w:top w:val="single" w:sz="4" w:space="0" w:color="auto"/>
              <w:left w:val="single" w:sz="4" w:space="0" w:color="auto"/>
              <w:bottom w:val="single" w:sz="4" w:space="0" w:color="auto"/>
              <w:right w:val="single" w:sz="4" w:space="0" w:color="auto"/>
            </w:tcBorders>
          </w:tcPr>
          <w:p w14:paraId="6718244D" w14:textId="6CE96FC9"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3"/>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04B7F539" w14:textId="77777777" w:rsidR="00B303FB" w:rsidRPr="00A95641" w:rsidRDefault="00B303FB" w:rsidP="00594387">
            <w:pPr>
              <w:rPr>
                <w:rFonts w:ascii="Verdana" w:eastAsia="Times New Roman" w:hAnsi="Verdana"/>
                <w:b/>
                <w:bCs/>
                <w:sz w:val="20"/>
                <w:lang w:val="sv-SE"/>
              </w:rPr>
            </w:pP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Pr="00A95641" w:rsidRDefault="00955CAA" w:rsidP="00594387">
            <w:pPr>
              <w:rPr>
                <w:rFonts w:ascii="Verdana" w:hAnsi="Verdana"/>
                <w:b/>
                <w:sz w:val="20"/>
                <w:lang w:val="sv-SE"/>
              </w:rPr>
            </w:pPr>
            <w:r w:rsidRPr="00A95641">
              <w:rPr>
                <w:rFonts w:ascii="Verdana" w:hAnsi="Verdana"/>
                <w:b/>
                <w:sz w:val="20"/>
                <w:lang w:val="sv-SE"/>
              </w:rPr>
              <w:t>Conference/seminar posters</w:t>
            </w:r>
          </w:p>
          <w:p w14:paraId="67F7CB2C" w14:textId="77777777" w:rsidR="00787158" w:rsidRPr="00A95641" w:rsidRDefault="00787158" w:rsidP="00594387">
            <w:pPr>
              <w:rPr>
                <w:rFonts w:ascii="Verdana" w:hAnsi="Verdana"/>
                <w:b/>
                <w:sz w:val="20"/>
                <w:lang w:val="sv-SE"/>
              </w:rPr>
            </w:pPr>
          </w:p>
          <w:p w14:paraId="324B62A5" w14:textId="25784C5C" w:rsidR="00E4199C" w:rsidRPr="00E4199C" w:rsidRDefault="00E4199C" w:rsidP="0019784B">
            <w:pPr>
              <w:pStyle w:val="ListParagraph"/>
              <w:numPr>
                <w:ilvl w:val="0"/>
                <w:numId w:val="15"/>
              </w:numPr>
              <w:ind w:left="2200"/>
              <w:rPr>
                <w:ins w:id="254" w:author="Omer" w:date="2015-09-09T11:00:00Z"/>
                <w:rFonts w:ascii="Verdana" w:eastAsia="Times New Roman" w:hAnsi="Verdana" w:cs="Arial"/>
                <w:b/>
                <w:bCs/>
                <w:sz w:val="18"/>
                <w:szCs w:val="18"/>
                <w:rPrChange w:id="255" w:author="Omer" w:date="2015-09-09T11:00:00Z">
                  <w:rPr>
                    <w:ins w:id="256" w:author="Omer" w:date="2015-09-09T11:00:00Z"/>
                    <w:rFonts w:ascii="Verdana" w:eastAsia="Times New Roman" w:hAnsi="Verdana" w:cs="Arial"/>
                    <w:bCs/>
                    <w:sz w:val="18"/>
                    <w:szCs w:val="18"/>
                  </w:rPr>
                </w:rPrChange>
              </w:rPr>
            </w:pPr>
            <w:ins w:id="257" w:author="Omer" w:date="2015-09-09T10:57:00Z">
              <w:r w:rsidRPr="00EA10A9">
                <w:rPr>
                  <w:rFonts w:ascii="Verdana" w:eastAsia="Times New Roman" w:hAnsi="Verdana" w:cs="Arial"/>
                  <w:bCs/>
                  <w:sz w:val="18"/>
                  <w:szCs w:val="18"/>
                </w:rPr>
                <w:t xml:space="preserve">Omer Ishaq, </w:t>
              </w:r>
              <w:r>
                <w:rPr>
                  <w:rFonts w:ascii="Verdana" w:eastAsia="Times New Roman" w:hAnsi="Verdana" w:cs="Arial"/>
                  <w:bCs/>
                  <w:sz w:val="18"/>
                  <w:szCs w:val="18"/>
                </w:rPr>
                <w:t xml:space="preserve">Vladimir </w:t>
              </w:r>
              <w:proofErr w:type="spellStart"/>
              <w:r>
                <w:rPr>
                  <w:rFonts w:ascii="Verdana" w:eastAsia="Times New Roman" w:hAnsi="Verdana" w:cs="Arial"/>
                  <w:bCs/>
                  <w:sz w:val="18"/>
                  <w:szCs w:val="18"/>
                </w:rPr>
                <w:t>Curic</w:t>
              </w:r>
              <w:proofErr w:type="spellEnd"/>
              <w:r>
                <w:rPr>
                  <w:rFonts w:ascii="Verdana" w:eastAsia="Times New Roman" w:hAnsi="Verdana" w:cs="Arial"/>
                  <w:bCs/>
                  <w:sz w:val="18"/>
                  <w:szCs w:val="18"/>
                </w:rPr>
                <w:t xml:space="preserve">, </w:t>
              </w:r>
              <w:r w:rsidRPr="00EA10A9">
                <w:rPr>
                  <w:rFonts w:ascii="Verdana" w:eastAsia="Times New Roman" w:hAnsi="Verdana" w:cs="Arial"/>
                  <w:bCs/>
                  <w:sz w:val="18"/>
                  <w:szCs w:val="18"/>
                </w:rPr>
                <w:t xml:space="preserve">Carolina </w:t>
              </w:r>
              <w:proofErr w:type="spellStart"/>
              <w:r w:rsidRPr="00EA10A9">
                <w:rPr>
                  <w:rFonts w:ascii="Verdana" w:eastAsia="Times New Roman" w:hAnsi="Verdana" w:cs="Arial"/>
                  <w:bCs/>
                  <w:sz w:val="18"/>
                  <w:szCs w:val="18"/>
                </w:rPr>
                <w:t>Wählby</w:t>
              </w:r>
              <w:proofErr w:type="spellEnd"/>
              <w:r>
                <w:rPr>
                  <w:rFonts w:ascii="Verdana" w:eastAsia="Times New Roman" w:hAnsi="Verdana" w:cs="Arial"/>
                  <w:bCs/>
                  <w:sz w:val="18"/>
                  <w:szCs w:val="18"/>
                </w:rPr>
                <w:t xml:space="preserve">, </w:t>
              </w:r>
              <w:r w:rsidRPr="00E4199C">
                <w:rPr>
                  <w:rFonts w:ascii="Verdana" w:eastAsia="Times New Roman" w:hAnsi="Verdana" w:cs="Arial"/>
                  <w:b/>
                  <w:bCs/>
                  <w:sz w:val="18"/>
                  <w:szCs w:val="18"/>
                  <w:rPrChange w:id="258" w:author="Omer" w:date="2015-09-09T10:58:00Z">
                    <w:rPr>
                      <w:rFonts w:ascii="Verdana" w:eastAsia="Times New Roman" w:hAnsi="Verdana" w:cs="Arial"/>
                      <w:bCs/>
                      <w:sz w:val="18"/>
                      <w:szCs w:val="18"/>
                    </w:rPr>
                  </w:rPrChange>
                </w:rPr>
                <w:t>Evaluation of deep learning for detection of fluorescent spots</w:t>
              </w:r>
            </w:ins>
            <w:ins w:id="259" w:author="Omer" w:date="2015-09-09T10:59:00Z">
              <w:r>
                <w:rPr>
                  <w:rFonts w:ascii="Verdana" w:eastAsia="Times New Roman" w:hAnsi="Verdana" w:cs="Arial"/>
                  <w:b/>
                  <w:bCs/>
                  <w:sz w:val="18"/>
                  <w:szCs w:val="18"/>
                </w:rPr>
                <w:t xml:space="preserve"> in real data. </w:t>
              </w:r>
              <w:r>
                <w:rPr>
                  <w:rFonts w:ascii="Verdana" w:eastAsia="Times New Roman" w:hAnsi="Verdana" w:cs="Arial"/>
                  <w:bCs/>
                  <w:sz w:val="18"/>
                  <w:szCs w:val="18"/>
                </w:rPr>
                <w:t>(Completed, to be submitted to ISBI 2016)</w:t>
              </w:r>
            </w:ins>
          </w:p>
          <w:p w14:paraId="131628DC" w14:textId="532891CC" w:rsidR="00E4199C" w:rsidRPr="00E4199C" w:rsidRDefault="00E4199C" w:rsidP="0019784B">
            <w:pPr>
              <w:pStyle w:val="ListParagraph"/>
              <w:numPr>
                <w:ilvl w:val="0"/>
                <w:numId w:val="15"/>
              </w:numPr>
              <w:ind w:left="2200"/>
              <w:rPr>
                <w:ins w:id="260" w:author="Omer" w:date="2015-09-09T10:56:00Z"/>
                <w:rFonts w:ascii="Verdana" w:eastAsia="Times New Roman" w:hAnsi="Verdana" w:cs="Arial"/>
                <w:b/>
                <w:bCs/>
                <w:sz w:val="18"/>
                <w:szCs w:val="18"/>
                <w:rPrChange w:id="261" w:author="Omer" w:date="2015-09-09T10:58:00Z">
                  <w:rPr>
                    <w:ins w:id="262" w:author="Omer" w:date="2015-09-09T10:56:00Z"/>
                    <w:rFonts w:ascii="Verdana" w:eastAsia="Times New Roman" w:hAnsi="Verdana" w:cs="Arial"/>
                    <w:bCs/>
                    <w:sz w:val="18"/>
                    <w:szCs w:val="18"/>
                  </w:rPr>
                </w:rPrChange>
              </w:rPr>
            </w:pPr>
            <w:ins w:id="263" w:author="Omer" w:date="2015-09-09T11:00:00Z">
              <w:r>
                <w:rPr>
                  <w:rFonts w:ascii="Verdana" w:eastAsia="Times New Roman" w:hAnsi="Verdana" w:cs="Arial"/>
                  <w:bCs/>
                  <w:sz w:val="18"/>
                  <w:szCs w:val="18"/>
                </w:rPr>
                <w:t xml:space="preserve">Omer Ishaq, </w:t>
              </w:r>
            </w:ins>
            <w:ins w:id="264" w:author="Omer" w:date="2015-09-09T11:01:00Z">
              <w:r w:rsidRPr="00E4199C">
                <w:rPr>
                  <w:rFonts w:ascii="Verdana" w:eastAsia="Times New Roman" w:hAnsi="Verdana" w:cs="Arial"/>
                  <w:b/>
                  <w:bCs/>
                  <w:sz w:val="18"/>
                  <w:szCs w:val="18"/>
                  <w:rPrChange w:id="265" w:author="Omer" w:date="2015-09-09T11:01:00Z">
                    <w:rPr>
                      <w:rFonts w:ascii="Verdana" w:eastAsia="Times New Roman" w:hAnsi="Verdana" w:cs="Arial"/>
                      <w:bCs/>
                      <w:sz w:val="18"/>
                      <w:szCs w:val="18"/>
                    </w:rPr>
                  </w:rPrChange>
                </w:rPr>
                <w:t>An Introduction to Deep Learning</w:t>
              </w:r>
              <w:r>
                <w:rPr>
                  <w:rFonts w:ascii="Verdana" w:eastAsia="Times New Roman" w:hAnsi="Verdana" w:cs="Arial"/>
                  <w:bCs/>
                  <w:sz w:val="18"/>
                  <w:szCs w:val="18"/>
                </w:rPr>
                <w:t>, Special Topics Seminar</w:t>
              </w:r>
            </w:ins>
            <w:ins w:id="266" w:author="Omer" w:date="2015-09-09T11:03:00Z">
              <w:r w:rsidR="00B259A1">
                <w:rPr>
                  <w:rFonts w:ascii="Verdana" w:eastAsia="Times New Roman" w:hAnsi="Verdana" w:cs="Arial"/>
                  <w:bCs/>
                  <w:sz w:val="18"/>
                  <w:szCs w:val="18"/>
                </w:rPr>
                <w:t xml:space="preserve"> Series, 24</w:t>
              </w:r>
              <w:r w:rsidR="00B259A1" w:rsidRPr="00B259A1">
                <w:rPr>
                  <w:rFonts w:ascii="Verdana" w:eastAsia="Times New Roman" w:hAnsi="Verdana" w:cs="Arial"/>
                  <w:bCs/>
                  <w:sz w:val="18"/>
                  <w:szCs w:val="18"/>
                  <w:vertAlign w:val="superscript"/>
                  <w:rPrChange w:id="267" w:author="Omer" w:date="2015-09-09T11:03:00Z">
                    <w:rPr>
                      <w:rFonts w:ascii="Verdana" w:eastAsia="Times New Roman" w:hAnsi="Verdana" w:cs="Arial"/>
                      <w:bCs/>
                      <w:sz w:val="18"/>
                      <w:szCs w:val="18"/>
                    </w:rPr>
                  </w:rPrChange>
                </w:rPr>
                <w:t>th</w:t>
              </w:r>
              <w:r w:rsidR="00B259A1">
                <w:rPr>
                  <w:rFonts w:ascii="Verdana" w:eastAsia="Times New Roman" w:hAnsi="Verdana" w:cs="Arial"/>
                  <w:bCs/>
                  <w:sz w:val="18"/>
                  <w:szCs w:val="18"/>
                </w:rPr>
                <w:t xml:space="preserve"> August and 7</w:t>
              </w:r>
              <w:r w:rsidR="00B259A1" w:rsidRPr="00B259A1">
                <w:rPr>
                  <w:rFonts w:ascii="Verdana" w:eastAsia="Times New Roman" w:hAnsi="Verdana" w:cs="Arial"/>
                  <w:bCs/>
                  <w:sz w:val="18"/>
                  <w:szCs w:val="18"/>
                  <w:vertAlign w:val="superscript"/>
                  <w:rPrChange w:id="268" w:author="Omer" w:date="2015-09-09T11:03:00Z">
                    <w:rPr>
                      <w:rFonts w:ascii="Verdana" w:eastAsia="Times New Roman" w:hAnsi="Verdana" w:cs="Arial"/>
                      <w:bCs/>
                      <w:sz w:val="18"/>
                      <w:szCs w:val="18"/>
                    </w:rPr>
                  </w:rPrChange>
                </w:rPr>
                <w:t>th</w:t>
              </w:r>
              <w:r w:rsidR="00B259A1">
                <w:rPr>
                  <w:rFonts w:ascii="Verdana" w:eastAsia="Times New Roman" w:hAnsi="Verdana" w:cs="Arial"/>
                  <w:bCs/>
                  <w:sz w:val="18"/>
                  <w:szCs w:val="18"/>
                </w:rPr>
                <w:t xml:space="preserve"> </w:t>
              </w:r>
            </w:ins>
            <w:ins w:id="269" w:author="Omer" w:date="2015-09-09T11:04:00Z">
              <w:r w:rsidR="00B259A1">
                <w:rPr>
                  <w:rFonts w:ascii="Verdana" w:eastAsia="Times New Roman" w:hAnsi="Verdana" w:cs="Arial"/>
                  <w:bCs/>
                  <w:sz w:val="18"/>
                  <w:szCs w:val="18"/>
                </w:rPr>
                <w:t xml:space="preserve">Sept </w:t>
              </w:r>
            </w:ins>
            <w:ins w:id="270" w:author="Omer" w:date="2015-09-09T11:03:00Z">
              <w:r w:rsidR="00B259A1">
                <w:rPr>
                  <w:rFonts w:ascii="Verdana" w:eastAsia="Times New Roman" w:hAnsi="Verdana" w:cs="Arial"/>
                  <w:bCs/>
                  <w:sz w:val="18"/>
                  <w:szCs w:val="18"/>
                </w:rPr>
                <w:t>2015</w:t>
              </w:r>
            </w:ins>
          </w:p>
          <w:p w14:paraId="72AD8514" w14:textId="2B7E95F3" w:rsidR="0019784B" w:rsidRPr="0019784B" w:rsidRDefault="00A1017C" w:rsidP="0019784B">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Carolina </w:t>
            </w:r>
            <w:proofErr w:type="spellStart"/>
            <w:r w:rsidRPr="00EA10A9">
              <w:rPr>
                <w:rFonts w:ascii="Verdana" w:eastAsia="Times New Roman" w:hAnsi="Verdana" w:cs="Arial"/>
                <w:bCs/>
                <w:sz w:val="18"/>
                <w:szCs w:val="18"/>
              </w:rPr>
              <w:t>Wählby</w:t>
            </w:r>
            <w:proofErr w:type="spellEnd"/>
            <w:r>
              <w:rPr>
                <w:rFonts w:ascii="Verdana" w:eastAsia="Times New Roman" w:hAnsi="Verdana" w:cs="Arial"/>
                <w:bCs/>
                <w:sz w:val="18"/>
                <w:szCs w:val="18"/>
              </w:rPr>
              <w:t>,</w:t>
            </w:r>
            <w:r w:rsidRPr="00A1017C">
              <w:rPr>
                <w:rFonts w:ascii="Verdana" w:hAnsi="Verdana"/>
                <w:b/>
                <w:color w:val="000000"/>
                <w:sz w:val="18"/>
                <w:szCs w:val="18"/>
                <w:shd w:val="clear" w:color="auto" w:fill="FFFFFF"/>
              </w:rPr>
              <w:t xml:space="preserve"> </w:t>
            </w:r>
            <w:proofErr w:type="spellStart"/>
            <w:r w:rsidR="00B371AA" w:rsidRPr="00A1017C">
              <w:rPr>
                <w:rFonts w:ascii="Verdana" w:hAnsi="Verdana"/>
                <w:b/>
                <w:color w:val="000000"/>
                <w:sz w:val="18"/>
                <w:szCs w:val="18"/>
                <w:shd w:val="clear" w:color="auto" w:fill="FFFFFF"/>
              </w:rPr>
              <w:t>SpotObserver</w:t>
            </w:r>
            <w:proofErr w:type="spellEnd"/>
            <w:r w:rsidR="00B371AA" w:rsidRPr="00A1017C">
              <w:rPr>
                <w:rFonts w:ascii="Verdana" w:hAnsi="Verdana"/>
                <w:b/>
                <w:color w:val="000000"/>
                <w:sz w:val="18"/>
                <w:szCs w:val="18"/>
                <w:shd w:val="clear" w:color="auto" w:fill="FFFFFF"/>
              </w:rPr>
              <w:t>: accurate visual annotation of fluorescent signals using a two-alternative forced-choice approach</w:t>
            </w:r>
            <w:r w:rsidR="00C40E99">
              <w:rPr>
                <w:rFonts w:ascii="Verdana" w:hAnsi="Verdana"/>
                <w:b/>
                <w:color w:val="000000"/>
                <w:sz w:val="18"/>
                <w:szCs w:val="18"/>
                <w:shd w:val="clear" w:color="auto" w:fill="FFFFFF"/>
              </w:rPr>
              <w:t>.</w:t>
            </w:r>
            <w:r>
              <w:rPr>
                <w:rFonts w:ascii="Verdana" w:hAnsi="Verdana"/>
                <w:color w:val="000000"/>
                <w:sz w:val="18"/>
                <w:szCs w:val="18"/>
                <w:shd w:val="clear" w:color="auto" w:fill="FFFFFF"/>
              </w:rPr>
              <w:t xml:space="preserve"> (</w:t>
            </w:r>
            <w:del w:id="271" w:author="Omer" w:date="2015-09-09T10:56:00Z">
              <w:r w:rsidDel="00E4199C">
                <w:rPr>
                  <w:rFonts w:ascii="Verdana" w:hAnsi="Verdana"/>
                  <w:color w:val="000000"/>
                  <w:sz w:val="18"/>
                  <w:szCs w:val="18"/>
                  <w:shd w:val="clear" w:color="auto" w:fill="FFFFFF"/>
                </w:rPr>
                <w:delText>Submitted to Bioinformatics Journal</w:delText>
              </w:r>
            </w:del>
            <w:ins w:id="272" w:author="Omer" w:date="2015-09-09T10:56:00Z">
              <w:r w:rsidR="00E4199C">
                <w:rPr>
                  <w:rFonts w:ascii="Verdana" w:hAnsi="Verdana"/>
                  <w:color w:val="000000"/>
                  <w:sz w:val="18"/>
                  <w:szCs w:val="18"/>
                  <w:shd w:val="clear" w:color="auto" w:fill="FFFFFF"/>
                </w:rPr>
                <w:t>Brief Manuscript</w:t>
              </w:r>
            </w:ins>
            <w:r>
              <w:rPr>
                <w:rFonts w:ascii="Verdana" w:hAnsi="Verdana"/>
                <w:color w:val="000000"/>
                <w:sz w:val="18"/>
                <w:szCs w:val="18"/>
                <w:shd w:val="clear" w:color="auto" w:fill="FFFFFF"/>
              </w:rPr>
              <w:t>)</w:t>
            </w:r>
            <w:r w:rsidR="00C40E99">
              <w:rPr>
                <w:rFonts w:ascii="Verdana" w:hAnsi="Verdana"/>
                <w:color w:val="000000"/>
                <w:sz w:val="18"/>
                <w:szCs w:val="18"/>
                <w:shd w:val="clear" w:color="auto" w:fill="FFFFFF"/>
              </w:rPr>
              <w:t>.</w:t>
            </w:r>
          </w:p>
          <w:p w14:paraId="07204C57" w14:textId="6ECF928A" w:rsidR="00C40E99" w:rsidRPr="0019784B" w:rsidRDefault="00C40E99" w:rsidP="0019784B">
            <w:pPr>
              <w:pStyle w:val="ListParagraph"/>
              <w:numPr>
                <w:ilvl w:val="0"/>
                <w:numId w:val="15"/>
              </w:numPr>
              <w:ind w:left="2200"/>
              <w:rPr>
                <w:rFonts w:ascii="Verdana" w:eastAsia="Times New Roman" w:hAnsi="Verdana" w:cs="Arial"/>
                <w:b/>
                <w:bCs/>
                <w:sz w:val="18"/>
                <w:szCs w:val="18"/>
              </w:rPr>
            </w:pPr>
            <w:r w:rsidRPr="0019784B">
              <w:rPr>
                <w:rFonts w:ascii="Verdana" w:eastAsia="Times New Roman" w:hAnsi="Verdana" w:cs="Arial"/>
                <w:bCs/>
                <w:sz w:val="18"/>
                <w:szCs w:val="18"/>
              </w:rPr>
              <w:t xml:space="preserve">Carl-Magnus </w:t>
            </w:r>
            <w:proofErr w:type="spellStart"/>
            <w:r w:rsidRPr="0019784B">
              <w:rPr>
                <w:rFonts w:ascii="Verdana" w:eastAsia="Times New Roman" w:hAnsi="Verdana" w:cs="Arial"/>
                <w:bCs/>
                <w:sz w:val="18"/>
                <w:szCs w:val="18"/>
              </w:rPr>
              <w:t>Clausson</w:t>
            </w:r>
            <w:proofErr w:type="spellEnd"/>
            <w:r w:rsidRPr="0019784B">
              <w:rPr>
                <w:rFonts w:ascii="Verdana" w:eastAsia="Times New Roman" w:hAnsi="Verdana" w:cs="Arial"/>
                <w:bCs/>
                <w:sz w:val="18"/>
                <w:szCs w:val="18"/>
              </w:rPr>
              <w:t xml:space="preserve">, Linda </w:t>
            </w:r>
            <w:proofErr w:type="spellStart"/>
            <w:r w:rsidRPr="0019784B">
              <w:rPr>
                <w:rFonts w:ascii="Verdana" w:eastAsia="Times New Roman" w:hAnsi="Verdana" w:cs="Arial"/>
                <w:bCs/>
                <w:sz w:val="18"/>
                <w:szCs w:val="18"/>
              </w:rPr>
              <w:t>Arngården</w:t>
            </w:r>
            <w:proofErr w:type="spellEnd"/>
            <w:r w:rsidRPr="0019784B">
              <w:rPr>
                <w:rFonts w:ascii="Verdana" w:eastAsia="Times New Roman" w:hAnsi="Verdana" w:cs="Arial"/>
                <w:bCs/>
                <w:sz w:val="18"/>
                <w:szCs w:val="18"/>
              </w:rPr>
              <w:t xml:space="preserve">, Omer Ishaq, Axel </w:t>
            </w:r>
            <w:proofErr w:type="spellStart"/>
            <w:r w:rsidRPr="0019784B">
              <w:rPr>
                <w:rFonts w:ascii="Verdana" w:eastAsia="Times New Roman" w:hAnsi="Verdana" w:cs="Arial"/>
                <w:bCs/>
                <w:sz w:val="18"/>
                <w:szCs w:val="18"/>
              </w:rPr>
              <w:t>Klaesson</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Malte</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Kühnemund</w:t>
            </w:r>
            <w:proofErr w:type="spellEnd"/>
            <w:r w:rsidRPr="0019784B">
              <w:rPr>
                <w:rFonts w:ascii="Verdana" w:eastAsia="Times New Roman" w:hAnsi="Verdana" w:cs="Arial"/>
                <w:bCs/>
                <w:sz w:val="18"/>
                <w:szCs w:val="18"/>
              </w:rPr>
              <w:t xml:space="preserve">, Karin </w:t>
            </w:r>
            <w:proofErr w:type="spellStart"/>
            <w:r w:rsidRPr="0019784B">
              <w:rPr>
                <w:rFonts w:ascii="Verdana" w:eastAsia="Times New Roman" w:hAnsi="Verdana" w:cs="Arial"/>
                <w:bCs/>
                <w:sz w:val="18"/>
                <w:szCs w:val="18"/>
              </w:rPr>
              <w:t>Grannas</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Björn</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Koos</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Xiaoyan</w:t>
            </w:r>
            <w:proofErr w:type="spellEnd"/>
            <w:r w:rsidRPr="0019784B">
              <w:rPr>
                <w:rFonts w:ascii="Verdana" w:eastAsia="Times New Roman" w:hAnsi="Verdana" w:cs="Arial"/>
                <w:bCs/>
                <w:sz w:val="18"/>
                <w:szCs w:val="18"/>
              </w:rPr>
              <w:t xml:space="preserve"> Qian, </w:t>
            </w:r>
            <w:proofErr w:type="spellStart"/>
            <w:r w:rsidRPr="0019784B">
              <w:rPr>
                <w:rFonts w:ascii="Verdana" w:eastAsia="Times New Roman" w:hAnsi="Verdana" w:cs="Arial"/>
                <w:bCs/>
                <w:sz w:val="18"/>
                <w:szCs w:val="18"/>
              </w:rPr>
              <w:t>Petter</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Ranefall</w:t>
            </w:r>
            <w:proofErr w:type="spellEnd"/>
            <w:r w:rsidRPr="0019784B">
              <w:rPr>
                <w:rFonts w:ascii="Verdana" w:eastAsia="Times New Roman" w:hAnsi="Verdana" w:cs="Arial"/>
                <w:bCs/>
                <w:sz w:val="18"/>
                <w:szCs w:val="18"/>
              </w:rPr>
              <w:t xml:space="preserve">, Hjalmar </w:t>
            </w:r>
            <w:proofErr w:type="spellStart"/>
            <w:r w:rsidRPr="0019784B">
              <w:rPr>
                <w:rFonts w:ascii="Verdana" w:eastAsia="Times New Roman" w:hAnsi="Verdana" w:cs="Arial"/>
                <w:bCs/>
                <w:sz w:val="18"/>
                <w:szCs w:val="18"/>
              </w:rPr>
              <w:t>Brismar</w:t>
            </w:r>
            <w:proofErr w:type="spellEnd"/>
            <w:r w:rsidRPr="0019784B">
              <w:rPr>
                <w:rFonts w:ascii="Verdana" w:eastAsia="Times New Roman" w:hAnsi="Verdana" w:cs="Arial"/>
                <w:bCs/>
                <w:sz w:val="18"/>
                <w:szCs w:val="18"/>
              </w:rPr>
              <w:t xml:space="preserve">, Carolina </w:t>
            </w:r>
            <w:proofErr w:type="spellStart"/>
            <w:r w:rsidRPr="0019784B">
              <w:rPr>
                <w:rFonts w:ascii="Verdana" w:eastAsia="Times New Roman" w:hAnsi="Verdana" w:cs="Arial"/>
                <w:bCs/>
                <w:sz w:val="18"/>
                <w:szCs w:val="18"/>
              </w:rPr>
              <w:t>Wählby</w:t>
            </w:r>
            <w:proofErr w:type="spellEnd"/>
            <w:r w:rsidRPr="0019784B">
              <w:rPr>
                <w:rFonts w:ascii="Verdana" w:eastAsia="Times New Roman" w:hAnsi="Verdana" w:cs="Arial"/>
                <w:bCs/>
                <w:sz w:val="18"/>
                <w:szCs w:val="18"/>
              </w:rPr>
              <w:t xml:space="preserve">, Ola </w:t>
            </w:r>
            <w:proofErr w:type="spellStart"/>
            <w:r w:rsidRPr="0019784B">
              <w:rPr>
                <w:rFonts w:ascii="Verdana" w:eastAsia="Times New Roman" w:hAnsi="Verdana" w:cs="Arial"/>
                <w:bCs/>
                <w:sz w:val="18"/>
                <w:szCs w:val="18"/>
              </w:rPr>
              <w:t>Söderberg</w:t>
            </w:r>
            <w:proofErr w:type="spellEnd"/>
            <w:r w:rsidRPr="0019784B">
              <w:rPr>
                <w:rFonts w:ascii="Verdana" w:eastAsia="Times New Roman" w:hAnsi="Verdana" w:cs="Arial"/>
                <w:bCs/>
                <w:sz w:val="18"/>
                <w:szCs w:val="18"/>
              </w:rPr>
              <w:t xml:space="preserve">, </w:t>
            </w:r>
            <w:r w:rsidRPr="0019784B">
              <w:rPr>
                <w:rFonts w:ascii="Verdana" w:eastAsia="Times New Roman" w:hAnsi="Verdana" w:cs="Arial"/>
                <w:b/>
                <w:bCs/>
                <w:sz w:val="18"/>
                <w:szCs w:val="18"/>
              </w:rPr>
              <w:t>Compaction of rolling circle amplification products increases signal integrity and signal-to-noise ratio</w:t>
            </w:r>
            <w:r w:rsidRPr="0019784B">
              <w:rPr>
                <w:rFonts w:ascii="Verdana" w:eastAsia="Times New Roman" w:hAnsi="Verdana" w:cs="Arial"/>
                <w:bCs/>
                <w:sz w:val="18"/>
                <w:szCs w:val="18"/>
              </w:rPr>
              <w:t xml:space="preserve">. </w:t>
            </w:r>
            <w:r w:rsidRPr="0019784B">
              <w:rPr>
                <w:rFonts w:ascii="Verdana" w:hAnsi="Verdana"/>
                <w:color w:val="000000"/>
                <w:sz w:val="18"/>
                <w:szCs w:val="18"/>
                <w:shd w:val="clear" w:color="auto" w:fill="FFFFFF"/>
              </w:rPr>
              <w:t>(</w:t>
            </w:r>
            <w:del w:id="273" w:author="Omer" w:date="2015-09-09T10:55:00Z">
              <w:r w:rsidRPr="0019784B" w:rsidDel="00E4199C">
                <w:rPr>
                  <w:rFonts w:ascii="Verdana" w:hAnsi="Verdana"/>
                  <w:color w:val="000000"/>
                  <w:sz w:val="18"/>
                  <w:szCs w:val="18"/>
                  <w:shd w:val="clear" w:color="auto" w:fill="FFFFFF"/>
                </w:rPr>
                <w:delText xml:space="preserve">Submitted </w:delText>
              </w:r>
            </w:del>
            <w:ins w:id="274" w:author="Omer" w:date="2015-09-09T10:55:00Z">
              <w:r w:rsidR="00E4199C">
                <w:rPr>
                  <w:rFonts w:ascii="Verdana" w:hAnsi="Verdana"/>
                  <w:color w:val="000000"/>
                  <w:sz w:val="18"/>
                  <w:szCs w:val="18"/>
                  <w:shd w:val="clear" w:color="auto" w:fill="FFFFFF"/>
                </w:rPr>
                <w:t>Accepted</w:t>
              </w:r>
              <w:r w:rsidR="00E4199C" w:rsidRPr="0019784B">
                <w:rPr>
                  <w:rFonts w:ascii="Verdana" w:hAnsi="Verdana"/>
                  <w:color w:val="000000"/>
                  <w:sz w:val="18"/>
                  <w:szCs w:val="18"/>
                  <w:shd w:val="clear" w:color="auto" w:fill="FFFFFF"/>
                </w:rPr>
                <w:t xml:space="preserve"> </w:t>
              </w:r>
              <w:r w:rsidR="00E4199C">
                <w:rPr>
                  <w:rFonts w:ascii="Verdana" w:hAnsi="Verdana"/>
                  <w:color w:val="000000"/>
                  <w:sz w:val="18"/>
                  <w:szCs w:val="18"/>
                  <w:shd w:val="clear" w:color="auto" w:fill="FFFFFF"/>
                </w:rPr>
                <w:t>at</w:t>
              </w:r>
            </w:ins>
            <w:del w:id="275" w:author="Omer" w:date="2015-09-09T10:55:00Z">
              <w:r w:rsidRPr="0019784B" w:rsidDel="00E4199C">
                <w:rPr>
                  <w:rFonts w:ascii="Verdana" w:hAnsi="Verdana"/>
                  <w:color w:val="000000"/>
                  <w:sz w:val="18"/>
                  <w:szCs w:val="18"/>
                  <w:shd w:val="clear" w:color="auto" w:fill="FFFFFF"/>
                </w:rPr>
                <w:delText>to</w:delText>
              </w:r>
            </w:del>
            <w:r w:rsidRPr="0019784B">
              <w:rPr>
                <w:rFonts w:ascii="Verdana" w:hAnsi="Verdana"/>
                <w:color w:val="000000"/>
                <w:sz w:val="18"/>
                <w:szCs w:val="18"/>
                <w:shd w:val="clear" w:color="auto" w:fill="FFFFFF"/>
              </w:rPr>
              <w:t xml:space="preserve"> Nature </w:t>
            </w:r>
            <w:ins w:id="276" w:author="Omer" w:date="2015-09-09T10:55:00Z">
              <w:r w:rsidR="00E4199C">
                <w:rPr>
                  <w:rFonts w:ascii="Verdana" w:hAnsi="Verdana"/>
                  <w:color w:val="000000"/>
                  <w:sz w:val="18"/>
                  <w:szCs w:val="18"/>
                  <w:shd w:val="clear" w:color="auto" w:fill="FFFFFF"/>
                </w:rPr>
                <w:t xml:space="preserve">Scientific </w:t>
              </w:r>
            </w:ins>
            <w:r w:rsidRPr="0019784B">
              <w:rPr>
                <w:rFonts w:ascii="Verdana" w:hAnsi="Verdana"/>
                <w:color w:val="000000"/>
                <w:sz w:val="18"/>
                <w:szCs w:val="18"/>
                <w:shd w:val="clear" w:color="auto" w:fill="FFFFFF"/>
              </w:rPr>
              <w:t>Reports).</w:t>
            </w:r>
          </w:p>
          <w:p w14:paraId="5F615A0E" w14:textId="662D480F" w:rsidR="004C6358" w:rsidRPr="00EA10A9" w:rsidRDefault="004C6358" w:rsidP="00E06016">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Johan Elf, Carolina Wählby, </w:t>
            </w:r>
            <w:r w:rsidRPr="00EA10A9">
              <w:rPr>
                <w:rFonts w:ascii="Verdana" w:eastAsia="Times New Roman" w:hAnsi="Verdana" w:cs="Arial"/>
                <w:b/>
                <w:bCs/>
                <w:sz w:val="18"/>
                <w:szCs w:val="18"/>
              </w:rPr>
              <w:t>An evaluation of the Faster STORM method for super resolution microscopy</w:t>
            </w:r>
            <w:r w:rsidRPr="00EA10A9">
              <w:rPr>
                <w:rFonts w:ascii="Verdana" w:eastAsia="Times New Roman" w:hAnsi="Verdana" w:cs="Arial"/>
                <w:bCs/>
                <w:sz w:val="18"/>
                <w:szCs w:val="18"/>
              </w:rPr>
              <w:t>. In International Conference on Pattern Recognition (ICPR)</w:t>
            </w:r>
            <w:r w:rsidR="00EA10A9" w:rsidRPr="00EA10A9">
              <w:rPr>
                <w:rFonts w:ascii="Verdana" w:eastAsia="Times New Roman" w:hAnsi="Verdana" w:cs="Arial"/>
                <w:bCs/>
                <w:sz w:val="18"/>
                <w:szCs w:val="18"/>
              </w:rPr>
              <w:t>,</w:t>
            </w:r>
            <w:r w:rsidRPr="00EA10A9">
              <w:rPr>
                <w:rFonts w:ascii="Verdana" w:eastAsia="Times New Roman" w:hAnsi="Verdana" w:cs="Arial"/>
                <w:bCs/>
                <w:sz w:val="18"/>
                <w:szCs w:val="18"/>
              </w:rPr>
              <w:t xml:space="preserve"> </w:t>
            </w:r>
            <w:r w:rsidR="00EA10A9" w:rsidRPr="00EA10A9">
              <w:rPr>
                <w:rFonts w:ascii="Verdana" w:eastAsia="Times New Roman" w:hAnsi="Verdana" w:cs="Arial"/>
                <w:bCs/>
                <w:sz w:val="18"/>
                <w:szCs w:val="18"/>
              </w:rPr>
              <w:t xml:space="preserve">August </w:t>
            </w:r>
            <w:r w:rsidRPr="00EA10A9">
              <w:rPr>
                <w:rFonts w:ascii="Verdana" w:eastAsia="Times New Roman" w:hAnsi="Verdana" w:cs="Arial"/>
                <w:bCs/>
                <w:sz w:val="18"/>
                <w:szCs w:val="18"/>
              </w:rPr>
              <w:t>2014.</w:t>
            </w:r>
            <w:r w:rsidR="007A4843">
              <w:rPr>
                <w:rFonts w:ascii="Verdana" w:eastAsia="Times New Roman" w:hAnsi="Verdana" w:cs="Arial"/>
                <w:bCs/>
                <w:sz w:val="18"/>
                <w:szCs w:val="18"/>
              </w:rPr>
              <w:t xml:space="preserve"> (Oral Presentation)</w:t>
            </w:r>
            <w:r w:rsidR="00C40E99">
              <w:rPr>
                <w:rFonts w:ascii="Verdana" w:eastAsia="Times New Roman" w:hAnsi="Verdana" w:cs="Arial"/>
                <w:bCs/>
                <w:sz w:val="18"/>
                <w:szCs w:val="18"/>
              </w:rPr>
              <w:t>.</w:t>
            </w:r>
          </w:p>
          <w:p w14:paraId="2321B675" w14:textId="3FBF15CF" w:rsidR="004C6358" w:rsidRPr="00EA10A9" w:rsidRDefault="00494DF7" w:rsidP="00EA10A9">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001A5E33" w:rsidRPr="00EA10A9">
              <w:rPr>
                <w:rFonts w:ascii="Verdana" w:hAnsi="Verdana" w:cs="Arial"/>
                <w:b/>
                <w:iCs/>
                <w:sz w:val="18"/>
                <w:szCs w:val="18"/>
              </w:rPr>
              <w:t>Automated Quantification of Zebrafish Tail Deformation for High-Throughput Drug Screening</w:t>
            </w:r>
            <w:r w:rsidRPr="00EA10A9">
              <w:rPr>
                <w:rFonts w:ascii="Verdana" w:hAnsi="Verdana" w:cs="Arial"/>
                <w:b/>
                <w:iCs/>
                <w:sz w:val="18"/>
                <w:szCs w:val="18"/>
              </w:rPr>
              <w:t xml:space="preserve">. </w:t>
            </w:r>
            <w:r w:rsidRPr="00EA10A9">
              <w:rPr>
                <w:rFonts w:ascii="Verdana" w:hAnsi="Verdana" w:cs="Arial"/>
                <w:iCs/>
                <w:sz w:val="18"/>
                <w:szCs w:val="18"/>
              </w:rPr>
              <w:t>In International Symposium on Biomedical Imaging, April 2013.</w:t>
            </w:r>
          </w:p>
          <w:p w14:paraId="6768A36A" w14:textId="77777777" w:rsidR="00E06016" w:rsidRPr="00EA10A9" w:rsidRDefault="00E06016" w:rsidP="00E06016">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Omer Ishaq</w:t>
            </w:r>
            <w:r w:rsidRPr="00EA10A9">
              <w:rPr>
                <w:rFonts w:ascii="Verdana" w:hAnsi="Verdana" w:cs="Arial"/>
                <w:sz w:val="18"/>
                <w:szCs w:val="18"/>
              </w:rPr>
              <w:t> </w:t>
            </w:r>
            <w:r w:rsidRPr="00EA10A9">
              <w:rPr>
                <w:rFonts w:ascii="Verdana" w:hAnsi="Verdana" w:cs="Arial"/>
                <w:color w:val="000000"/>
                <w:sz w:val="18"/>
                <w:szCs w:val="18"/>
                <w:shd w:val="clear" w:color="auto" w:fill="FFFFFF"/>
              </w:rPr>
              <w:t xml:space="preserve">Centre,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bCs/>
                <w:color w:val="000000"/>
                <w:sz w:val="18"/>
                <w:szCs w:val="18"/>
                <w:shd w:val="clear" w:color="auto" w:fill="FFFFFF"/>
              </w:rPr>
              <w:t xml:space="preserve">Image-based drug screening in Zebrafish. </w:t>
            </w:r>
            <w:r w:rsidR="00831E8F" w:rsidRPr="00EA10A9">
              <w:rPr>
                <w:rFonts w:ascii="Verdana" w:hAnsi="Verdana" w:cs="Arial"/>
                <w:bCs/>
                <w:color w:val="000000"/>
                <w:sz w:val="18"/>
                <w:szCs w:val="18"/>
                <w:shd w:val="clear" w:color="auto" w:fill="FFFFFF"/>
              </w:rPr>
              <w:t xml:space="preserve">In </w:t>
            </w:r>
            <w:proofErr w:type="spellStart"/>
            <w:r w:rsidR="00831E8F" w:rsidRPr="00EA10A9">
              <w:rPr>
                <w:rFonts w:ascii="Verdana" w:hAnsi="Verdana" w:cs="Arial"/>
                <w:bCs/>
                <w:color w:val="000000"/>
                <w:sz w:val="18"/>
                <w:szCs w:val="18"/>
                <w:shd w:val="clear" w:color="auto" w:fill="FFFFFF"/>
              </w:rPr>
              <w:t>SciLife</w:t>
            </w:r>
            <w:proofErr w:type="spellEnd"/>
            <w:r w:rsidR="00831E8F" w:rsidRPr="00EA10A9">
              <w:rPr>
                <w:rFonts w:ascii="Verdana" w:hAnsi="Verdana" w:cs="Arial"/>
                <w:bCs/>
                <w:color w:val="000000"/>
                <w:sz w:val="18"/>
                <w:szCs w:val="18"/>
                <w:shd w:val="clear" w:color="auto" w:fill="FFFFFF"/>
              </w:rPr>
              <w:t xml:space="preserve"> Day, Uppsala, August 23, 2012.</w:t>
            </w:r>
            <w:r w:rsidRPr="00EA10A9">
              <w:rPr>
                <w:rFonts w:ascii="Verdana" w:hAnsi="Verdana" w:cs="Arial"/>
                <w:b/>
                <w:bCs/>
                <w:color w:val="000000"/>
                <w:sz w:val="18"/>
                <w:szCs w:val="18"/>
                <w:shd w:val="clear" w:color="auto" w:fill="FFFFFF"/>
              </w:rPr>
              <w:t xml:space="preserve"> </w:t>
            </w:r>
            <w:r w:rsidRPr="00EA10A9">
              <w:rPr>
                <w:rFonts w:ascii="Verdana" w:hAnsi="Verdana" w:cs="Arial"/>
                <w:color w:val="000000"/>
                <w:sz w:val="18"/>
                <w:szCs w:val="18"/>
                <w:shd w:val="clear" w:color="auto" w:fill="FFFFFF"/>
              </w:rPr>
              <w:t>      </w:t>
            </w:r>
          </w:p>
          <w:p w14:paraId="3451FF1D" w14:textId="71186C76" w:rsidR="00E06016" w:rsidRPr="00EA10A9" w:rsidRDefault="00831E8F" w:rsidP="00E06016">
            <w:pPr>
              <w:pStyle w:val="ListParagraph"/>
              <w:numPr>
                <w:ilvl w:val="0"/>
                <w:numId w:val="15"/>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Ishaq,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00D025CF" w:rsidRPr="00EA10A9">
              <w:rPr>
                <w:rFonts w:ascii="Verdana" w:hAnsi="Verdana" w:cs="Arial"/>
                <w:b/>
                <w:bCs/>
                <w:color w:val="000000"/>
                <w:sz w:val="18"/>
                <w:szCs w:val="18"/>
                <w:shd w:val="clear" w:color="auto" w:fill="FFFFFF"/>
              </w:rPr>
              <w:t>Image-based drug screening in Zebrafish</w:t>
            </w:r>
            <w:r w:rsidRPr="00EA10A9">
              <w:rPr>
                <w:rFonts w:ascii="Verdana" w:hAnsi="Verdana" w:cs="Arial"/>
                <w:color w:val="000000"/>
                <w:sz w:val="18"/>
                <w:szCs w:val="18"/>
                <w:shd w:val="clear" w:color="auto" w:fill="FFFFFF"/>
              </w:rPr>
              <w:t xml:space="preserve">. In </w:t>
            </w:r>
            <w:proofErr w:type="spellStart"/>
            <w:r w:rsidRPr="00EA10A9">
              <w:rPr>
                <w:rFonts w:ascii="Verdana" w:hAnsi="Verdana" w:cs="Arial"/>
                <w:color w:val="000000"/>
                <w:sz w:val="18"/>
                <w:szCs w:val="18"/>
                <w:shd w:val="clear" w:color="auto" w:fill="FFFFFF"/>
              </w:rPr>
              <w:t>BioImage</w:t>
            </w:r>
            <w:proofErr w:type="spellEnd"/>
            <w:r w:rsidRPr="00EA10A9">
              <w:rPr>
                <w:rFonts w:ascii="Verdana" w:hAnsi="Verdana" w:cs="Arial"/>
                <w:color w:val="000000"/>
                <w:sz w:val="18"/>
                <w:szCs w:val="18"/>
                <w:shd w:val="clear" w:color="auto" w:fill="FFFFFF"/>
              </w:rPr>
              <w:t xml:space="preserve"> Informatics</w:t>
            </w:r>
            <w:r w:rsidR="00582A27" w:rsidRPr="00EA10A9">
              <w:rPr>
                <w:rFonts w:ascii="Verdana" w:hAnsi="Verdana" w:cs="Arial"/>
                <w:color w:val="000000"/>
                <w:sz w:val="18"/>
                <w:szCs w:val="18"/>
                <w:shd w:val="clear" w:color="auto" w:fill="FFFFFF"/>
              </w:rPr>
              <w:t>, September</w:t>
            </w:r>
            <w:r w:rsidR="008C060C" w:rsidRPr="00EA10A9">
              <w:rPr>
                <w:rFonts w:ascii="Verdana" w:hAnsi="Verdana" w:cs="Arial"/>
                <w:color w:val="000000"/>
                <w:sz w:val="18"/>
                <w:szCs w:val="18"/>
                <w:shd w:val="clear" w:color="auto" w:fill="FFFFFF"/>
              </w:rPr>
              <w:t>,</w:t>
            </w:r>
            <w:r w:rsidRPr="00EA10A9">
              <w:rPr>
                <w:rFonts w:ascii="Verdana" w:hAnsi="Verdana" w:cs="Arial"/>
                <w:color w:val="000000"/>
                <w:sz w:val="18"/>
                <w:szCs w:val="18"/>
                <w:shd w:val="clear" w:color="auto" w:fill="FFFFFF"/>
              </w:rPr>
              <w:t xml:space="preserve"> 2012</w:t>
            </w:r>
            <w:r w:rsidR="00582A27" w:rsidRPr="00EA10A9">
              <w:rPr>
                <w:rFonts w:ascii="Verdana" w:hAnsi="Verdana" w:cs="Arial"/>
                <w:color w:val="000000"/>
                <w:sz w:val="18"/>
                <w:szCs w:val="18"/>
                <w:shd w:val="clear" w:color="auto" w:fill="FFFFFF"/>
              </w:rPr>
              <w:t>.</w:t>
            </w:r>
          </w:p>
          <w:p w14:paraId="586B4396" w14:textId="5FFEFFE8" w:rsidR="00A60904" w:rsidRPr="00EA10A9" w:rsidRDefault="007A4843" w:rsidP="00A60904">
            <w:pPr>
              <w:pStyle w:val="ListParagraph"/>
              <w:numPr>
                <w:ilvl w:val="0"/>
                <w:numId w:val="16"/>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Pr="00EA10A9">
              <w:rPr>
                <w:rFonts w:ascii="Verdana" w:hAnsi="Verdana" w:cs="Arial"/>
                <w:b/>
                <w:iCs/>
                <w:sz w:val="18"/>
                <w:szCs w:val="18"/>
              </w:rPr>
              <w:t xml:space="preserve">Automated Quantification of Zebrafish Tail Deformation for High-Throughput Drug Screening. </w:t>
            </w:r>
            <w:proofErr w:type="spellStart"/>
            <w:r w:rsidRPr="007A4843">
              <w:rPr>
                <w:rFonts w:ascii="Verdana" w:eastAsia="Times New Roman" w:hAnsi="Verdana"/>
                <w:bCs/>
                <w:sz w:val="18"/>
                <w:szCs w:val="18"/>
              </w:rPr>
              <w:t>Svenska</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sällskapet</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för</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automatiserad</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bildanalys</w:t>
            </w:r>
            <w:proofErr w:type="spellEnd"/>
            <w:r w:rsidRPr="007A4843">
              <w:rPr>
                <w:rFonts w:ascii="Verdana" w:eastAsia="Times New Roman" w:hAnsi="Verdana"/>
                <w:bCs/>
                <w:sz w:val="18"/>
                <w:szCs w:val="18"/>
              </w:rPr>
              <w:t xml:space="preserve"> (SSBA)</w:t>
            </w:r>
            <w:r w:rsidR="00A60904" w:rsidRPr="00EA10A9">
              <w:rPr>
                <w:rFonts w:ascii="Verdana" w:eastAsia="Times New Roman" w:hAnsi="Verdana"/>
                <w:bCs/>
                <w:sz w:val="18"/>
                <w:szCs w:val="18"/>
              </w:rPr>
              <w:t xml:space="preserve">, </w:t>
            </w:r>
            <w:r>
              <w:rPr>
                <w:rFonts w:ascii="Verdana" w:eastAsia="Times New Roman" w:hAnsi="Verdana"/>
                <w:bCs/>
                <w:sz w:val="18"/>
                <w:szCs w:val="18"/>
              </w:rPr>
              <w:t>2013. (Oral Presentation)</w:t>
            </w:r>
          </w:p>
          <w:p w14:paraId="260CB42D" w14:textId="43999BFA" w:rsidR="00A60904" w:rsidRPr="00EA10A9" w:rsidRDefault="00A60904" w:rsidP="00A60904">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spring 2013, </w:t>
            </w:r>
            <w:r w:rsidR="001A5E33" w:rsidRPr="00EA10A9">
              <w:rPr>
                <w:rFonts w:ascii="Verdana" w:eastAsia="Times New Roman" w:hAnsi="Verdana"/>
                <w:bCs/>
                <w:sz w:val="18"/>
                <w:szCs w:val="18"/>
              </w:rPr>
              <w:t>Poster Presentation</w:t>
            </w:r>
            <w:r w:rsidR="00C160F1">
              <w:rPr>
                <w:rFonts w:ascii="Verdana" w:eastAsia="Times New Roman" w:hAnsi="Verdana"/>
                <w:bCs/>
                <w:sz w:val="18"/>
                <w:szCs w:val="18"/>
              </w:rPr>
              <w:t>.</w:t>
            </w:r>
          </w:p>
          <w:p w14:paraId="5068DE4A" w14:textId="7CA36E47" w:rsidR="00A60904" w:rsidRPr="007A4843" w:rsidRDefault="00EA10A9" w:rsidP="00E06016">
            <w:pPr>
              <w:pStyle w:val="ListParagraph"/>
              <w:numPr>
                <w:ilvl w:val="0"/>
                <w:numId w:val="15"/>
              </w:numPr>
              <w:ind w:left="2200"/>
              <w:rPr>
                <w:rFonts w:ascii="Verdana" w:eastAsia="Times New Roman" w:hAnsi="Verdana"/>
                <w:bCs/>
                <w:sz w:val="20"/>
              </w:rPr>
            </w:pPr>
            <w:r w:rsidRPr="007A4843">
              <w:rPr>
                <w:rFonts w:ascii="Verdana" w:eastAsia="Times New Roman" w:hAnsi="Verdana"/>
                <w:bCs/>
                <w:sz w:val="18"/>
                <w:szCs w:val="18"/>
              </w:rPr>
              <w:t xml:space="preserve">Omer Ishaq, </w:t>
            </w:r>
            <w:r w:rsidRPr="007A4843">
              <w:rPr>
                <w:rFonts w:ascii="Verdana" w:eastAsia="Times New Roman" w:hAnsi="Verdana"/>
                <w:b/>
                <w:bCs/>
                <w:sz w:val="18"/>
                <w:szCs w:val="18"/>
              </w:rPr>
              <w:t>Light Tomography</w:t>
            </w:r>
            <w:r w:rsidRPr="007A4843">
              <w:rPr>
                <w:rFonts w:ascii="Verdana" w:eastAsia="Times New Roman" w:hAnsi="Verdana"/>
                <w:bCs/>
                <w:sz w:val="18"/>
                <w:szCs w:val="18"/>
              </w:rPr>
              <w:t xml:space="preserve">, </w:t>
            </w:r>
            <w:proofErr w:type="spellStart"/>
            <w:r w:rsidR="00A60904" w:rsidRPr="007A4843">
              <w:rPr>
                <w:rFonts w:ascii="Verdana" w:eastAsia="Times New Roman" w:hAnsi="Verdana"/>
                <w:bCs/>
                <w:sz w:val="18"/>
                <w:szCs w:val="18"/>
              </w:rPr>
              <w:t>BioVis</w:t>
            </w:r>
            <w:proofErr w:type="spellEnd"/>
            <w:r w:rsidR="001A5E33" w:rsidRPr="007A4843">
              <w:rPr>
                <w:rFonts w:ascii="Verdana" w:eastAsia="Times New Roman" w:hAnsi="Verdana"/>
                <w:bCs/>
                <w:sz w:val="18"/>
                <w:szCs w:val="18"/>
              </w:rPr>
              <w:t xml:space="preserve"> Symposium</w:t>
            </w:r>
            <w:r w:rsidR="00A60904" w:rsidRPr="007A4843">
              <w:rPr>
                <w:rFonts w:ascii="Verdana" w:eastAsia="Times New Roman" w:hAnsi="Verdana"/>
                <w:bCs/>
                <w:sz w:val="18"/>
                <w:szCs w:val="18"/>
              </w:rPr>
              <w:t xml:space="preserve">, </w:t>
            </w:r>
            <w:r w:rsidRPr="007A4843">
              <w:rPr>
                <w:rFonts w:ascii="Verdana" w:eastAsia="Times New Roman" w:hAnsi="Verdana"/>
                <w:bCs/>
                <w:sz w:val="18"/>
                <w:szCs w:val="18"/>
              </w:rPr>
              <w:t>2013</w:t>
            </w:r>
            <w:r w:rsidRPr="007A4843">
              <w:rPr>
                <w:rFonts w:ascii="Verdana" w:eastAsia="Times New Roman" w:hAnsi="Verdana"/>
                <w:bCs/>
                <w:sz w:val="20"/>
              </w:rPr>
              <w:t>.</w:t>
            </w:r>
            <w:r w:rsidR="007A4843" w:rsidRPr="007A4843">
              <w:rPr>
                <w:rFonts w:ascii="Verdana" w:eastAsia="Times New Roman" w:hAnsi="Verdana"/>
                <w:bCs/>
                <w:sz w:val="20"/>
              </w:rPr>
              <w:t xml:space="preserve"> (Invited Talk)</w:t>
            </w:r>
          </w:p>
          <w:p w14:paraId="6224A2B5" w14:textId="77777777" w:rsidR="00E06016" w:rsidRPr="007A4843" w:rsidRDefault="00E06016" w:rsidP="00594387">
            <w:pPr>
              <w:rPr>
                <w:rFonts w:ascii="Verdana" w:eastAsia="Times New Roman" w:hAnsi="Verdana"/>
                <w:b/>
                <w:bCs/>
                <w:sz w:val="20"/>
              </w:rPr>
            </w:pPr>
          </w:p>
          <w:p w14:paraId="3282F430" w14:textId="77777777" w:rsidR="00955CAA" w:rsidRDefault="00955CAA" w:rsidP="00594387">
            <w:pPr>
              <w:rPr>
                <w:rFonts w:ascii="Verdana" w:eastAsia="Times New Roman" w:hAnsi="Verdana"/>
                <w:b/>
                <w:bCs/>
                <w:sz w:val="20"/>
                <w:lang w:val="sv-SE"/>
              </w:rPr>
            </w:pPr>
            <w:r w:rsidRPr="007A4843">
              <w:rPr>
                <w:rFonts w:ascii="Verdana" w:eastAsia="Times New Roman" w:hAnsi="Verdana"/>
                <w:b/>
                <w:bCs/>
                <w:sz w:val="20"/>
              </w:rPr>
              <w:t>Symposium</w:t>
            </w:r>
            <w:r w:rsidRPr="007A4843">
              <w:rPr>
                <w:rFonts w:ascii="Verdana" w:eastAsia="Times New Roman" w:hAnsi="Verdana"/>
                <w:b/>
                <w:bCs/>
                <w:sz w:val="20"/>
                <w:lang w:val="sv-SE"/>
              </w:rPr>
              <w:t>s attended:</w:t>
            </w:r>
          </w:p>
          <w:p w14:paraId="283A3253" w14:textId="77777777" w:rsidR="00787158" w:rsidRPr="007A4843" w:rsidRDefault="00787158" w:rsidP="00594387">
            <w:pPr>
              <w:rPr>
                <w:rFonts w:ascii="Verdana" w:eastAsia="Times New Roman" w:hAnsi="Verdana"/>
                <w:b/>
                <w:bCs/>
                <w:sz w:val="20"/>
                <w:lang w:val="sv-SE"/>
              </w:rPr>
            </w:pPr>
          </w:p>
          <w:p w14:paraId="4CD1D5A8" w14:textId="7B63461D" w:rsidR="00E06016" w:rsidRPr="00EA10A9" w:rsidRDefault="00B00E41"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r w:rsidR="00550F7F" w:rsidRPr="00EA10A9">
              <w:rPr>
                <w:rFonts w:ascii="Verdana" w:eastAsia="Times New Roman" w:hAnsi="Verdana"/>
                <w:bCs/>
                <w:sz w:val="18"/>
                <w:szCs w:val="18"/>
                <w:lang w:val="sv-SE"/>
              </w:rPr>
              <w:t>SSBA</w:t>
            </w:r>
            <w:r w:rsidRP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symposium</w:t>
            </w:r>
            <w:r w:rsid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2012.</w:t>
            </w:r>
          </w:p>
          <w:p w14:paraId="4AFF98BD" w14:textId="2A85C3BE" w:rsidR="00F2512D" w:rsidRPr="00EA10A9" w:rsidRDefault="00F2512D"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(SSBA) symposium</w:t>
            </w:r>
            <w:r w:rsidR="00EA10A9">
              <w:rPr>
                <w:rFonts w:ascii="Verdana" w:eastAsia="Times New Roman" w:hAnsi="Verdana"/>
                <w:bCs/>
                <w:sz w:val="18"/>
                <w:szCs w:val="18"/>
                <w:lang w:val="sv-SE"/>
              </w:rPr>
              <w:t>,</w:t>
            </w:r>
            <w:r w:rsidRPr="00EA10A9">
              <w:rPr>
                <w:rFonts w:ascii="Verdana" w:eastAsia="Times New Roman" w:hAnsi="Verdana"/>
                <w:bCs/>
                <w:sz w:val="18"/>
                <w:szCs w:val="18"/>
                <w:lang w:val="sv-SE"/>
              </w:rPr>
              <w:t xml:space="preserve"> 2014.</w:t>
            </w:r>
          </w:p>
          <w:p w14:paraId="4A3F426B" w14:textId="326057AA" w:rsidR="00EA10A9" w:rsidRPr="0019784B" w:rsidRDefault="00EA10A9" w:rsidP="00B00E41">
            <w:pPr>
              <w:pStyle w:val="ListParagraph"/>
              <w:numPr>
                <w:ilvl w:val="0"/>
                <w:numId w:val="16"/>
              </w:numPr>
              <w:ind w:left="2200"/>
              <w:rPr>
                <w:rFonts w:ascii="Verdana" w:eastAsia="Times New Roman" w:hAnsi="Verdana"/>
                <w:b/>
                <w:bCs/>
                <w:sz w:val="18"/>
                <w:szCs w:val="18"/>
                <w:lang w:val="en-US"/>
              </w:rPr>
            </w:pPr>
            <w:r w:rsidRPr="00531AD0">
              <w:rPr>
                <w:rFonts w:ascii="Verdana" w:eastAsia="Times New Roman" w:hAnsi="Verdana"/>
                <w:bCs/>
                <w:sz w:val="18"/>
                <w:szCs w:val="18"/>
                <w:lang w:val="en-US"/>
              </w:rPr>
              <w:t>Phenotype based drug discovery</w:t>
            </w:r>
            <w:r w:rsidR="00531AD0" w:rsidRPr="00531AD0">
              <w:rPr>
                <w:rFonts w:ascii="Verdana" w:eastAsia="Times New Roman" w:hAnsi="Verdana"/>
                <w:bCs/>
                <w:sz w:val="18"/>
                <w:szCs w:val="18"/>
                <w:lang w:val="en-US"/>
              </w:rPr>
              <w:t xml:space="preserve">, </w:t>
            </w:r>
            <w:r w:rsidR="00897E33">
              <w:rPr>
                <w:rFonts w:ascii="Verdana" w:eastAsia="Times New Roman" w:hAnsi="Verdana"/>
                <w:bCs/>
                <w:sz w:val="18"/>
                <w:szCs w:val="18"/>
                <w:lang w:val="en-US"/>
              </w:rPr>
              <w:t xml:space="preserve">Stockholm, </w:t>
            </w:r>
            <w:r w:rsidR="00531AD0" w:rsidRPr="00531AD0">
              <w:rPr>
                <w:rFonts w:ascii="Verdana" w:eastAsia="Times New Roman" w:hAnsi="Verdana"/>
                <w:bCs/>
                <w:sz w:val="18"/>
                <w:szCs w:val="18"/>
                <w:lang w:val="en-US"/>
              </w:rPr>
              <w:t>April 2014.</w:t>
            </w:r>
            <w:r w:rsidRPr="00531AD0">
              <w:rPr>
                <w:rFonts w:ascii="Verdana" w:eastAsia="Times New Roman" w:hAnsi="Verdana"/>
                <w:bCs/>
                <w:sz w:val="18"/>
                <w:szCs w:val="18"/>
                <w:lang w:val="en-US"/>
              </w:rPr>
              <w:t xml:space="preserve"> </w:t>
            </w:r>
          </w:p>
          <w:p w14:paraId="1D7C3625" w14:textId="77777777" w:rsidR="0019784B" w:rsidRPr="0019784B" w:rsidRDefault="0019784B" w:rsidP="0019784B">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w:t>
            </w:r>
            <w:r>
              <w:rPr>
                <w:rFonts w:ascii="Verdana" w:eastAsia="Times New Roman" w:hAnsi="Verdana"/>
                <w:bCs/>
                <w:sz w:val="18"/>
                <w:szCs w:val="18"/>
              </w:rPr>
              <w:t>Spring 2014.</w:t>
            </w:r>
          </w:p>
          <w:p w14:paraId="2D4DA765" w14:textId="0DBC1BEC" w:rsidR="0019784B" w:rsidRPr="0019784B" w:rsidRDefault="0019784B" w:rsidP="0019784B">
            <w:pPr>
              <w:pStyle w:val="ListParagraph"/>
              <w:numPr>
                <w:ilvl w:val="0"/>
                <w:numId w:val="16"/>
              </w:numPr>
              <w:ind w:left="2200"/>
              <w:rPr>
                <w:rFonts w:ascii="Verdana" w:eastAsia="Times New Roman" w:hAnsi="Verdana"/>
                <w:b/>
                <w:bCs/>
                <w:sz w:val="18"/>
                <w:szCs w:val="18"/>
              </w:rPr>
            </w:pPr>
            <w:r w:rsidRPr="0019784B">
              <w:rPr>
                <w:rFonts w:ascii="Verdana" w:eastAsia="Times New Roman" w:hAnsi="Verdana"/>
                <w:bCs/>
                <w:sz w:val="18"/>
                <w:szCs w:val="18"/>
              </w:rPr>
              <w:t>The versatile zebrafish model system</w:t>
            </w:r>
            <w:r>
              <w:rPr>
                <w:rFonts w:ascii="Verdana" w:eastAsia="Times New Roman" w:hAnsi="Verdana"/>
                <w:bCs/>
                <w:sz w:val="18"/>
                <w:szCs w:val="18"/>
              </w:rPr>
              <w:t>, Uppsala 2014</w:t>
            </w:r>
            <w:r w:rsidRPr="0019784B">
              <w:rPr>
                <w:rFonts w:ascii="Verdana" w:eastAsia="Times New Roman" w:hAnsi="Verdana"/>
                <w:bCs/>
                <w:sz w:val="18"/>
                <w:szCs w:val="18"/>
              </w:rPr>
              <w:t>.</w:t>
            </w:r>
          </w:p>
          <w:p w14:paraId="546B23EA" w14:textId="77777777" w:rsidR="0019784B" w:rsidRPr="00531AD0" w:rsidRDefault="0019784B" w:rsidP="0019784B">
            <w:pPr>
              <w:pStyle w:val="ListParagraph"/>
              <w:ind w:left="2200"/>
              <w:rPr>
                <w:rFonts w:ascii="Verdana" w:eastAsia="Times New Roman" w:hAnsi="Verdana"/>
                <w:b/>
                <w:bCs/>
                <w:sz w:val="18"/>
                <w:szCs w:val="18"/>
                <w:lang w:val="en-US"/>
              </w:rPr>
            </w:pPr>
          </w:p>
          <w:p w14:paraId="28FE65C6" w14:textId="77777777" w:rsidR="00955CAA" w:rsidRPr="00531AD0" w:rsidRDefault="00955CAA" w:rsidP="00594387">
            <w:pPr>
              <w:rPr>
                <w:rFonts w:ascii="Verdana" w:eastAsia="Times New Roman" w:hAnsi="Verdana"/>
                <w:b/>
                <w:bCs/>
                <w:sz w:val="20"/>
                <w:lang w:val="en-US"/>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34E2692B" w14:textId="2235D99F" w:rsidR="00E34313" w:rsidRPr="00EA10A9" w:rsidRDefault="00673DD9" w:rsidP="00E34313">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hAnsi="Verdana"/>
                <w:sz w:val="18"/>
                <w:szCs w:val="18"/>
              </w:rPr>
              <w:t xml:space="preserve">Darren M. Wells, Andrew P. French, </w:t>
            </w:r>
            <w:proofErr w:type="spellStart"/>
            <w:r w:rsidRPr="00EA10A9">
              <w:rPr>
                <w:rFonts w:ascii="Verdana" w:hAnsi="Verdana"/>
                <w:sz w:val="18"/>
                <w:szCs w:val="18"/>
              </w:rPr>
              <w:t>Asad</w:t>
            </w:r>
            <w:proofErr w:type="spellEnd"/>
            <w:r w:rsidRPr="00EA10A9">
              <w:rPr>
                <w:rFonts w:ascii="Verdana" w:hAnsi="Verdana"/>
                <w:sz w:val="18"/>
                <w:szCs w:val="18"/>
              </w:rPr>
              <w:t xml:space="preserve"> </w:t>
            </w:r>
            <w:proofErr w:type="spellStart"/>
            <w:r w:rsidRPr="00EA10A9">
              <w:rPr>
                <w:rFonts w:ascii="Verdana" w:hAnsi="Verdana"/>
                <w:sz w:val="18"/>
                <w:szCs w:val="18"/>
              </w:rPr>
              <w:t>Naeem</w:t>
            </w:r>
            <w:proofErr w:type="spellEnd"/>
            <w:r w:rsidRPr="00EA10A9">
              <w:rPr>
                <w:rFonts w:ascii="Verdana" w:hAnsi="Verdana"/>
                <w:sz w:val="18"/>
                <w:szCs w:val="18"/>
              </w:rPr>
              <w:t xml:space="preserve">, Omer Ishaq, Richard </w:t>
            </w:r>
            <w:proofErr w:type="spellStart"/>
            <w:r w:rsidRPr="00EA10A9">
              <w:rPr>
                <w:rFonts w:ascii="Verdana" w:hAnsi="Verdana"/>
                <w:sz w:val="18"/>
                <w:szCs w:val="18"/>
              </w:rPr>
              <w:t>Traini</w:t>
            </w:r>
            <w:proofErr w:type="spellEnd"/>
            <w:r w:rsidRPr="00EA10A9">
              <w:rPr>
                <w:rFonts w:ascii="Verdana" w:hAnsi="Verdana"/>
                <w:sz w:val="18"/>
                <w:szCs w:val="18"/>
              </w:rPr>
              <w:t xml:space="preserve">, Hussein </w:t>
            </w:r>
            <w:proofErr w:type="spellStart"/>
            <w:r w:rsidRPr="00EA10A9">
              <w:rPr>
                <w:rFonts w:ascii="Verdana" w:hAnsi="Verdana"/>
                <w:sz w:val="18"/>
                <w:szCs w:val="18"/>
              </w:rPr>
              <w:t>Hijazi</w:t>
            </w:r>
            <w:proofErr w:type="spellEnd"/>
            <w:r w:rsidRPr="00EA10A9">
              <w:rPr>
                <w:rFonts w:ascii="Verdana" w:hAnsi="Verdana"/>
                <w:sz w:val="18"/>
                <w:szCs w:val="18"/>
              </w:rPr>
              <w:t>, Malcolm J</w:t>
            </w:r>
            <w:r w:rsidR="00E34313" w:rsidRPr="00EA10A9">
              <w:rPr>
                <w:rFonts w:ascii="Verdana" w:hAnsi="Verdana"/>
                <w:sz w:val="18"/>
                <w:szCs w:val="18"/>
              </w:rPr>
              <w:t xml:space="preserve">. Bennett1 and Tony P. </w:t>
            </w:r>
            <w:proofErr w:type="spellStart"/>
            <w:r w:rsidR="00E34313" w:rsidRPr="00EA10A9">
              <w:rPr>
                <w:rFonts w:ascii="Verdana" w:hAnsi="Verdana"/>
                <w:sz w:val="18"/>
                <w:szCs w:val="18"/>
              </w:rPr>
              <w:t>Pridmore</w:t>
            </w:r>
            <w:proofErr w:type="spellEnd"/>
            <w:r w:rsidR="00E34313" w:rsidRPr="00EA10A9">
              <w:rPr>
                <w:rFonts w:ascii="Verdana" w:hAnsi="Verdana"/>
                <w:sz w:val="18"/>
                <w:szCs w:val="18"/>
              </w:rPr>
              <w:t xml:space="preserve">. </w:t>
            </w:r>
            <w:r w:rsidR="00E34313" w:rsidRPr="00EA10A9">
              <w:rPr>
                <w:rFonts w:ascii="Verdana" w:hAnsi="Verdana"/>
                <w:b/>
                <w:sz w:val="18"/>
                <w:szCs w:val="18"/>
              </w:rPr>
              <w:t>Recovering the dynamics of root growth and development using novel image acquisition and analysis methods</w:t>
            </w:r>
            <w:r w:rsidR="00E34313" w:rsidRPr="00EA10A9">
              <w:rPr>
                <w:rFonts w:ascii="Verdana" w:hAnsi="Verdana"/>
                <w:sz w:val="18"/>
                <w:szCs w:val="18"/>
              </w:rPr>
              <w:t>.</w:t>
            </w:r>
            <w:r w:rsidRPr="00EA10A9">
              <w:rPr>
                <w:rFonts w:ascii="Verdana" w:hAnsi="Verdana"/>
                <w:sz w:val="18"/>
                <w:szCs w:val="18"/>
              </w:rPr>
              <w:t xml:space="preserve"> Philosophical Transactions of the Royal Society B, 2012</w:t>
            </w:r>
            <w:r w:rsidR="00E34313" w:rsidRPr="00EA10A9">
              <w:rPr>
                <w:rFonts w:ascii="Verdana" w:hAnsi="Verdana"/>
                <w:sz w:val="18"/>
                <w:szCs w:val="18"/>
              </w:rPr>
              <w:t>.</w:t>
            </w:r>
          </w:p>
          <w:p w14:paraId="18BFB548" w14:textId="3B0AA0FC" w:rsidR="00594387" w:rsidRPr="00EA10A9" w:rsidRDefault="00594387" w:rsidP="00594387">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w:t>
            </w:r>
            <w:r w:rsidRPr="00EA10A9">
              <w:rPr>
                <w:rFonts w:ascii="Verdana" w:eastAsia="Times New Roman" w:hAnsi="Verdana"/>
                <w:iCs/>
                <w:sz w:val="18"/>
                <w:szCs w:val="18"/>
              </w:rPr>
              <w:t>Multiple Sclerosis (special supplementary journal issue of all oral presentations in the 22</w:t>
            </w:r>
            <w:r w:rsidRPr="00EA10A9">
              <w:rPr>
                <w:rFonts w:ascii="Verdana" w:eastAsia="Times New Roman" w:hAnsi="Verdana"/>
                <w:iCs/>
                <w:sz w:val="18"/>
                <w:szCs w:val="18"/>
                <w:vertAlign w:val="superscript"/>
              </w:rPr>
              <w:t>nd</w:t>
            </w:r>
            <w:r w:rsidRPr="00EA10A9">
              <w:rPr>
                <w:rFonts w:ascii="Verdana" w:eastAsia="Times New Roman" w:hAnsi="Verdana"/>
                <w:iCs/>
                <w:sz w:val="18"/>
                <w:szCs w:val="18"/>
              </w:rPr>
              <w:t xml:space="preserve"> Congress of the European Committee for Treatment and Research in Multiple Sclerosis (ECTRMS) 2006. Also appeared in ECTRMS 2006)</w:t>
            </w:r>
            <w:r w:rsidRPr="00EA10A9">
              <w:rPr>
                <w:rFonts w:ascii="Verdana" w:eastAsia="Times New Roman" w:hAnsi="Verdana"/>
                <w:sz w:val="18"/>
                <w:szCs w:val="18"/>
              </w:rPr>
              <w:t>, 12(1):S173, 2006.</w:t>
            </w:r>
          </w:p>
          <w:p w14:paraId="58EA6611" w14:textId="72324A2A" w:rsidR="00BA6815" w:rsidRPr="00BA6815" w:rsidRDefault="00BA6815" w:rsidP="00A95641">
            <w:pPr>
              <w:autoSpaceDE/>
              <w:autoSpaceDN/>
              <w:spacing w:before="100" w:beforeAutospacing="1" w:after="100" w:afterAutospacing="1"/>
              <w:ind w:left="2160"/>
              <w:rPr>
                <w:rFonts w:ascii="Verdana" w:hAnsi="Verdana"/>
                <w:b/>
                <w:bCs/>
                <w:sz w:val="20"/>
                <w:szCs w:val="20"/>
                <w:lang w:val="en-US"/>
              </w:rPr>
            </w:pPr>
          </w:p>
        </w:tc>
      </w:tr>
      <w:tr w:rsidR="00787158" w:rsidRPr="00BA6815" w14:paraId="029D4B61" w14:textId="77777777" w:rsidTr="00A95641">
        <w:trPr>
          <w:cantSplit/>
          <w:trHeight w:val="2835"/>
        </w:trPr>
        <w:tc>
          <w:tcPr>
            <w:tcW w:w="9814" w:type="dxa"/>
            <w:gridSpan w:val="3"/>
            <w:tcBorders>
              <w:top w:val="single" w:sz="4" w:space="0" w:color="auto"/>
              <w:left w:val="single" w:sz="4" w:space="0" w:color="auto"/>
              <w:bottom w:val="single" w:sz="4" w:space="0" w:color="auto"/>
              <w:right w:val="single" w:sz="4" w:space="0" w:color="auto"/>
            </w:tcBorders>
          </w:tcPr>
          <w:p w14:paraId="65350A51" w14:textId="77777777" w:rsidR="006352FF" w:rsidRDefault="006352FF" w:rsidP="006352FF">
            <w:pPr>
              <w:rPr>
                <w:rFonts w:ascii="Verdana" w:eastAsia="Times New Roman" w:hAnsi="Verdana"/>
                <w:b/>
                <w:bCs/>
                <w:sz w:val="20"/>
              </w:rPr>
            </w:pPr>
            <w:r>
              <w:rPr>
                <w:rFonts w:ascii="Verdana" w:eastAsia="Times New Roman" w:hAnsi="Verdana"/>
                <w:b/>
                <w:bCs/>
                <w:sz w:val="20"/>
              </w:rPr>
              <w:lastRenderedPageBreak/>
              <w:t>Work completed prior to initiating PhD studies:</w:t>
            </w:r>
          </w:p>
          <w:p w14:paraId="22F24946" w14:textId="77777777" w:rsidR="00787158" w:rsidRPr="00594387" w:rsidRDefault="00787158" w:rsidP="00E76A9C">
            <w:pPr>
              <w:rPr>
                <w:rFonts w:ascii="Times" w:eastAsia="Times New Roman" w:hAnsi="Times"/>
                <w:sz w:val="20"/>
              </w:rPr>
            </w:pPr>
            <w:r w:rsidRPr="00594387">
              <w:rPr>
                <w:rFonts w:ascii="Verdana" w:eastAsia="Times New Roman" w:hAnsi="Verdana"/>
                <w:b/>
                <w:bCs/>
                <w:sz w:val="20"/>
              </w:rPr>
              <w:t>Conference Articles &amp; Posters</w:t>
            </w:r>
          </w:p>
          <w:p w14:paraId="43F1B4A2" w14:textId="77777777" w:rsidR="00787158" w:rsidRPr="00EA10A9" w:rsidRDefault="00787158" w:rsidP="00A95641">
            <w:pPr>
              <w:numPr>
                <w:ilvl w:val="2"/>
                <w:numId w:val="14"/>
              </w:numPr>
              <w:autoSpaceDE/>
              <w:autoSpaceDN/>
              <w:spacing w:before="100" w:beforeAutospacing="1" w:after="100" w:afterAutospacing="1"/>
              <w:ind w:left="2154" w:hanging="357"/>
              <w:rPr>
                <w:rFonts w:ascii="Verdana" w:eastAsia="Times New Roman" w:hAnsi="Verdana"/>
                <w:sz w:val="18"/>
                <w:szCs w:val="18"/>
              </w:rPr>
            </w:pPr>
            <w:proofErr w:type="spellStart"/>
            <w:r w:rsidRPr="00EA10A9">
              <w:rPr>
                <w:rFonts w:ascii="Verdana" w:eastAsia="Times New Roman" w:hAnsi="Verdana"/>
                <w:sz w:val="18"/>
                <w:szCs w:val="18"/>
              </w:rPr>
              <w:t>Neda</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Changizi</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Omer Ishaq, Aaron Ward, Roger Ward. </w:t>
            </w:r>
            <w:r w:rsidRPr="00EA10A9">
              <w:rPr>
                <w:rFonts w:ascii="Verdana" w:eastAsia="Times New Roman" w:hAnsi="Verdana"/>
                <w:b/>
                <w:bCs/>
                <w:sz w:val="18"/>
                <w:szCs w:val="18"/>
              </w:rPr>
              <w:t>Extraction of the Plane of Minimal Cross-Sectional Area of the Corpus Callosum using Template-Driven Segmentation</w:t>
            </w:r>
            <w:r w:rsidRPr="00EA10A9">
              <w:rPr>
                <w:rFonts w:ascii="Verdana" w:eastAsia="Times New Roman" w:hAnsi="Verdana"/>
                <w:sz w:val="18"/>
                <w:szCs w:val="18"/>
              </w:rPr>
              <w:t xml:space="preserve">. In </w:t>
            </w:r>
            <w:r w:rsidRPr="00EA10A9">
              <w:rPr>
                <w:rFonts w:ascii="Verdana" w:eastAsia="Times New Roman" w:hAnsi="Verdana"/>
                <w:iCs/>
                <w:color w:val="000000"/>
                <w:sz w:val="18"/>
                <w:szCs w:val="18"/>
              </w:rPr>
              <w:t xml:space="preserve">13th International Conference on Medical Image Computing and Computer Assisted Intervention (MICCAI), pages Part III: 17-24, </w:t>
            </w:r>
            <w:r w:rsidRPr="00EA10A9">
              <w:rPr>
                <w:rFonts w:ascii="Verdana" w:eastAsia="Times New Roman" w:hAnsi="Verdana"/>
                <w:color w:val="000000"/>
                <w:sz w:val="18"/>
                <w:szCs w:val="18"/>
              </w:rPr>
              <w:t>2010.</w:t>
            </w:r>
          </w:p>
          <w:p w14:paraId="2AAB7927" w14:textId="77777777" w:rsidR="00787158" w:rsidRPr="00EA10A9" w:rsidRDefault="00787158" w:rsidP="00E76A9C">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Longitudinal, Regional and Deformation-Specific Corpus Callosum Shape Analysis for Multiple Sclerosis</w:t>
            </w:r>
            <w:r w:rsidRPr="00EA10A9">
              <w:rPr>
                <w:rFonts w:ascii="Verdana" w:eastAsia="Times New Roman" w:hAnsi="Verdana"/>
                <w:sz w:val="18"/>
                <w:szCs w:val="18"/>
              </w:rPr>
              <w:t xml:space="preserve">. In </w:t>
            </w:r>
            <w:r w:rsidRPr="00EA10A9">
              <w:rPr>
                <w:rFonts w:ascii="Verdana" w:eastAsia="Times New Roman" w:hAnsi="Verdana"/>
                <w:iCs/>
                <w:sz w:val="18"/>
                <w:szCs w:val="18"/>
              </w:rPr>
              <w:t>IEEE Engineering in Medicine and Biology (IEEE EMBC)</w:t>
            </w:r>
            <w:r>
              <w:rPr>
                <w:rFonts w:ascii="Verdana" w:eastAsia="Times New Roman" w:hAnsi="Verdana"/>
                <w:sz w:val="18"/>
                <w:szCs w:val="18"/>
              </w:rPr>
              <w:t>, pages 2110-2113, 2007.</w:t>
            </w:r>
          </w:p>
          <w:p w14:paraId="0F539FE4" w14:textId="77777777" w:rsidR="00787158" w:rsidRPr="00EA10A9" w:rsidRDefault="00787158" w:rsidP="00E76A9C">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Effects of Mid Sagittal Plane Perturbation and Image Interpolation on Corpus Callosum Area Calculation</w:t>
            </w:r>
            <w:r w:rsidRPr="00EA10A9">
              <w:rPr>
                <w:rFonts w:ascii="Verdana" w:eastAsia="Times New Roman" w:hAnsi="Verdana"/>
                <w:sz w:val="18"/>
                <w:szCs w:val="18"/>
              </w:rPr>
              <w:t xml:space="preserve">. In </w:t>
            </w:r>
            <w:r w:rsidRPr="00EA10A9">
              <w:rPr>
                <w:rFonts w:ascii="Verdana" w:eastAsia="Times New Roman" w:hAnsi="Verdana"/>
                <w:iCs/>
                <w:sz w:val="18"/>
                <w:szCs w:val="18"/>
              </w:rPr>
              <w:t>IEEE International Symposium on Signal Processing and Information Technology (IEEE ISSPIT)</w:t>
            </w:r>
            <w:r>
              <w:rPr>
                <w:rFonts w:ascii="Verdana" w:eastAsia="Times New Roman" w:hAnsi="Verdana"/>
                <w:sz w:val="18"/>
                <w:szCs w:val="18"/>
              </w:rPr>
              <w:t>, pages 197-202, 2006.</w:t>
            </w:r>
          </w:p>
          <w:p w14:paraId="1629B5B0" w14:textId="77777777" w:rsidR="00787158" w:rsidRPr="00EA10A9" w:rsidRDefault="00787158" w:rsidP="00E76A9C">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(ECTRMS) (Also appeared in Multiple Sclerosis Journal 12(1):S173, 2006)</w:t>
            </w:r>
            <w:r w:rsidRPr="00EA10A9">
              <w:rPr>
                <w:rFonts w:ascii="Verdana" w:eastAsia="Times New Roman" w:hAnsi="Verdana"/>
                <w:sz w:val="18"/>
                <w:szCs w:val="18"/>
              </w:rPr>
              <w:t>, pages</w:t>
            </w:r>
            <w:r>
              <w:rPr>
                <w:rFonts w:ascii="Verdana" w:eastAsia="Times New Roman" w:hAnsi="Verdana"/>
                <w:sz w:val="18"/>
                <w:szCs w:val="18"/>
              </w:rPr>
              <w:t xml:space="preserve"> 616, 2006.</w:t>
            </w:r>
          </w:p>
          <w:p w14:paraId="45440D98" w14:textId="77777777" w:rsidR="00787158" w:rsidRPr="00787158" w:rsidRDefault="00787158" w:rsidP="00E76A9C">
            <w:pPr>
              <w:numPr>
                <w:ilvl w:val="2"/>
                <w:numId w:val="14"/>
              </w:numPr>
              <w:autoSpaceDE/>
              <w:autoSpaceDN/>
              <w:spacing w:before="100" w:beforeAutospacing="1" w:after="100" w:afterAutospacing="1"/>
              <w:rPr>
                <w:rFonts w:ascii="Verdana" w:hAnsi="Verdana"/>
                <w:b/>
                <w:bCs/>
                <w:sz w:val="20"/>
                <w:szCs w:val="20"/>
                <w:lang w:val="en-US"/>
              </w:rPr>
            </w:pP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Aaron Ward, Chris McIntosh, Ben Smith, Lisa Tang, Ahmed </w:t>
            </w:r>
            <w:proofErr w:type="spellStart"/>
            <w:r w:rsidRPr="00EA10A9">
              <w:rPr>
                <w:rFonts w:ascii="Verdana" w:eastAsia="Times New Roman" w:hAnsi="Verdana"/>
                <w:sz w:val="18"/>
                <w:szCs w:val="18"/>
              </w:rPr>
              <w:t>Saad</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Yonas</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Weldeselassie</w:t>
            </w:r>
            <w:proofErr w:type="spellEnd"/>
            <w:r w:rsidRPr="00EA10A9">
              <w:rPr>
                <w:rFonts w:ascii="Verdana" w:eastAsia="Times New Roman" w:hAnsi="Verdana"/>
                <w:sz w:val="18"/>
                <w:szCs w:val="18"/>
              </w:rPr>
              <w:t xml:space="preserve">, and Omer Ishaq.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proofErr w:type="spellStart"/>
            <w:r w:rsidRPr="00EA10A9">
              <w:rPr>
                <w:rFonts w:ascii="Verdana" w:eastAsia="Times New Roman" w:hAnsi="Verdana"/>
                <w:iCs/>
                <w:sz w:val="18"/>
                <w:szCs w:val="18"/>
              </w:rPr>
              <w:t>TechMed</w:t>
            </w:r>
            <w:proofErr w:type="spellEnd"/>
            <w:r w:rsidRPr="00EA10A9">
              <w:rPr>
                <w:rFonts w:ascii="Verdana" w:eastAsia="Times New Roman" w:hAnsi="Verdana"/>
                <w:iCs/>
                <w:sz w:val="18"/>
                <w:szCs w:val="18"/>
              </w:rPr>
              <w:t>, Vancouver, May 16</w:t>
            </w:r>
            <w:r>
              <w:rPr>
                <w:rFonts w:ascii="Verdana" w:eastAsia="Times New Roman" w:hAnsi="Verdana"/>
                <w:sz w:val="18"/>
                <w:szCs w:val="18"/>
              </w:rPr>
              <w:t>, 2007.</w:t>
            </w:r>
          </w:p>
          <w:p w14:paraId="5ECA637F"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1557F2D4"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6A0B73DF"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54692F71"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624DDE70"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605B471A"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28C3972C"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728B4DF2"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592BDBD4" w14:textId="77777777" w:rsidR="00787158" w:rsidRPr="00A95641" w:rsidRDefault="00787158" w:rsidP="00A95641">
            <w:pPr>
              <w:autoSpaceDE/>
              <w:autoSpaceDN/>
              <w:spacing w:before="100" w:beforeAutospacing="1" w:after="100" w:afterAutospacing="1"/>
              <w:rPr>
                <w:rFonts w:ascii="Verdana" w:hAnsi="Verdana"/>
                <w:b/>
                <w:sz w:val="20"/>
                <w:lang w:val="en-US"/>
              </w:rPr>
            </w:pPr>
          </w:p>
        </w:tc>
      </w:tr>
      <w:tr w:rsidR="003613D3" w14:paraId="1F2DDCBD" w14:textId="77777777" w:rsidTr="00A9564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4"/>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277" w:name="Text19"/>
            <w:r>
              <w:rPr>
                <w:b/>
                <w:color w:val="000080"/>
                <w:sz w:val="20"/>
                <w:szCs w:val="20"/>
                <w:lang w:val="sv-SE"/>
              </w:rPr>
              <w:t>Obligatoriska kurser:</w:t>
            </w:r>
          </w:p>
          <w:tbl>
            <w:tblPr>
              <w:tblW w:w="0" w:type="auto"/>
              <w:tblLayout w:type="fixed"/>
              <w:tblLook w:val="04A0" w:firstRow="1" w:lastRow="0" w:firstColumn="1" w:lastColumn="0" w:noHBand="0" w:noVBand="1"/>
              <w:tblPrChange w:id="278" w:author="Omer" w:date="2015-09-09T11:06:00Z">
                <w:tblPr>
                  <w:tblW w:w="0" w:type="auto"/>
                  <w:tblLayout w:type="fixed"/>
                  <w:tblLook w:val="04A0" w:firstRow="1" w:lastRow="0" w:firstColumn="1" w:lastColumn="0" w:noHBand="0" w:noVBand="1"/>
                </w:tblPr>
              </w:tblPrChange>
            </w:tblPr>
            <w:tblGrid>
              <w:gridCol w:w="3414"/>
              <w:gridCol w:w="1418"/>
              <w:gridCol w:w="1134"/>
              <w:gridCol w:w="3217"/>
              <w:tblGridChange w:id="279">
                <w:tblGrid>
                  <w:gridCol w:w="4932"/>
                  <w:gridCol w:w="794"/>
                  <w:gridCol w:w="1077"/>
                  <w:gridCol w:w="2380"/>
                </w:tblGrid>
              </w:tblGridChange>
            </w:tblGrid>
            <w:tr w:rsidR="003613D3" w14:paraId="1DE5D6C8" w14:textId="77777777" w:rsidTr="00BB717B">
              <w:tc>
                <w:tcPr>
                  <w:tcW w:w="3414" w:type="dxa"/>
                  <w:tcPrChange w:id="280" w:author="Omer" w:date="2015-09-09T11:06:00Z">
                    <w:tcPr>
                      <w:tcW w:w="4932" w:type="dxa"/>
                    </w:tcPr>
                  </w:tcPrChange>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1418" w:type="dxa"/>
                  <w:tcPrChange w:id="281" w:author="Omer" w:date="2015-09-09T11:06:00Z">
                    <w:tcPr>
                      <w:tcW w:w="794" w:type="dxa"/>
                    </w:tcPr>
                  </w:tcPrChange>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134" w:type="dxa"/>
                  <w:tcPrChange w:id="282" w:author="Omer" w:date="2015-09-09T11:06:00Z">
                    <w:tcPr>
                      <w:tcW w:w="1077" w:type="dxa"/>
                    </w:tcPr>
                  </w:tcPrChange>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3217" w:type="dxa"/>
                  <w:tcPrChange w:id="283" w:author="Omer" w:date="2015-09-09T11:06:00Z">
                    <w:tcPr>
                      <w:tcW w:w="2380" w:type="dxa"/>
                    </w:tcPr>
                  </w:tcPrChange>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rsidTr="00BB717B">
              <w:tc>
                <w:tcPr>
                  <w:tcW w:w="3414" w:type="dxa"/>
                  <w:tcPrChange w:id="284" w:author="Omer" w:date="2015-09-09T11:06:00Z">
                    <w:tcPr>
                      <w:tcW w:w="4932" w:type="dxa"/>
                    </w:tcPr>
                  </w:tcPrChange>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1418" w:type="dxa"/>
                  <w:tcPrChange w:id="285" w:author="Omer" w:date="2015-09-09T11:06:00Z">
                    <w:tcPr>
                      <w:tcW w:w="794" w:type="dxa"/>
                    </w:tcPr>
                  </w:tcPrChange>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134" w:type="dxa"/>
                  <w:tcPrChange w:id="286" w:author="Omer" w:date="2015-09-09T11:06:00Z">
                    <w:tcPr>
                      <w:tcW w:w="1077" w:type="dxa"/>
                    </w:tcPr>
                  </w:tcPrChange>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3217" w:type="dxa"/>
                  <w:tcPrChange w:id="287" w:author="Omer" w:date="2015-09-09T11:06:00Z">
                    <w:tcPr>
                      <w:tcW w:w="2380" w:type="dxa"/>
                    </w:tcPr>
                  </w:tcPrChange>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rsidTr="00BB717B">
              <w:tc>
                <w:tcPr>
                  <w:tcW w:w="3414" w:type="dxa"/>
                  <w:tcPrChange w:id="288" w:author="Omer" w:date="2015-09-09T11:06:00Z">
                    <w:tcPr>
                      <w:tcW w:w="4932" w:type="dxa"/>
                    </w:tcPr>
                  </w:tcPrChange>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1418" w:type="dxa"/>
                  <w:tcPrChange w:id="289" w:author="Omer" w:date="2015-09-09T11:06:00Z">
                    <w:tcPr>
                      <w:tcW w:w="794" w:type="dxa"/>
                    </w:tcPr>
                  </w:tcPrChange>
                </w:tcPr>
                <w:p w14:paraId="1C7B6816" w14:textId="3413BB5B" w:rsidR="003613D3" w:rsidRDefault="0067176E">
                  <w:pPr>
                    <w:spacing w:line="276" w:lineRule="auto"/>
                    <w:jc w:val="center"/>
                    <w:rPr>
                      <w:rFonts w:ascii="Arial" w:hAnsi="Arial" w:cs="Arial"/>
                      <w:b/>
                      <w:bCs/>
                      <w:color w:val="000080"/>
                      <w:sz w:val="16"/>
                      <w:szCs w:val="16"/>
                      <w:lang w:val="sv-SE"/>
                    </w:rPr>
                  </w:pPr>
                  <w:del w:id="290" w:author="Omer" w:date="2015-09-09T11:05:00Z">
                    <w:r w:rsidDel="00BB717B">
                      <w:rPr>
                        <w:rFonts w:ascii="Arial" w:hAnsi="Arial" w:cs="Arial"/>
                        <w:color w:val="000080"/>
                        <w:sz w:val="16"/>
                        <w:szCs w:val="16"/>
                        <w:lang w:val="sv-SE"/>
                      </w:rPr>
                      <w:delText>planned</w:delText>
                    </w:r>
                  </w:del>
                  <w:ins w:id="291" w:author="Omer" w:date="2015-09-09T11:05:00Z">
                    <w:r w:rsidR="00BB717B">
                      <w:rPr>
                        <w:rFonts w:ascii="Arial" w:hAnsi="Arial" w:cs="Arial"/>
                        <w:color w:val="000080"/>
                        <w:sz w:val="16"/>
                        <w:szCs w:val="16"/>
                        <w:lang w:val="sv-SE"/>
                      </w:rPr>
                      <w:t>attended</w:t>
                    </w:r>
                  </w:ins>
                </w:p>
              </w:tc>
              <w:tc>
                <w:tcPr>
                  <w:tcW w:w="1134" w:type="dxa"/>
                  <w:tcPrChange w:id="292" w:author="Omer" w:date="2015-09-09T11:06:00Z">
                    <w:tcPr>
                      <w:tcW w:w="1077" w:type="dxa"/>
                    </w:tcPr>
                  </w:tcPrChange>
                </w:tcPr>
                <w:p w14:paraId="4554E1EB" w14:textId="42332CE1"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7.5</w:t>
                  </w:r>
                </w:p>
              </w:tc>
              <w:tc>
                <w:tcPr>
                  <w:tcW w:w="3217" w:type="dxa"/>
                  <w:tcPrChange w:id="293" w:author="Omer" w:date="2015-09-09T11:06:00Z">
                    <w:tcPr>
                      <w:tcW w:w="2380" w:type="dxa"/>
                    </w:tcPr>
                  </w:tcPrChange>
                </w:tcPr>
                <w:p w14:paraId="646BCA9D" w14:textId="5A129D17" w:rsidR="003613D3" w:rsidRPr="00BB717B" w:rsidRDefault="00E67848">
                  <w:pPr>
                    <w:spacing w:line="276" w:lineRule="auto"/>
                    <w:jc w:val="center"/>
                    <w:rPr>
                      <w:rFonts w:ascii="Courier New" w:hAnsi="Courier New" w:cs="Courier New"/>
                      <w:bCs/>
                      <w:sz w:val="18"/>
                      <w:szCs w:val="18"/>
                      <w:lang w:val="en-US"/>
                      <w:rPrChange w:id="294" w:author="Omer" w:date="2015-09-09T11:05:00Z">
                        <w:rPr>
                          <w:rFonts w:ascii="Courier New" w:hAnsi="Courier New" w:cs="Courier New"/>
                          <w:bCs/>
                          <w:sz w:val="18"/>
                          <w:szCs w:val="18"/>
                          <w:lang w:val="sv-SE"/>
                        </w:rPr>
                      </w:rPrChange>
                    </w:rPr>
                  </w:pPr>
                  <w:del w:id="295" w:author="Omer" w:date="2015-09-09T11:05:00Z">
                    <w:r w:rsidRPr="00BB717B" w:rsidDel="00BB717B">
                      <w:rPr>
                        <w:rFonts w:ascii="Courier New" w:hAnsi="Courier New" w:cs="Courier New"/>
                        <w:sz w:val="18"/>
                        <w:szCs w:val="18"/>
                        <w:lang w:val="en-US"/>
                        <w:rPrChange w:id="296" w:author="Omer" w:date="2015-09-09T11:05:00Z">
                          <w:rPr>
                            <w:rFonts w:ascii="Courier New" w:hAnsi="Courier New" w:cs="Courier New"/>
                            <w:sz w:val="18"/>
                            <w:szCs w:val="18"/>
                            <w:lang w:val="sv-SE"/>
                          </w:rPr>
                        </w:rPrChange>
                      </w:rPr>
                      <w:delText>Starting</w:delText>
                    </w:r>
                    <w:r w:rsidRPr="00BB717B" w:rsidDel="00BB717B">
                      <w:rPr>
                        <w:rFonts w:ascii="Courier New" w:hAnsi="Courier New" w:cs="Courier New"/>
                        <w:bCs/>
                        <w:sz w:val="18"/>
                        <w:szCs w:val="18"/>
                        <w:lang w:val="en-US"/>
                        <w:rPrChange w:id="297" w:author="Omer" w:date="2015-09-09T11:05:00Z">
                          <w:rPr>
                            <w:rFonts w:ascii="Courier New" w:hAnsi="Courier New" w:cs="Courier New"/>
                            <w:bCs/>
                            <w:sz w:val="18"/>
                            <w:szCs w:val="18"/>
                            <w:lang w:val="sv-SE"/>
                          </w:rPr>
                        </w:rPrChange>
                      </w:rPr>
                      <w:delText xml:space="preserve"> 2015-04-12</w:delText>
                    </w:r>
                  </w:del>
                  <w:ins w:id="298" w:author="Omer" w:date="2015-09-09T11:06:00Z">
                    <w:r w:rsidR="00BB717B">
                      <w:rPr>
                        <w:rFonts w:ascii="Courier New" w:hAnsi="Courier New" w:cs="Courier New"/>
                        <w:bCs/>
                        <w:sz w:val="18"/>
                        <w:szCs w:val="18"/>
                        <w:lang w:val="en-US"/>
                      </w:rPr>
                      <w:t xml:space="preserve">All </w:t>
                    </w:r>
                    <w:r w:rsidR="00BB717B">
                      <w:rPr>
                        <w:rFonts w:ascii="Courier New" w:hAnsi="Courier New" w:cs="Courier New"/>
                        <w:sz w:val="18"/>
                        <w:szCs w:val="18"/>
                        <w:lang w:val="en-US"/>
                      </w:rPr>
                      <w:t>r</w:t>
                    </w:r>
                  </w:ins>
                  <w:ins w:id="299" w:author="Omer" w:date="2015-09-09T11:05:00Z">
                    <w:r w:rsidR="00BB717B" w:rsidRPr="00BB717B">
                      <w:rPr>
                        <w:rFonts w:ascii="Courier New" w:hAnsi="Courier New" w:cs="Courier New"/>
                        <w:sz w:val="18"/>
                        <w:szCs w:val="18"/>
                        <w:lang w:val="en-US"/>
                        <w:rPrChange w:id="300" w:author="Omer" w:date="2015-09-09T11:05:00Z">
                          <w:rPr>
                            <w:rFonts w:ascii="Courier New" w:hAnsi="Courier New" w:cs="Courier New"/>
                            <w:sz w:val="18"/>
                            <w:szCs w:val="18"/>
                            <w:lang w:val="sv-SE"/>
                          </w:rPr>
                        </w:rPrChange>
                      </w:rPr>
                      <w:t>equirements completed except mentoring seminar which is scheduled for November 2015</w:t>
                    </w:r>
                  </w:ins>
                  <w:r w:rsidRPr="00BB717B">
                    <w:rPr>
                      <w:rFonts w:ascii="Courier New" w:hAnsi="Courier New" w:cs="Courier New"/>
                      <w:bCs/>
                      <w:sz w:val="18"/>
                      <w:szCs w:val="18"/>
                      <w:lang w:val="en-US"/>
                      <w:rPrChange w:id="301" w:author="Omer" w:date="2015-09-09T11:05:00Z">
                        <w:rPr>
                          <w:rFonts w:ascii="Courier New" w:hAnsi="Courier New" w:cs="Courier New"/>
                          <w:bCs/>
                          <w:sz w:val="18"/>
                          <w:szCs w:val="18"/>
                          <w:lang w:val="sv-SE"/>
                        </w:rPr>
                      </w:rPrChange>
                    </w:rPr>
                    <w:t xml:space="preserve"> </w:t>
                  </w:r>
                </w:p>
              </w:tc>
            </w:tr>
            <w:bookmarkEnd w:id="277"/>
          </w:tbl>
          <w:p w14:paraId="00CD7886" w14:textId="77777777" w:rsidR="003613D3" w:rsidRPr="00BB717B" w:rsidRDefault="003613D3">
            <w:pPr>
              <w:rPr>
                <w:b/>
                <w:bCs/>
                <w:color w:val="000080"/>
                <w:sz w:val="20"/>
                <w:szCs w:val="20"/>
                <w:lang w:val="en-US"/>
                <w:rPrChange w:id="302" w:author="Omer" w:date="2015-09-09T11:05:00Z">
                  <w:rPr>
                    <w:b/>
                    <w:bCs/>
                    <w:color w:val="000080"/>
                    <w:sz w:val="20"/>
                    <w:szCs w:val="20"/>
                    <w:lang w:val="sv-SE"/>
                  </w:rPr>
                </w:rPrChang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7"/>
              <w:gridCol w:w="899"/>
              <w:gridCol w:w="1077"/>
              <w:gridCol w:w="2380"/>
            </w:tblGrid>
            <w:tr w:rsidR="003613D3" w14:paraId="00EE75AF" w14:textId="77777777" w:rsidTr="006C779B">
              <w:tc>
                <w:tcPr>
                  <w:tcW w:w="4827"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899"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rsidTr="006C779B">
              <w:tc>
                <w:tcPr>
                  <w:tcW w:w="4827"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899"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rsidTr="006C779B">
              <w:tc>
                <w:tcPr>
                  <w:tcW w:w="4827"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899"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rsidTr="006C779B">
              <w:tc>
                <w:tcPr>
                  <w:tcW w:w="4827"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899"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rsidTr="006C779B">
              <w:tc>
                <w:tcPr>
                  <w:tcW w:w="4827"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899"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rsidTr="006C779B">
              <w:tc>
                <w:tcPr>
                  <w:tcW w:w="4827"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899"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087CD0B9" w:rsidR="00FD3ACF" w:rsidRDefault="00BB717B" w:rsidP="006C779B">
                  <w:pPr>
                    <w:spacing w:line="276" w:lineRule="auto"/>
                    <w:rPr>
                      <w:rFonts w:ascii="Arial" w:hAnsi="Arial" w:cs="Arial"/>
                      <w:bCs/>
                      <w:color w:val="000080"/>
                      <w:sz w:val="16"/>
                      <w:szCs w:val="16"/>
                      <w:lang w:val="sv-SE"/>
                    </w:rPr>
                  </w:pPr>
                  <w:ins w:id="303" w:author="Omer" w:date="2015-09-09T11:13:00Z">
                    <w:r>
                      <w:rPr>
                        <w:rFonts w:ascii="Arial" w:hAnsi="Arial" w:cs="Arial"/>
                        <w:color w:val="000080"/>
                        <w:sz w:val="16"/>
                        <w:szCs w:val="16"/>
                        <w:lang w:val="sv-SE"/>
                      </w:rPr>
                      <w:t>6</w:t>
                    </w:r>
                  </w:ins>
                  <w:del w:id="304" w:author="Omer" w:date="2015-09-09T11:13:00Z">
                    <w:r w:rsidR="0067176E" w:rsidDel="00BB717B">
                      <w:rPr>
                        <w:rFonts w:ascii="Arial" w:hAnsi="Arial" w:cs="Arial"/>
                        <w:color w:val="000080"/>
                        <w:sz w:val="16"/>
                        <w:szCs w:val="16"/>
                        <w:lang w:val="sv-SE"/>
                      </w:rPr>
                      <w:delText>7</w:delText>
                    </w:r>
                  </w:del>
                  <w:r w:rsidR="0067176E">
                    <w:rPr>
                      <w:rFonts w:ascii="Arial" w:hAnsi="Arial" w:cs="Arial"/>
                      <w:color w:val="000080"/>
                      <w:sz w:val="16"/>
                      <w:szCs w:val="16"/>
                      <w:lang w:val="sv-SE"/>
                    </w:rPr>
                    <w:t>.5 approx</w:t>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rsidTr="006C779B">
              <w:tc>
                <w:tcPr>
                  <w:tcW w:w="4827"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899"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6655DDB" w:rsidR="00D77121" w:rsidRPr="009E31B7" w:rsidRDefault="009E31B7" w:rsidP="00D77121">
                  <w:pPr>
                    <w:spacing w:line="276" w:lineRule="auto"/>
                    <w:jc w:val="center"/>
                    <w:rPr>
                      <w:rFonts w:ascii="Courier New" w:hAnsi="Courier New" w:cs="Courier New"/>
                      <w:sz w:val="18"/>
                      <w:szCs w:val="18"/>
                      <w:lang w:val="sv-SE"/>
                    </w:rPr>
                  </w:pPr>
                  <w:r w:rsidRPr="009E31B7">
                    <w:rPr>
                      <w:rFonts w:ascii="Courier New" w:hAnsi="Courier New" w:cs="Courier New"/>
                      <w:sz w:val="18"/>
                      <w:szCs w:val="18"/>
                      <w:lang w:val="sv-SE"/>
                    </w:rPr>
                    <w:t>2014-04-16</w:t>
                  </w:r>
                </w:p>
              </w:tc>
            </w:tr>
            <w:tr w:rsidR="00FD3ACF" w14:paraId="3AE58343" w14:textId="77777777" w:rsidTr="006C779B">
              <w:tc>
                <w:tcPr>
                  <w:tcW w:w="4827"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899"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rsidTr="006C779B">
              <w:tc>
                <w:tcPr>
                  <w:tcW w:w="4827"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899"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rsidTr="006C779B">
              <w:tc>
                <w:tcPr>
                  <w:tcW w:w="4827"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899" w:type="dxa"/>
                </w:tcPr>
                <w:p w14:paraId="7CDF6C3B" w14:textId="2A393A3B" w:rsidR="00BC5310" w:rsidRDefault="005E3D86"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HT-13</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rsidTr="006C779B">
              <w:tc>
                <w:tcPr>
                  <w:tcW w:w="4827" w:type="dxa"/>
                </w:tcPr>
                <w:p w14:paraId="11E97317" w14:textId="3E17DF06" w:rsidR="003E1809" w:rsidRPr="00856668" w:rsidRDefault="00F630BB"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 xml:space="preserve">Statistical </w:t>
                  </w:r>
                  <w:r w:rsidR="003E1809">
                    <w:rPr>
                      <w:rFonts w:ascii="Arial" w:hAnsi="Arial" w:cs="Arial"/>
                      <w:bCs/>
                      <w:color w:val="000080"/>
                      <w:sz w:val="16"/>
                      <w:szCs w:val="16"/>
                      <w:lang w:val="en-US"/>
                    </w:rPr>
                    <w:t>Machine Learning</w:t>
                  </w:r>
                </w:p>
              </w:tc>
              <w:tc>
                <w:tcPr>
                  <w:tcW w:w="899" w:type="dxa"/>
                </w:tcPr>
                <w:p w14:paraId="43F0F35A" w14:textId="0B85D81B" w:rsidR="00FD3ACF" w:rsidRPr="00856668" w:rsidRDefault="003E1809" w:rsidP="003613D3">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HT-14</w:t>
                  </w:r>
                </w:p>
              </w:tc>
              <w:tc>
                <w:tcPr>
                  <w:tcW w:w="1077" w:type="dxa"/>
                </w:tcPr>
                <w:p w14:paraId="0DB48DCE" w14:textId="28488714" w:rsidR="003E1809" w:rsidRPr="00856668" w:rsidRDefault="00A537EB" w:rsidP="000A5C54">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6</w:t>
                  </w:r>
                </w:p>
              </w:tc>
              <w:tc>
                <w:tcPr>
                  <w:tcW w:w="2380" w:type="dxa"/>
                </w:tcPr>
                <w:p w14:paraId="62B0BD99" w14:textId="299364A1" w:rsidR="00FD3ACF" w:rsidRPr="00413321" w:rsidRDefault="00413321" w:rsidP="003613D3">
                  <w:pPr>
                    <w:spacing w:line="276" w:lineRule="auto"/>
                    <w:jc w:val="center"/>
                    <w:rPr>
                      <w:rFonts w:ascii="Courier New" w:hAnsi="Courier New" w:cs="Courier New"/>
                      <w:bCs/>
                      <w:sz w:val="18"/>
                      <w:szCs w:val="18"/>
                      <w:lang w:val="en-US"/>
                    </w:rPr>
                  </w:pPr>
                  <w:r w:rsidRPr="00413321">
                    <w:rPr>
                      <w:rFonts w:ascii="Courier New" w:hAnsi="Courier New" w:cs="Courier New"/>
                      <w:bCs/>
                      <w:sz w:val="18"/>
                      <w:szCs w:val="18"/>
                      <w:lang w:val="en-US"/>
                    </w:rPr>
                    <w:t>2014-09-19</w:t>
                  </w:r>
                </w:p>
              </w:tc>
            </w:tr>
            <w:tr w:rsidR="00FD3ACF" w14:paraId="590286CB" w14:textId="77777777" w:rsidTr="006C779B">
              <w:tc>
                <w:tcPr>
                  <w:tcW w:w="4827" w:type="dxa"/>
                </w:tcPr>
                <w:p w14:paraId="45188CB2" w14:textId="3E59F50A" w:rsidR="00FD3ACF" w:rsidRPr="00856668" w:rsidRDefault="000A5C54" w:rsidP="003613D3">
                  <w:pPr>
                    <w:spacing w:line="276" w:lineRule="auto"/>
                    <w:rPr>
                      <w:rFonts w:ascii="Arial" w:hAnsi="Arial" w:cs="Arial"/>
                      <w:color w:val="000080"/>
                      <w:sz w:val="16"/>
                      <w:szCs w:val="16"/>
                      <w:lang w:val="en-US"/>
                    </w:rPr>
                  </w:pPr>
                  <w:r>
                    <w:rPr>
                      <w:rFonts w:ascii="Arial" w:hAnsi="Arial" w:cs="Arial"/>
                      <w:bCs/>
                      <w:color w:val="000080"/>
                      <w:sz w:val="16"/>
                      <w:szCs w:val="16"/>
                      <w:lang w:val="en-US"/>
                    </w:rPr>
                    <w:t>Super resolution florescence microscopy</w:t>
                  </w:r>
                </w:p>
              </w:tc>
              <w:tc>
                <w:tcPr>
                  <w:tcW w:w="899" w:type="dxa"/>
                </w:tcPr>
                <w:p w14:paraId="59DA5F0E" w14:textId="14C76757"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HT-14</w:t>
                  </w:r>
                </w:p>
              </w:tc>
              <w:tc>
                <w:tcPr>
                  <w:tcW w:w="1077" w:type="dxa"/>
                </w:tcPr>
                <w:p w14:paraId="297D867C" w14:textId="40D43FE9"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3</w:t>
                  </w:r>
                </w:p>
              </w:tc>
              <w:tc>
                <w:tcPr>
                  <w:tcW w:w="2380" w:type="dxa"/>
                </w:tcPr>
                <w:p w14:paraId="4F9D1A30" w14:textId="3BCC8ADF" w:rsidR="00FD3ACF" w:rsidRPr="00856668" w:rsidRDefault="009E31B7" w:rsidP="003613D3">
                  <w:pPr>
                    <w:spacing w:line="276" w:lineRule="auto"/>
                    <w:jc w:val="center"/>
                    <w:rPr>
                      <w:rFonts w:ascii="Arial" w:hAnsi="Arial" w:cs="Arial"/>
                      <w:sz w:val="16"/>
                      <w:szCs w:val="16"/>
                      <w:lang w:val="en-US"/>
                    </w:rPr>
                  </w:pPr>
                  <w:r w:rsidRPr="009E31B7">
                    <w:rPr>
                      <w:rFonts w:ascii="Courier New" w:hAnsi="Courier New" w:cs="Courier New"/>
                      <w:sz w:val="18"/>
                      <w:szCs w:val="18"/>
                      <w:lang w:val="sv-SE"/>
                    </w:rPr>
                    <w:t>2014</w:t>
                  </w:r>
                  <w:r>
                    <w:rPr>
                      <w:rFonts w:ascii="Courier New" w:hAnsi="Courier New" w:cs="Courier New"/>
                      <w:sz w:val="18"/>
                      <w:szCs w:val="18"/>
                      <w:lang w:val="sv-SE"/>
                    </w:rPr>
                    <w:t>-07-14</w:t>
                  </w:r>
                </w:p>
              </w:tc>
            </w:tr>
            <w:tr w:rsidR="00016652" w14:paraId="6513BE7E" w14:textId="77777777" w:rsidTr="006C779B">
              <w:tc>
                <w:tcPr>
                  <w:tcW w:w="4827" w:type="dxa"/>
                </w:tcPr>
                <w:p w14:paraId="00A30EB6" w14:textId="429623C2" w:rsidR="00016652" w:rsidRDefault="00F630BB" w:rsidP="00F630BB">
                  <w:pPr>
                    <w:spacing w:line="276" w:lineRule="auto"/>
                    <w:rPr>
                      <w:rFonts w:ascii="Arial" w:hAnsi="Arial" w:cs="Arial"/>
                      <w:bCs/>
                      <w:color w:val="000080"/>
                      <w:sz w:val="16"/>
                      <w:szCs w:val="16"/>
                      <w:lang w:val="en-US"/>
                    </w:rPr>
                  </w:pPr>
                  <w:r>
                    <w:rPr>
                      <w:rFonts w:ascii="Arial" w:hAnsi="Arial" w:cs="Arial"/>
                      <w:bCs/>
                      <w:color w:val="000080"/>
                      <w:sz w:val="16"/>
                      <w:szCs w:val="16"/>
                      <w:lang w:val="en-US"/>
                    </w:rPr>
                    <w:t>Visualizing your science</w:t>
                  </w:r>
                </w:p>
              </w:tc>
              <w:tc>
                <w:tcPr>
                  <w:tcW w:w="899" w:type="dxa"/>
                </w:tcPr>
                <w:p w14:paraId="0A7818BD" w14:textId="267E1B56"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VT-14</w:t>
                  </w:r>
                </w:p>
              </w:tc>
              <w:tc>
                <w:tcPr>
                  <w:tcW w:w="1077" w:type="dxa"/>
                </w:tcPr>
                <w:p w14:paraId="3C59BC1D" w14:textId="4EEB6B30"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4</w:t>
                  </w:r>
                </w:p>
              </w:tc>
              <w:tc>
                <w:tcPr>
                  <w:tcW w:w="2380" w:type="dxa"/>
                </w:tcPr>
                <w:p w14:paraId="59928561" w14:textId="14E6972E" w:rsidR="00016652" w:rsidRPr="009E31B7" w:rsidRDefault="00F630BB" w:rsidP="003613D3">
                  <w:pPr>
                    <w:spacing w:line="276" w:lineRule="auto"/>
                    <w:jc w:val="center"/>
                    <w:rPr>
                      <w:rFonts w:ascii="Courier New" w:hAnsi="Courier New" w:cs="Courier New"/>
                      <w:sz w:val="18"/>
                      <w:szCs w:val="18"/>
                      <w:lang w:val="sv-SE"/>
                    </w:rPr>
                  </w:pPr>
                  <w:r>
                    <w:rPr>
                      <w:rFonts w:ascii="Courier New" w:hAnsi="Courier New" w:cs="Courier New"/>
                      <w:sz w:val="18"/>
                      <w:szCs w:val="18"/>
                      <w:lang w:val="sv-SE"/>
                    </w:rPr>
                    <w:t>2014-12-19</w:t>
                  </w:r>
                </w:p>
              </w:tc>
            </w:tr>
            <w:tr w:rsidR="00016652" w14:paraId="5D3AE056" w14:textId="77777777" w:rsidTr="006C779B">
              <w:tc>
                <w:tcPr>
                  <w:tcW w:w="4827" w:type="dxa"/>
                </w:tcPr>
                <w:p w14:paraId="2079BE0C" w14:textId="228F75B4" w:rsidR="00016652" w:rsidRDefault="0022109F"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Computational Python</w:t>
                  </w:r>
                </w:p>
              </w:tc>
              <w:tc>
                <w:tcPr>
                  <w:tcW w:w="899" w:type="dxa"/>
                </w:tcPr>
                <w:p w14:paraId="797C9A5D" w14:textId="5EE03109"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HT-15</w:t>
                  </w:r>
                </w:p>
              </w:tc>
              <w:tc>
                <w:tcPr>
                  <w:tcW w:w="1077" w:type="dxa"/>
                </w:tcPr>
                <w:p w14:paraId="3C3AD0FB" w14:textId="3708E272" w:rsidR="00016652" w:rsidRDefault="0022109F"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5</w:t>
                  </w:r>
                </w:p>
              </w:tc>
              <w:tc>
                <w:tcPr>
                  <w:tcW w:w="2380" w:type="dxa"/>
                </w:tcPr>
                <w:p w14:paraId="376FF5F1" w14:textId="0E31F37C" w:rsidR="00016652" w:rsidRPr="009E31B7" w:rsidRDefault="0022109F" w:rsidP="003B0561">
                  <w:pPr>
                    <w:spacing w:line="276" w:lineRule="auto"/>
                    <w:jc w:val="center"/>
                    <w:rPr>
                      <w:rFonts w:ascii="Courier New" w:hAnsi="Courier New" w:cs="Courier New"/>
                      <w:sz w:val="18"/>
                      <w:szCs w:val="18"/>
                      <w:lang w:val="sv-SE"/>
                    </w:rPr>
                  </w:pPr>
                  <w:r>
                    <w:rPr>
                      <w:rFonts w:ascii="Courier New" w:hAnsi="Courier New" w:cs="Courier New"/>
                      <w:sz w:val="18"/>
                      <w:szCs w:val="18"/>
                      <w:lang w:val="sv-SE"/>
                    </w:rPr>
                    <w:t>201</w:t>
                  </w:r>
                  <w:r w:rsidR="003B0561">
                    <w:rPr>
                      <w:rFonts w:ascii="Courier New" w:hAnsi="Courier New" w:cs="Courier New"/>
                      <w:sz w:val="18"/>
                      <w:szCs w:val="18"/>
                      <w:lang w:val="sv-SE"/>
                    </w:rPr>
                    <w:t>4</w:t>
                  </w:r>
                  <w:r>
                    <w:rPr>
                      <w:rFonts w:ascii="Courier New" w:hAnsi="Courier New" w:cs="Courier New"/>
                      <w:sz w:val="18"/>
                      <w:szCs w:val="18"/>
                      <w:lang w:val="sv-SE"/>
                    </w:rPr>
                    <w:t>-</w:t>
                  </w:r>
                  <w:r w:rsidR="003B0561">
                    <w:rPr>
                      <w:rFonts w:ascii="Courier New" w:hAnsi="Courier New" w:cs="Courier New"/>
                      <w:sz w:val="18"/>
                      <w:szCs w:val="18"/>
                      <w:lang w:val="sv-SE"/>
                    </w:rPr>
                    <w:t>11</w:t>
                  </w:r>
                  <w:r>
                    <w:rPr>
                      <w:rFonts w:ascii="Courier New" w:hAnsi="Courier New" w:cs="Courier New"/>
                      <w:sz w:val="18"/>
                      <w:szCs w:val="18"/>
                      <w:lang w:val="sv-SE"/>
                    </w:rPr>
                    <w:t>-</w:t>
                  </w:r>
                  <w:r w:rsidR="003B0561">
                    <w:rPr>
                      <w:rFonts w:ascii="Courier New" w:hAnsi="Courier New" w:cs="Courier New"/>
                      <w:sz w:val="18"/>
                      <w:szCs w:val="18"/>
                      <w:lang w:val="sv-SE"/>
                    </w:rPr>
                    <w:t>14</w:t>
                  </w:r>
                </w:p>
              </w:tc>
            </w:tr>
            <w:tr w:rsidR="00A537EB" w14:paraId="2AC03DBD" w14:textId="77777777" w:rsidTr="006C779B">
              <w:tc>
                <w:tcPr>
                  <w:tcW w:w="4827" w:type="dxa"/>
                </w:tcPr>
                <w:p w14:paraId="6C094A2B" w14:textId="0E542632" w:rsidR="00A537EB" w:rsidRDefault="001E00B1"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literature studies (see plan)</w:t>
                  </w:r>
                </w:p>
              </w:tc>
              <w:tc>
                <w:tcPr>
                  <w:tcW w:w="899" w:type="dxa"/>
                </w:tcPr>
                <w:p w14:paraId="3B6F46F0" w14:textId="135166CF" w:rsidR="00A537EB" w:rsidRDefault="00A537EB"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HT-15</w:t>
                  </w:r>
                </w:p>
              </w:tc>
              <w:tc>
                <w:tcPr>
                  <w:tcW w:w="1077" w:type="dxa"/>
                </w:tcPr>
                <w:p w14:paraId="37012DA5" w14:textId="34E1D031" w:rsidR="00A537EB" w:rsidRDefault="00A537EB"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5</w:t>
                  </w:r>
                </w:p>
              </w:tc>
              <w:tc>
                <w:tcPr>
                  <w:tcW w:w="2380" w:type="dxa"/>
                </w:tcPr>
                <w:p w14:paraId="4340DF38" w14:textId="1721732B" w:rsidR="00A537EB" w:rsidRDefault="00BB717B" w:rsidP="003613D3">
                  <w:pPr>
                    <w:spacing w:line="276" w:lineRule="auto"/>
                    <w:jc w:val="center"/>
                    <w:rPr>
                      <w:rFonts w:ascii="Courier New" w:hAnsi="Courier New" w:cs="Courier New"/>
                      <w:sz w:val="18"/>
                      <w:szCs w:val="18"/>
                      <w:lang w:val="sv-SE"/>
                    </w:rPr>
                  </w:pPr>
                  <w:ins w:id="305" w:author="Omer" w:date="2015-09-09T11:06:00Z">
                    <w:r>
                      <w:rPr>
                        <w:rFonts w:ascii="Courier New" w:hAnsi="Courier New" w:cs="Courier New"/>
                        <w:sz w:val="18"/>
                        <w:szCs w:val="18"/>
                        <w:lang w:val="sv-SE"/>
                      </w:rPr>
                      <w:t>In progress</w:t>
                    </w:r>
                  </w:ins>
                </w:p>
              </w:tc>
            </w:tr>
            <w:tr w:rsidR="00BB717B" w14:paraId="6B9D027B" w14:textId="77777777" w:rsidTr="006C779B">
              <w:trPr>
                <w:ins w:id="306" w:author="Omer" w:date="2015-09-09T11:07:00Z"/>
              </w:trPr>
              <w:tc>
                <w:tcPr>
                  <w:tcW w:w="4827" w:type="dxa"/>
                </w:tcPr>
                <w:p w14:paraId="5875DE46" w14:textId="021EDBD7" w:rsidR="00BB717B" w:rsidRDefault="00BB717B" w:rsidP="003613D3">
                  <w:pPr>
                    <w:spacing w:line="276" w:lineRule="auto"/>
                    <w:rPr>
                      <w:ins w:id="307" w:author="Omer" w:date="2015-09-09T11:07:00Z"/>
                      <w:rFonts w:ascii="Arial" w:hAnsi="Arial" w:cs="Arial"/>
                      <w:bCs/>
                      <w:color w:val="000080"/>
                      <w:sz w:val="16"/>
                      <w:szCs w:val="16"/>
                      <w:lang w:val="en-US"/>
                    </w:rPr>
                  </w:pPr>
                  <w:ins w:id="308" w:author="Omer" w:date="2015-09-09T11:09:00Z">
                    <w:r>
                      <w:rPr>
                        <w:rFonts w:ascii="Arial" w:hAnsi="Arial" w:cs="Arial"/>
                        <w:bCs/>
                        <w:color w:val="000080"/>
                        <w:sz w:val="16"/>
                        <w:szCs w:val="16"/>
                        <w:lang w:val="en-US"/>
                      </w:rPr>
                      <w:t>Deep learning literature study and seminars</w:t>
                    </w:r>
                  </w:ins>
                </w:p>
              </w:tc>
              <w:tc>
                <w:tcPr>
                  <w:tcW w:w="899" w:type="dxa"/>
                </w:tcPr>
                <w:p w14:paraId="3CDCF613" w14:textId="7831DCB0" w:rsidR="00BB717B" w:rsidRDefault="00BB717B" w:rsidP="003613D3">
                  <w:pPr>
                    <w:spacing w:line="276" w:lineRule="auto"/>
                    <w:jc w:val="center"/>
                    <w:rPr>
                      <w:ins w:id="309" w:author="Omer" w:date="2015-09-09T11:07:00Z"/>
                      <w:rFonts w:ascii="Arial" w:hAnsi="Arial" w:cs="Arial"/>
                      <w:color w:val="000080"/>
                      <w:sz w:val="16"/>
                      <w:szCs w:val="16"/>
                      <w:lang w:val="en-US"/>
                    </w:rPr>
                  </w:pPr>
                  <w:ins w:id="310" w:author="Omer" w:date="2015-09-09T11:09:00Z">
                    <w:r>
                      <w:rPr>
                        <w:rFonts w:ascii="Arial" w:hAnsi="Arial" w:cs="Arial"/>
                        <w:color w:val="000080"/>
                        <w:sz w:val="16"/>
                        <w:szCs w:val="16"/>
                        <w:lang w:val="en-US"/>
                      </w:rPr>
                      <w:t>HT-15</w:t>
                    </w:r>
                  </w:ins>
                </w:p>
              </w:tc>
              <w:tc>
                <w:tcPr>
                  <w:tcW w:w="1077" w:type="dxa"/>
                </w:tcPr>
                <w:p w14:paraId="03D91E28" w14:textId="2E54DBB1" w:rsidR="00BB717B" w:rsidRDefault="00BB717B" w:rsidP="003613D3">
                  <w:pPr>
                    <w:spacing w:line="276" w:lineRule="auto"/>
                    <w:jc w:val="center"/>
                    <w:rPr>
                      <w:ins w:id="311" w:author="Omer" w:date="2015-09-09T11:07:00Z"/>
                      <w:rFonts w:ascii="Arial" w:hAnsi="Arial" w:cs="Arial"/>
                      <w:color w:val="000080"/>
                      <w:sz w:val="16"/>
                      <w:szCs w:val="16"/>
                      <w:lang w:val="en-US"/>
                    </w:rPr>
                  </w:pPr>
                  <w:ins w:id="312" w:author="Omer" w:date="2015-09-09T11:09:00Z">
                    <w:r>
                      <w:rPr>
                        <w:rFonts w:ascii="Arial" w:hAnsi="Arial" w:cs="Arial"/>
                        <w:color w:val="000080"/>
                        <w:sz w:val="16"/>
                        <w:szCs w:val="16"/>
                        <w:lang w:val="en-US"/>
                      </w:rPr>
                      <w:t>2</w:t>
                    </w:r>
                  </w:ins>
                  <w:ins w:id="313" w:author="Omer" w:date="2015-09-09T11:12:00Z">
                    <w:r>
                      <w:rPr>
                        <w:rFonts w:ascii="Arial" w:hAnsi="Arial" w:cs="Arial"/>
                        <w:color w:val="000080"/>
                        <w:sz w:val="16"/>
                        <w:szCs w:val="16"/>
                        <w:lang w:val="en-US"/>
                      </w:rPr>
                      <w:t xml:space="preserve"> (??)</w:t>
                    </w:r>
                  </w:ins>
                </w:p>
              </w:tc>
              <w:tc>
                <w:tcPr>
                  <w:tcW w:w="2380" w:type="dxa"/>
                </w:tcPr>
                <w:p w14:paraId="3B66A38C" w14:textId="77777777" w:rsidR="00BB717B" w:rsidRPr="00BB717B" w:rsidRDefault="00BB717B" w:rsidP="003613D3">
                  <w:pPr>
                    <w:spacing w:line="276" w:lineRule="auto"/>
                    <w:jc w:val="center"/>
                    <w:rPr>
                      <w:ins w:id="314" w:author="Omer" w:date="2015-09-09T11:07:00Z"/>
                      <w:rFonts w:ascii="Courier New" w:hAnsi="Courier New" w:cs="Courier New"/>
                      <w:sz w:val="18"/>
                      <w:szCs w:val="18"/>
                      <w:lang w:val="en-US"/>
                      <w:rPrChange w:id="315" w:author="Omer" w:date="2015-09-09T11:09:00Z">
                        <w:rPr>
                          <w:ins w:id="316" w:author="Omer" w:date="2015-09-09T11:07:00Z"/>
                          <w:rFonts w:ascii="Courier New" w:hAnsi="Courier New" w:cs="Courier New"/>
                          <w:sz w:val="18"/>
                          <w:szCs w:val="18"/>
                          <w:lang w:val="sv-SE"/>
                        </w:rPr>
                      </w:rPrChange>
                    </w:rPr>
                  </w:pPr>
                </w:p>
              </w:tc>
            </w:tr>
            <w:tr w:rsidR="00A537EB" w14:paraId="6A444BBD" w14:textId="77777777" w:rsidTr="006C779B">
              <w:tc>
                <w:tcPr>
                  <w:tcW w:w="4827" w:type="dxa"/>
                </w:tcPr>
                <w:p w14:paraId="01992049" w14:textId="0BD646C3" w:rsidR="00A537EB" w:rsidRPr="00A537EB" w:rsidRDefault="00A537EB" w:rsidP="00A537EB">
                  <w:pPr>
                    <w:pStyle w:val="Heading1"/>
                    <w:shd w:val="clear" w:color="auto" w:fill="FFFFFF"/>
                    <w:spacing w:after="450"/>
                    <w:rPr>
                      <w:rFonts w:ascii="Arial" w:hAnsi="Arial" w:cs="Arial"/>
                      <w:b w:val="0"/>
                      <w:bCs w:val="0"/>
                      <w:color w:val="000080"/>
                      <w:sz w:val="16"/>
                      <w:szCs w:val="16"/>
                      <w:lang w:val="en-US"/>
                    </w:rPr>
                  </w:pPr>
                  <w:del w:id="317" w:author="Omer" w:date="2015-09-09T11:07:00Z">
                    <w:r w:rsidRPr="00A537EB" w:rsidDel="00BB717B">
                      <w:rPr>
                        <w:rFonts w:ascii="Arial" w:hAnsi="Arial" w:cs="Arial"/>
                        <w:b w:val="0"/>
                        <w:bCs w:val="0"/>
                        <w:color w:val="000080"/>
                        <w:sz w:val="16"/>
                        <w:szCs w:val="16"/>
                        <w:lang w:val="en-US"/>
                      </w:rPr>
                      <w:delText>Autonomous Navigation for Flying Robots</w:delText>
                    </w:r>
                    <w:r w:rsidR="001E00B1" w:rsidDel="00BB717B">
                      <w:rPr>
                        <w:rFonts w:ascii="Arial" w:hAnsi="Arial" w:cs="Arial"/>
                        <w:b w:val="0"/>
                        <w:bCs w:val="0"/>
                        <w:color w:val="000080"/>
                        <w:sz w:val="16"/>
                        <w:szCs w:val="16"/>
                        <w:lang w:val="en-US"/>
                      </w:rPr>
                      <w:delText xml:space="preserve"> (online)</w:delText>
                    </w:r>
                  </w:del>
                  <w:ins w:id="318" w:author="Omer" w:date="2015-09-09T11:07:00Z">
                    <w:r w:rsidR="00BB717B">
                      <w:rPr>
                        <w:rFonts w:ascii="Arial" w:hAnsi="Arial" w:cs="Arial"/>
                        <w:b w:val="0"/>
                        <w:bCs w:val="0"/>
                        <w:color w:val="000080"/>
                        <w:sz w:val="16"/>
                        <w:szCs w:val="16"/>
                        <w:lang w:val="en-US"/>
                      </w:rPr>
                      <w:t>Scientific Visualization</w:t>
                    </w:r>
                  </w:ins>
                </w:p>
              </w:tc>
              <w:tc>
                <w:tcPr>
                  <w:tcW w:w="899" w:type="dxa"/>
                </w:tcPr>
                <w:p w14:paraId="6A7852C1" w14:textId="3F8B1F64" w:rsidR="00A537EB" w:rsidRDefault="00BB717B" w:rsidP="003613D3">
                  <w:pPr>
                    <w:spacing w:line="276" w:lineRule="auto"/>
                    <w:jc w:val="center"/>
                    <w:rPr>
                      <w:rFonts w:ascii="Arial" w:hAnsi="Arial" w:cs="Arial"/>
                      <w:color w:val="000080"/>
                      <w:sz w:val="16"/>
                      <w:szCs w:val="16"/>
                      <w:lang w:val="en-US"/>
                    </w:rPr>
                  </w:pPr>
                  <w:ins w:id="319" w:author="Omer" w:date="2015-09-09T11:07:00Z">
                    <w:r>
                      <w:rPr>
                        <w:rFonts w:ascii="Arial" w:hAnsi="Arial" w:cs="Arial"/>
                        <w:color w:val="000080"/>
                        <w:sz w:val="16"/>
                        <w:szCs w:val="16"/>
                        <w:lang w:val="en-US"/>
                      </w:rPr>
                      <w:t>HT-15</w:t>
                    </w:r>
                  </w:ins>
                  <w:del w:id="320" w:author="Omer" w:date="2015-09-09T11:07:00Z">
                    <w:r w:rsidR="001E00B1" w:rsidDel="00BB717B">
                      <w:rPr>
                        <w:rFonts w:ascii="Arial" w:hAnsi="Arial" w:cs="Arial"/>
                        <w:color w:val="000080"/>
                        <w:sz w:val="16"/>
                        <w:szCs w:val="16"/>
                        <w:lang w:val="en-US"/>
                      </w:rPr>
                      <w:delText>?</w:delText>
                    </w:r>
                  </w:del>
                </w:p>
              </w:tc>
              <w:tc>
                <w:tcPr>
                  <w:tcW w:w="1077" w:type="dxa"/>
                </w:tcPr>
                <w:p w14:paraId="250BA5D6" w14:textId="69D660A1" w:rsidR="00A537EB" w:rsidRDefault="00BB717B" w:rsidP="003613D3">
                  <w:pPr>
                    <w:spacing w:line="276" w:lineRule="auto"/>
                    <w:jc w:val="center"/>
                    <w:rPr>
                      <w:rFonts w:ascii="Arial" w:hAnsi="Arial" w:cs="Arial"/>
                      <w:color w:val="000080"/>
                      <w:sz w:val="16"/>
                      <w:szCs w:val="16"/>
                      <w:lang w:val="en-US"/>
                    </w:rPr>
                  </w:pPr>
                  <w:ins w:id="321" w:author="Omer" w:date="2015-09-09T11:07:00Z">
                    <w:r>
                      <w:rPr>
                        <w:rFonts w:ascii="Arial" w:hAnsi="Arial" w:cs="Arial"/>
                        <w:color w:val="000080"/>
                        <w:sz w:val="16"/>
                        <w:szCs w:val="16"/>
                        <w:lang w:val="en-US"/>
                      </w:rPr>
                      <w:t>5</w:t>
                    </w:r>
                  </w:ins>
                  <w:del w:id="322" w:author="Omer" w:date="2015-09-09T11:07:00Z">
                    <w:r w:rsidR="00A537EB" w:rsidDel="00BB717B">
                      <w:rPr>
                        <w:rFonts w:ascii="Arial" w:hAnsi="Arial" w:cs="Arial"/>
                        <w:color w:val="000080"/>
                        <w:sz w:val="16"/>
                        <w:szCs w:val="16"/>
                        <w:lang w:val="en-US"/>
                      </w:rPr>
                      <w:delText>6</w:delText>
                    </w:r>
                  </w:del>
                </w:p>
              </w:tc>
              <w:tc>
                <w:tcPr>
                  <w:tcW w:w="2380" w:type="dxa"/>
                </w:tcPr>
                <w:p w14:paraId="4AE5BB03" w14:textId="77777777" w:rsidR="00A537EB" w:rsidRDefault="00A537EB" w:rsidP="003613D3">
                  <w:pPr>
                    <w:spacing w:line="276" w:lineRule="auto"/>
                    <w:jc w:val="center"/>
                    <w:rPr>
                      <w:rFonts w:ascii="Courier New" w:hAnsi="Courier New" w:cs="Courier New"/>
                      <w:sz w:val="18"/>
                      <w:szCs w:val="18"/>
                      <w:lang w:val="sv-SE"/>
                    </w:rPr>
                  </w:pPr>
                </w:p>
              </w:tc>
            </w:tr>
          </w:tbl>
          <w:p w14:paraId="50F9EE0A" w14:textId="6C2405AE" w:rsidR="003613D3" w:rsidRPr="00A95641" w:rsidRDefault="003613D3">
            <w:pPr>
              <w:rPr>
                <w:b/>
                <w:color w:val="000080"/>
                <w:sz w:val="28"/>
                <w:lang w:val="en-US"/>
              </w:rPr>
            </w:pPr>
          </w:p>
        </w:tc>
      </w:tr>
      <w:tr w:rsidR="003613D3" w14:paraId="1C0947CC" w14:textId="77777777" w:rsidTr="00A9564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cantSplit/>
          <w:trHeight w:val="726"/>
        </w:trPr>
        <w:tc>
          <w:tcPr>
            <w:tcW w:w="9762" w:type="dxa"/>
            <w:tcBorders>
              <w:top w:val="nil"/>
              <w:left w:val="single" w:sz="4" w:space="0" w:color="auto"/>
              <w:bottom w:val="single" w:sz="4" w:space="0" w:color="auto"/>
              <w:right w:val="single" w:sz="4" w:space="0" w:color="auto"/>
            </w:tcBorders>
          </w:tcPr>
          <w:p w14:paraId="29A4962D" w14:textId="77777777" w:rsidR="000A5C54" w:rsidRDefault="000A5C54" w:rsidP="00FD3ACF">
            <w:pPr>
              <w:rPr>
                <w:b/>
                <w:bCs/>
                <w:color w:val="000080"/>
                <w:sz w:val="20"/>
                <w:szCs w:val="20"/>
                <w:lang w:val="en-US"/>
              </w:rPr>
            </w:pPr>
          </w:p>
          <w:p w14:paraId="3D79EFBD" w14:textId="2CBA531B" w:rsidR="003613D3" w:rsidRPr="003D6D53" w:rsidRDefault="000A5C54" w:rsidP="00FD3ACF">
            <w:pPr>
              <w:rPr>
                <w:b/>
                <w:bCs/>
                <w:color w:val="000080"/>
                <w:sz w:val="20"/>
                <w:szCs w:val="20"/>
                <w:lang w:val="en-US"/>
              </w:rPr>
            </w:pPr>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w:t>
            </w:r>
            <w:r w:rsidR="00A537EB">
              <w:rPr>
                <w:b/>
                <w:bCs/>
                <w:color w:val="000080"/>
                <w:sz w:val="20"/>
                <w:szCs w:val="20"/>
                <w:lang w:val="en-US"/>
              </w:rPr>
              <w:t>64</w:t>
            </w:r>
            <w:r w:rsidR="003613D3" w:rsidRPr="003D6D53">
              <w:rPr>
                <w:b/>
                <w:bCs/>
                <w:color w:val="000080"/>
                <w:sz w:val="20"/>
                <w:szCs w:val="20"/>
                <w:lang w:val="en-US"/>
              </w:rPr>
              <w:t xml:space="preserve"> </w:t>
            </w:r>
            <w:proofErr w:type="spellStart"/>
            <w:r w:rsidR="003613D3" w:rsidRPr="003D6D53">
              <w:rPr>
                <w:b/>
                <w:bCs/>
                <w:color w:val="000080"/>
                <w:sz w:val="20"/>
                <w:szCs w:val="20"/>
                <w:lang w:val="en-US"/>
              </w:rPr>
              <w:t>hp</w:t>
            </w:r>
            <w:proofErr w:type="spellEnd"/>
            <w:r w:rsidR="007E42A9" w:rsidRPr="003D6D53">
              <w:rPr>
                <w:b/>
                <w:bCs/>
                <w:color w:val="000080"/>
                <w:sz w:val="20"/>
                <w:szCs w:val="20"/>
                <w:lang w:val="en-US"/>
              </w:rPr>
              <w:t xml:space="preserve"> Completed</w:t>
            </w:r>
            <w:r w:rsidR="006C779B">
              <w:rPr>
                <w:b/>
                <w:bCs/>
                <w:color w:val="000080"/>
                <w:sz w:val="20"/>
                <w:szCs w:val="20"/>
                <w:lang w:val="en-US"/>
              </w:rPr>
              <w:t xml:space="preserve"> (90 Planned)</w:t>
            </w:r>
          </w:p>
          <w:p w14:paraId="09EEFE87" w14:textId="2E7C504A"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r w:rsidR="00E23D6C">
              <w:rPr>
                <w:bCs/>
                <w:color w:val="000080"/>
                <w:sz w:val="20"/>
                <w:szCs w:val="20"/>
                <w:lang w:val="en-US"/>
              </w:rPr>
              <w:t xml:space="preserve"> </w:t>
            </w:r>
          </w:p>
          <w:p w14:paraId="30A744DB" w14:textId="76699068" w:rsidR="00FD3ACF" w:rsidRPr="00A95641" w:rsidRDefault="00FD3ACF" w:rsidP="00FD3ACF">
            <w:pPr>
              <w:keepNext/>
              <w:spacing w:before="240" w:after="60"/>
              <w:outlineLvl w:val="2"/>
              <w:rPr>
                <w:color w:val="000080"/>
                <w:sz w:val="20"/>
                <w:lang w:val="en-US"/>
              </w:rPr>
            </w:pPr>
          </w:p>
        </w:tc>
      </w:tr>
      <w:tr w:rsidR="003613D3" w:rsidRPr="002618D7" w14:paraId="6BB5C88D" w14:textId="77777777" w:rsidTr="00A95641">
        <w:trPr>
          <w:cantSplit/>
          <w:trHeight w:val="3402"/>
        </w:trPr>
        <w:tc>
          <w:tcPr>
            <w:tcW w:w="9814" w:type="dxa"/>
            <w:gridSpan w:val="3"/>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5"/>
            </w:r>
          </w:p>
          <w:p w14:paraId="3F147667" w14:textId="77777777" w:rsidR="00C576C4" w:rsidRPr="00A95641" w:rsidRDefault="00C576C4" w:rsidP="00A95641">
            <w:pPr>
              <w:rPr>
                <w:b/>
                <w:sz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A95641">
              <w:rPr>
                <w:rFonts w:ascii="Arial"/>
                <w:color w:val="000080"/>
                <w:sz w:val="20"/>
                <w:lang w:val="en-US"/>
              </w:rPr>
              <w:t xml:space="preserve">Omer </w:t>
            </w:r>
            <w:r w:rsidRPr="003D6D53">
              <w:rPr>
                <w:rFonts w:ascii="Arial" w:cs="Arial"/>
                <w:noProof/>
                <w:color w:val="000080"/>
                <w:sz w:val="20"/>
                <w:szCs w:val="16"/>
                <w:lang w:val="en-US"/>
              </w:rPr>
              <w:t xml:space="preserve">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0B4C41A4" w:rsidR="002618D7" w:rsidRPr="00A95641" w:rsidRDefault="002618D7" w:rsidP="00086E06">
            <w:pPr>
              <w:keepNext/>
              <w:spacing w:before="240" w:after="60"/>
              <w:outlineLvl w:val="2"/>
              <w:rPr>
                <w:lang w:val="en-US"/>
              </w:rPr>
            </w:pPr>
            <w:r>
              <w:t xml:space="preserve">In addition, the student has spent </w:t>
            </w:r>
            <w:r w:rsidR="00244613">
              <w:t>~</w:t>
            </w:r>
            <w:r w:rsidR="00086E06">
              <w:t>2</w:t>
            </w:r>
            <w:r>
              <w:t xml:space="preserve"> months worki</w:t>
            </w:r>
            <w:r w:rsidR="00086E06">
              <w:t xml:space="preserve">ng on the 2012, </w:t>
            </w:r>
            <w:r>
              <w:t xml:space="preserve">2013 </w:t>
            </w:r>
            <w:r w:rsidR="00086E06">
              <w:t xml:space="preserve">&amp; 2014 </w:t>
            </w:r>
            <w:r>
              <w:t xml:space="preserve">CBA annual reports. </w:t>
            </w:r>
            <w:r w:rsidR="00244613">
              <w:rPr>
                <w:lang w:val="en-US"/>
              </w:rPr>
              <w:t>(3 weeks + 3 weeks + 1.5 weeks)</w:t>
            </w:r>
            <w:r w:rsidR="00092BF9">
              <w:rPr>
                <w:lang w:val="en-US"/>
              </w:rPr>
              <w:t>.</w:t>
            </w:r>
          </w:p>
        </w:tc>
      </w:tr>
      <w:tr w:rsidR="003613D3" w14:paraId="02B122A3" w14:textId="77777777" w:rsidTr="00A956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A95641">
              <w:rPr>
                <w:lang w:val="sv-SE"/>
              </w:rPr>
              <w:lastRenderedPageBreak/>
              <w:br w:type="page"/>
            </w:r>
            <w:r>
              <w:rPr>
                <w:b/>
                <w:bCs/>
                <w:sz w:val="20"/>
                <w:szCs w:val="20"/>
                <w:lang w:val="sv-SE"/>
              </w:rPr>
              <w:t>Sammanfattande utvärdering av året som gått</w:t>
            </w:r>
            <w:r>
              <w:rPr>
                <w:rStyle w:val="EndnoteReference"/>
                <w:sz w:val="20"/>
                <w:szCs w:val="20"/>
                <w:lang w:val="sv-SE"/>
              </w:rPr>
              <w:endnoteReference w:id="36"/>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146FF911" w:rsidR="003613D3" w:rsidRPr="00A95641" w:rsidRDefault="000248BA" w:rsidP="007B0B91">
            <w:pPr>
              <w:rPr>
                <w:rFonts w:ascii="Arial" w:hAnsi="Arial"/>
                <w:sz w:val="20"/>
              </w:rPr>
            </w:pPr>
            <w:r>
              <w:rPr>
                <w:rFonts w:ascii="Arial" w:hAnsi="Arial" w:cs="Arial"/>
                <w:sz w:val="20"/>
                <w:szCs w:val="20"/>
              </w:rPr>
              <w:t xml:space="preserve">Last year, the student completed </w:t>
            </w:r>
            <w:del w:id="323" w:author="Omer" w:date="2015-09-09T11:19:00Z">
              <w:r w:rsidDel="007B0B91">
                <w:rPr>
                  <w:rFonts w:ascii="Arial" w:hAnsi="Arial" w:cs="Arial"/>
                  <w:sz w:val="20"/>
                  <w:szCs w:val="20"/>
                </w:rPr>
                <w:delText>6 Ph</w:delText>
              </w:r>
              <w:r w:rsidR="00BF5F26" w:rsidDel="007B0B91">
                <w:rPr>
                  <w:rFonts w:ascii="Arial" w:hAnsi="Arial" w:cs="Arial"/>
                  <w:sz w:val="20"/>
                  <w:szCs w:val="20"/>
                </w:rPr>
                <w:delText>.</w:delText>
              </w:r>
              <w:r w:rsidDel="007B0B91">
                <w:rPr>
                  <w:rFonts w:ascii="Arial" w:hAnsi="Arial" w:cs="Arial"/>
                  <w:sz w:val="20"/>
                  <w:szCs w:val="20"/>
                </w:rPr>
                <w:delText>D. level courses, took part in an oral presentation at the ICPR 2014 and worked on experiments and tool development which resulted in two manuscripts.</w:delText>
              </w:r>
            </w:del>
            <w:ins w:id="324" w:author="Omer" w:date="2015-09-09T11:19:00Z">
              <w:r w:rsidR="007B0B91">
                <w:rPr>
                  <w:rFonts w:ascii="Arial" w:hAnsi="Arial" w:cs="Arial"/>
                  <w:sz w:val="20"/>
                  <w:szCs w:val="20"/>
                </w:rPr>
                <w:t>3 Ph.D. courses</w:t>
              </w:r>
            </w:ins>
            <w:ins w:id="325" w:author="Omer" w:date="2015-09-09T11:20:00Z">
              <w:r w:rsidR="007B0B91">
                <w:rPr>
                  <w:rFonts w:ascii="Arial" w:hAnsi="Arial" w:cs="Arial"/>
                  <w:sz w:val="20"/>
                  <w:szCs w:val="20"/>
                </w:rPr>
                <w:t xml:space="preserve">. Completed a </w:t>
              </w:r>
            </w:ins>
            <w:ins w:id="326" w:author="Omer" w:date="2015-09-09T11:21:00Z">
              <w:r w:rsidR="007B0B91">
                <w:rPr>
                  <w:rFonts w:ascii="Arial" w:hAnsi="Arial" w:cs="Arial"/>
                  <w:sz w:val="20"/>
                  <w:szCs w:val="20"/>
                </w:rPr>
                <w:t>B</w:t>
              </w:r>
            </w:ins>
            <w:ins w:id="327" w:author="Omer" w:date="2015-09-09T11:20:00Z">
              <w:r w:rsidR="007B0B91">
                <w:rPr>
                  <w:rFonts w:ascii="Arial" w:hAnsi="Arial" w:cs="Arial"/>
                  <w:sz w:val="20"/>
                  <w:szCs w:val="20"/>
                </w:rPr>
                <w:t xml:space="preserve">ioinformatics manuscript and </w:t>
              </w:r>
            </w:ins>
            <w:ins w:id="328" w:author="Omer" w:date="2015-09-09T11:22:00Z">
              <w:r w:rsidR="007B0B91">
                <w:rPr>
                  <w:rFonts w:ascii="Arial" w:hAnsi="Arial" w:cs="Arial"/>
                  <w:sz w:val="20"/>
                  <w:szCs w:val="20"/>
                </w:rPr>
                <w:t xml:space="preserve">experiments which resulted in </w:t>
              </w:r>
            </w:ins>
            <w:ins w:id="329" w:author="Omer" w:date="2015-09-09T11:20:00Z">
              <w:r w:rsidR="007B0B91">
                <w:rPr>
                  <w:rFonts w:ascii="Arial" w:hAnsi="Arial" w:cs="Arial"/>
                  <w:sz w:val="20"/>
                  <w:szCs w:val="20"/>
                </w:rPr>
                <w:t xml:space="preserve">an ISBI manuscript. </w:t>
              </w:r>
            </w:ins>
            <w:ins w:id="330" w:author="Omer" w:date="2015-09-09T11:21:00Z">
              <w:r w:rsidR="007B0B91">
                <w:rPr>
                  <w:rFonts w:ascii="Arial" w:hAnsi="Arial" w:cs="Arial"/>
                  <w:sz w:val="20"/>
                  <w:szCs w:val="20"/>
                </w:rPr>
                <w:t xml:space="preserve">Revised a manuscript for Nature Scientific Reports and assisted in the proposal for a review paper for an IEEE </w:t>
              </w:r>
            </w:ins>
            <w:ins w:id="331" w:author="Omer" w:date="2015-09-09T11:22:00Z">
              <w:r w:rsidR="007B0B91">
                <w:rPr>
                  <w:rFonts w:ascii="Arial" w:hAnsi="Arial" w:cs="Arial"/>
                  <w:sz w:val="20"/>
                  <w:szCs w:val="20"/>
                </w:rPr>
                <w:t>j</w:t>
              </w:r>
            </w:ins>
            <w:ins w:id="332" w:author="Omer" w:date="2015-09-09T11:21:00Z">
              <w:r w:rsidR="007B0B91">
                <w:rPr>
                  <w:rFonts w:ascii="Arial" w:hAnsi="Arial" w:cs="Arial"/>
                  <w:sz w:val="20"/>
                  <w:szCs w:val="20"/>
                </w:rPr>
                <w:t xml:space="preserve">ournal. </w:t>
              </w:r>
            </w:ins>
            <w:ins w:id="333" w:author="Omer" w:date="2015-09-09T11:20:00Z">
              <w:r w:rsidR="007B0B91">
                <w:rPr>
                  <w:rFonts w:ascii="Arial" w:hAnsi="Arial" w:cs="Arial"/>
                  <w:sz w:val="20"/>
                  <w:szCs w:val="20"/>
                </w:rPr>
                <w:t>Conducted seminars on deep learning</w:t>
              </w:r>
            </w:ins>
            <w:r>
              <w:rPr>
                <w:rFonts w:ascii="Arial" w:hAnsi="Arial" w:cs="Arial"/>
                <w:sz w:val="20"/>
                <w:szCs w:val="20"/>
              </w:rPr>
              <w:t xml:space="preserve"> </w:t>
            </w:r>
            <w:ins w:id="334" w:author="Omer" w:date="2015-09-09T11:22:00Z">
              <w:r w:rsidR="007B0B91">
                <w:rPr>
                  <w:rFonts w:ascii="Arial" w:hAnsi="Arial" w:cs="Arial"/>
                  <w:sz w:val="20"/>
                  <w:szCs w:val="20"/>
                </w:rPr>
                <w:t>and took part in a weekly discussion group on deep learning.</w:t>
              </w:r>
            </w:ins>
          </w:p>
        </w:tc>
      </w:tr>
      <w:tr w:rsidR="003613D3" w14:paraId="47620BB9" w14:textId="77777777" w:rsidTr="00A95641">
        <w:trPr>
          <w:trHeight w:val="6237"/>
        </w:trPr>
        <w:tc>
          <w:tcPr>
            <w:tcW w:w="9786" w:type="dxa"/>
            <w:gridSpan w:val="3"/>
            <w:tcBorders>
              <w:top w:val="single" w:sz="4" w:space="0" w:color="auto"/>
              <w:left w:val="single" w:sz="4" w:space="0" w:color="auto"/>
              <w:bottom w:val="single" w:sz="4" w:space="0" w:color="auto"/>
              <w:right w:val="single" w:sz="4" w:space="0" w:color="auto"/>
            </w:tcBorders>
          </w:tcPr>
          <w:p w14:paraId="608A675C" w14:textId="6F5FF9B5" w:rsidR="003613D3" w:rsidRDefault="003613D3">
            <w:pPr>
              <w:rPr>
                <w:b/>
                <w:bCs/>
                <w:color w:val="000080"/>
                <w:sz w:val="20"/>
                <w:szCs w:val="20"/>
                <w:lang w:val="sv-SE"/>
              </w:rPr>
            </w:pPr>
            <w:r>
              <w:rPr>
                <w:b/>
                <w:bCs/>
                <w:color w:val="000080"/>
                <w:sz w:val="20"/>
                <w:szCs w:val="20"/>
                <w:lang w:val="sv-SE"/>
              </w:rPr>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7"/>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8"/>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411F0A">
              <w:rPr>
                <w:color w:val="000080"/>
                <w:sz w:val="20"/>
                <w:szCs w:val="20"/>
                <w:lang w:val="sv-SE"/>
              </w:rPr>
            </w:r>
            <w:r w:rsidR="00411F0A">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9"/>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1BE1E111"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 xml:space="preserve">term direction of the research. We agree that for the foreseeable future we should concentrate on methods dealing with the detection </w:t>
            </w:r>
            <w:r w:rsidR="004537DC">
              <w:rPr>
                <w:rFonts w:ascii="Arial" w:hAnsi="Arial" w:cs="Arial"/>
                <w:sz w:val="20"/>
                <w:szCs w:val="20"/>
                <w:lang w:val="en-US"/>
              </w:rPr>
              <w:t>of</w:t>
            </w:r>
            <w:r w:rsidR="00E9580C">
              <w:rPr>
                <w:rFonts w:ascii="Arial" w:hAnsi="Arial" w:cs="Arial"/>
                <w:sz w:val="20"/>
                <w:szCs w:val="20"/>
                <w:lang w:val="en-US"/>
              </w:rPr>
              <w:t xml:space="preserve">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40"/>
            </w:r>
            <w:r>
              <w:rPr>
                <w:sz w:val="20"/>
                <w:szCs w:val="20"/>
                <w:lang w:val="sv-SE"/>
              </w:rPr>
              <w:t>:</w:t>
            </w:r>
          </w:p>
          <w:p w14:paraId="0BDF4554" w14:textId="77777777" w:rsidR="00584CF8" w:rsidRDefault="00584CF8">
            <w:pPr>
              <w:rPr>
                <w:sz w:val="20"/>
                <w:szCs w:val="20"/>
                <w:lang w:val="sv-SE"/>
              </w:rPr>
            </w:pPr>
          </w:p>
          <w:p w14:paraId="17DF5F84" w14:textId="2959058E" w:rsidR="00521E72" w:rsidRDefault="00E9580C" w:rsidP="00865F47">
            <w:pPr>
              <w:rPr>
                <w:rFonts w:ascii="Arial" w:hAnsi="Arial" w:cs="Arial"/>
                <w:sz w:val="20"/>
                <w:szCs w:val="20"/>
                <w:lang w:val="en-US"/>
              </w:rPr>
            </w:pPr>
            <w:r>
              <w:rPr>
                <w:rFonts w:ascii="Arial" w:hAnsi="Arial" w:cs="Arial"/>
                <w:sz w:val="20"/>
                <w:szCs w:val="20"/>
                <w:lang w:val="en-US"/>
              </w:rPr>
              <w:t xml:space="preserve">We have a </w:t>
            </w:r>
            <w:r w:rsidR="00521E72">
              <w:rPr>
                <w:rFonts w:ascii="Arial" w:hAnsi="Arial" w:cs="Arial"/>
                <w:sz w:val="20"/>
                <w:szCs w:val="20"/>
                <w:lang w:val="en-US"/>
              </w:rPr>
              <w:t>microscopy</w:t>
            </w:r>
            <w:r>
              <w:rPr>
                <w:rFonts w:ascii="Arial" w:hAnsi="Arial" w:cs="Arial"/>
                <w:sz w:val="20"/>
                <w:szCs w:val="20"/>
                <w:lang w:val="en-US"/>
              </w:rPr>
              <w:t xml:space="preserve"> meeting every </w:t>
            </w:r>
            <w:r w:rsidR="00521E72">
              <w:rPr>
                <w:rFonts w:ascii="Arial" w:hAnsi="Arial" w:cs="Arial"/>
                <w:sz w:val="20"/>
                <w:szCs w:val="20"/>
                <w:lang w:val="en-US"/>
              </w:rPr>
              <w:t xml:space="preserve">other </w:t>
            </w:r>
            <w:r>
              <w:rPr>
                <w:rFonts w:ascii="Arial" w:hAnsi="Arial" w:cs="Arial"/>
                <w:sz w:val="20"/>
                <w:szCs w:val="20"/>
                <w:lang w:val="en-US"/>
              </w:rPr>
              <w:t xml:space="preserve">week on </w:t>
            </w:r>
            <w:r w:rsidR="00F16C5C">
              <w:rPr>
                <w:rFonts w:ascii="Arial" w:hAnsi="Arial" w:cs="Arial"/>
                <w:sz w:val="20"/>
                <w:szCs w:val="20"/>
                <w:lang w:val="en-US"/>
              </w:rPr>
              <w:t>Mondays</w:t>
            </w:r>
            <w:r w:rsidR="00521E72">
              <w:rPr>
                <w:rFonts w:ascii="Arial" w:hAnsi="Arial" w:cs="Arial"/>
                <w:sz w:val="20"/>
                <w:szCs w:val="20"/>
                <w:lang w:val="en-US"/>
              </w:rPr>
              <w:t>.</w:t>
            </w:r>
          </w:p>
          <w:p w14:paraId="4FFB7BC8" w14:textId="4E82B24C" w:rsidR="00521E72" w:rsidRDefault="00521E72" w:rsidP="00865F47">
            <w:pPr>
              <w:rPr>
                <w:rFonts w:ascii="Arial" w:hAnsi="Arial" w:cs="Arial"/>
                <w:sz w:val="20"/>
                <w:szCs w:val="20"/>
                <w:lang w:val="en-US"/>
              </w:rPr>
            </w:pPr>
            <w:r>
              <w:rPr>
                <w:rFonts w:ascii="Arial" w:hAnsi="Arial" w:cs="Arial"/>
                <w:sz w:val="20"/>
                <w:szCs w:val="20"/>
                <w:lang w:val="en-US"/>
              </w:rPr>
              <w:t xml:space="preserve">Meeting with Carolina 2 out of three weeks, The same for Vladimir, where every third meeting for Omer is with both supervisors. </w:t>
            </w:r>
          </w:p>
          <w:p w14:paraId="6CEC7C1B" w14:textId="6291701A" w:rsidR="004537DC" w:rsidRPr="00A95641" w:rsidRDefault="004537DC" w:rsidP="00865F47">
            <w:pPr>
              <w:keepNext/>
              <w:spacing w:before="240" w:after="60"/>
              <w:outlineLvl w:val="2"/>
              <w:rPr>
                <w:sz w:val="20"/>
                <w:lang w:val="en-US"/>
              </w:rPr>
            </w:pPr>
          </w:p>
        </w:tc>
      </w:tr>
      <w:tr w:rsidR="003613D3" w:rsidRPr="004730EC" w14:paraId="36F65E7F" w14:textId="77777777" w:rsidTr="001F7D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52D49B4F" w:rsidR="003613D3" w:rsidRDefault="003613D3">
            <w:pPr>
              <w:rPr>
                <w:sz w:val="20"/>
                <w:szCs w:val="20"/>
                <w:lang w:val="sv-SE"/>
              </w:rPr>
            </w:pPr>
            <w:r>
              <w:rPr>
                <w:b/>
                <w:bCs/>
                <w:sz w:val="20"/>
                <w:szCs w:val="20"/>
                <w:lang w:val="sv-SE"/>
              </w:rPr>
              <w:t>Övrigt</w:t>
            </w:r>
            <w:r>
              <w:rPr>
                <w:rStyle w:val="EndnoteReference"/>
                <w:sz w:val="20"/>
                <w:szCs w:val="20"/>
                <w:lang w:val="sv-SE"/>
              </w:rPr>
              <w:endnoteReference w:id="41"/>
            </w:r>
          </w:p>
          <w:p w14:paraId="21B7A809" w14:textId="020C90D1" w:rsidR="003613D3" w:rsidRDefault="003613D3">
            <w:pPr>
              <w:rPr>
                <w:ins w:id="335" w:author="Omer" w:date="2015-09-09T11:23:00Z"/>
                <w:sz w:val="20"/>
                <w:szCs w:val="20"/>
                <w:lang w:val="sv-SE"/>
              </w:rPr>
            </w:pPr>
            <w:r>
              <w:rPr>
                <w:sz w:val="20"/>
                <w:szCs w:val="20"/>
                <w:lang w:val="sv-SE"/>
              </w:rPr>
              <w:t>Här skall väsentliga avvikelser från tidigare studieplan som påkallar prefektens uppmärksamhet redovisas.</w:t>
            </w:r>
            <w:bookmarkStart w:id="336" w:name="Text30"/>
            <w:ins w:id="337" w:author="Omer" w:date="2015-09-09T11:23:00Z">
              <w:r w:rsidR="004730EC">
                <w:rPr>
                  <w:sz w:val="20"/>
                  <w:szCs w:val="20"/>
                  <w:lang w:val="sv-SE"/>
                </w:rPr>
                <w:t xml:space="preserve"> </w:t>
              </w:r>
            </w:ins>
          </w:p>
          <w:p w14:paraId="371C46CB" w14:textId="77777777" w:rsidR="004730EC" w:rsidRDefault="004730EC">
            <w:pPr>
              <w:rPr>
                <w:ins w:id="338" w:author="Omer" w:date="2015-09-09T11:24:00Z"/>
                <w:sz w:val="20"/>
                <w:szCs w:val="20"/>
                <w:lang w:val="sv-SE"/>
              </w:rPr>
            </w:pPr>
          </w:p>
          <w:p w14:paraId="3791F778" w14:textId="75CF7C20" w:rsidR="004730EC" w:rsidRPr="004730EC" w:rsidRDefault="004730EC">
            <w:pPr>
              <w:rPr>
                <w:sz w:val="20"/>
                <w:szCs w:val="20"/>
                <w:lang w:val="en-US"/>
                <w:rPrChange w:id="339" w:author="Omer" w:date="2015-09-09T11:25:00Z">
                  <w:rPr>
                    <w:sz w:val="20"/>
                    <w:szCs w:val="20"/>
                    <w:lang w:val="sv-SE"/>
                  </w:rPr>
                </w:rPrChange>
              </w:rPr>
            </w:pPr>
            <w:ins w:id="340" w:author="Omer" w:date="2015-09-09T11:24:00Z">
              <w:r w:rsidRPr="004730EC">
                <w:rPr>
                  <w:sz w:val="20"/>
                  <w:szCs w:val="20"/>
                  <w:lang w:val="en-US"/>
                  <w:rPrChange w:id="341" w:author="Omer" w:date="2015-09-09T11:25:00Z">
                    <w:rPr>
                      <w:sz w:val="20"/>
                      <w:szCs w:val="20"/>
                      <w:lang w:val="sv-SE"/>
                    </w:rPr>
                  </w:rPrChange>
                </w:rPr>
                <w:t xml:space="preserve">Omer took 13 days of unpaid leave in July due to a family emergency and will be taking 49 days of parental leave from late Sept to early </w:t>
              </w:r>
              <w:proofErr w:type="spellStart"/>
              <w:r w:rsidRPr="004730EC">
                <w:rPr>
                  <w:sz w:val="20"/>
                  <w:szCs w:val="20"/>
                  <w:lang w:val="en-US"/>
                  <w:rPrChange w:id="342" w:author="Omer" w:date="2015-09-09T11:25:00Z">
                    <w:rPr>
                      <w:sz w:val="20"/>
                      <w:szCs w:val="20"/>
                      <w:lang w:val="sv-SE"/>
                    </w:rPr>
                  </w:rPrChange>
                </w:rPr>
                <w:t>Novemner</w:t>
              </w:r>
              <w:proofErr w:type="spellEnd"/>
              <w:r w:rsidRPr="004730EC">
                <w:rPr>
                  <w:sz w:val="20"/>
                  <w:szCs w:val="20"/>
                  <w:lang w:val="en-US"/>
                  <w:rPrChange w:id="343" w:author="Omer" w:date="2015-09-09T11:25:00Z">
                    <w:rPr>
                      <w:sz w:val="20"/>
                      <w:szCs w:val="20"/>
                      <w:lang w:val="sv-SE"/>
                    </w:rPr>
                  </w:rPrChange>
                </w:rPr>
                <w:t>.</w:t>
              </w:r>
            </w:ins>
            <w:bookmarkStart w:id="344" w:name="_GoBack"/>
            <w:bookmarkEnd w:id="344"/>
          </w:p>
          <w:p w14:paraId="1DB6144C" w14:textId="77777777" w:rsidR="003613D3" w:rsidRPr="004730EC" w:rsidRDefault="003613D3">
            <w:pPr>
              <w:rPr>
                <w:sz w:val="20"/>
                <w:szCs w:val="20"/>
                <w:lang w:val="en-US"/>
                <w:rPrChange w:id="345" w:author="Omer" w:date="2015-09-09T11:25:00Z">
                  <w:rPr>
                    <w:sz w:val="20"/>
                    <w:szCs w:val="20"/>
                    <w:lang w:val="sv-SE"/>
                  </w:rPr>
                </w:rPrChange>
              </w:rPr>
            </w:pPr>
          </w:p>
          <w:bookmarkEnd w:id="336"/>
          <w:p w14:paraId="6D3575D5" w14:textId="44BAC367" w:rsidR="003613D3" w:rsidRPr="004730EC" w:rsidRDefault="003613D3" w:rsidP="004537DC">
            <w:pPr>
              <w:keepNext/>
              <w:spacing w:before="240" w:after="60"/>
              <w:outlineLvl w:val="2"/>
              <w:rPr>
                <w:rFonts w:ascii="Arial" w:hAnsi="Arial"/>
                <w:sz w:val="16"/>
                <w:lang w:val="en-US"/>
                <w:rPrChange w:id="346" w:author="Omer" w:date="2015-09-09T11:25:00Z">
                  <w:rPr>
                    <w:rFonts w:ascii="Arial" w:hAnsi="Arial"/>
                    <w:sz w:val="16"/>
                    <w:lang w:val="sv-SE"/>
                  </w:rPr>
                </w:rPrChange>
              </w:rPr>
            </w:pPr>
          </w:p>
        </w:tc>
      </w:tr>
    </w:tbl>
    <w:p w14:paraId="6ADC4647" w14:textId="77777777" w:rsidR="003613D3" w:rsidRDefault="003613D3">
      <w:pPr>
        <w:rPr>
          <w:b/>
          <w:bCs/>
          <w:caps/>
          <w:sz w:val="28"/>
          <w:szCs w:val="28"/>
          <w:lang w:val="en-US"/>
        </w:rPr>
      </w:pPr>
      <w:r w:rsidRPr="004730EC">
        <w:rPr>
          <w:b/>
          <w:bCs/>
          <w:lang w:val="en-US"/>
        </w:rPr>
        <w:br w:type="page"/>
      </w:r>
      <w:r>
        <w:rPr>
          <w:b/>
          <w:bCs/>
        </w:rPr>
        <w:lastRenderedPageBreak/>
        <w:t>INDIVIDUAL STUDY PLAN FOR POSTGRADUATE STUDIES</w:t>
      </w:r>
    </w:p>
    <w:sectPr w:rsidR="003613D3" w:rsidSect="00A31A9E">
      <w:headerReference w:type="default" r:id="rId9"/>
      <w:footerReference w:type="default" r:id="rId10"/>
      <w:endnotePr>
        <w:numFmt w:val="decimal"/>
      </w:endnotePr>
      <w:pgSz w:w="11909" w:h="16834" w:code="9"/>
      <w:pgMar w:top="1134" w:right="851" w:bottom="1134" w:left="1418"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Omer" w:date="2015-09-09T09:53:00Z" w:initials="O">
    <w:p w14:paraId="7E4C8444" w14:textId="2D8D7090" w:rsidR="00411F0A" w:rsidRDefault="00411F0A">
      <w:pPr>
        <w:pStyle w:val="CommentText"/>
      </w:pPr>
      <w:r>
        <w:rPr>
          <w:rStyle w:val="CommentReference"/>
        </w:rPr>
        <w:annotationRef/>
      </w:r>
      <w:r>
        <w:t>Since I have almost 2 months of extra leave this year, should I tick this box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F2ADB" w14:textId="77777777" w:rsidR="00130BC6" w:rsidRDefault="00130BC6">
      <w:r>
        <w:separator/>
      </w:r>
    </w:p>
  </w:endnote>
  <w:endnote w:type="continuationSeparator" w:id="0">
    <w:p w14:paraId="5A9D993B" w14:textId="77777777" w:rsidR="00130BC6" w:rsidRDefault="00130BC6">
      <w:r>
        <w:continuationSeparator/>
      </w:r>
    </w:p>
  </w:endnote>
  <w:endnote w:type="continuationNotice" w:id="1">
    <w:p w14:paraId="51BFB3CA" w14:textId="77777777" w:rsidR="00130BC6" w:rsidRDefault="00130BC6"/>
  </w:endnote>
  <w:endnote w:id="2">
    <w:p w14:paraId="56228E29" w14:textId="77777777" w:rsidR="00411F0A" w:rsidRDefault="00411F0A">
      <w:pPr>
        <w:pStyle w:val="EndnoteText"/>
        <w:rPr>
          <w:sz w:val="18"/>
          <w:szCs w:val="18"/>
        </w:rPr>
      </w:pPr>
      <w:r>
        <w:rPr>
          <w:rStyle w:val="EndnoteReference"/>
          <w:sz w:val="18"/>
          <w:szCs w:val="18"/>
        </w:rPr>
        <w:endnoteRef/>
      </w:r>
      <w:r>
        <w:rPr>
          <w:sz w:val="18"/>
          <w:szCs w:val="18"/>
        </w:rPr>
        <w:t xml:space="preserve"> Postgraduate subject and specialization</w:t>
      </w:r>
    </w:p>
  </w:endnote>
  <w:endnote w:id="3">
    <w:p w14:paraId="06B49D21" w14:textId="77777777" w:rsidR="00411F0A" w:rsidRDefault="00411F0A">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4">
    <w:p w14:paraId="59FCB37C" w14:textId="77777777" w:rsidR="00411F0A" w:rsidRDefault="00411F0A">
      <w:pPr>
        <w:pStyle w:val="EndnoteText"/>
        <w:rPr>
          <w:sz w:val="18"/>
          <w:szCs w:val="18"/>
        </w:rPr>
      </w:pPr>
      <w:r>
        <w:rPr>
          <w:rStyle w:val="EndnoteReference"/>
          <w:sz w:val="18"/>
          <w:szCs w:val="18"/>
        </w:rPr>
        <w:endnoteRef/>
      </w:r>
      <w:r>
        <w:rPr>
          <w:sz w:val="18"/>
          <w:szCs w:val="18"/>
        </w:rPr>
        <w:t xml:space="preserve"> Name of PhD student</w:t>
      </w:r>
    </w:p>
  </w:endnote>
  <w:endnote w:id="5">
    <w:p w14:paraId="4E7E743D" w14:textId="77777777" w:rsidR="00411F0A" w:rsidRDefault="00411F0A">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6">
    <w:p w14:paraId="643E19FB" w14:textId="77777777" w:rsidR="00411F0A" w:rsidRDefault="00411F0A">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7">
    <w:p w14:paraId="3D779983" w14:textId="77777777" w:rsidR="00411F0A" w:rsidRDefault="00411F0A">
      <w:pPr>
        <w:pStyle w:val="EndnoteText"/>
        <w:rPr>
          <w:sz w:val="18"/>
          <w:szCs w:val="18"/>
        </w:rPr>
      </w:pPr>
      <w:r>
        <w:rPr>
          <w:rStyle w:val="EndnoteReference"/>
          <w:sz w:val="18"/>
          <w:szCs w:val="18"/>
        </w:rPr>
        <w:endnoteRef/>
      </w:r>
      <w:r>
        <w:rPr>
          <w:sz w:val="18"/>
          <w:szCs w:val="18"/>
        </w:rPr>
        <w:t xml:space="preserve"> Name of Research School (where relevant):</w:t>
      </w:r>
    </w:p>
  </w:endnote>
  <w:endnote w:id="8">
    <w:p w14:paraId="3048FC93" w14:textId="77777777" w:rsidR="00411F0A" w:rsidRDefault="00411F0A">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9">
    <w:p w14:paraId="7B0E5FE7" w14:textId="77777777" w:rsidR="00411F0A" w:rsidRDefault="00411F0A">
      <w:pPr>
        <w:pStyle w:val="EndnoteText"/>
        <w:rPr>
          <w:sz w:val="18"/>
          <w:szCs w:val="18"/>
        </w:rPr>
      </w:pPr>
      <w:r>
        <w:rPr>
          <w:rStyle w:val="EndnoteReference"/>
          <w:sz w:val="18"/>
          <w:szCs w:val="18"/>
        </w:rPr>
        <w:endnoteRef/>
      </w:r>
      <w:r>
        <w:rPr>
          <w:sz w:val="18"/>
          <w:szCs w:val="18"/>
        </w:rPr>
        <w:t xml:space="preserve"> Supervisors</w:t>
      </w:r>
    </w:p>
  </w:endnote>
  <w:endnote w:id="10">
    <w:p w14:paraId="71820C36" w14:textId="77777777" w:rsidR="00411F0A" w:rsidRDefault="00411F0A">
      <w:pPr>
        <w:pStyle w:val="EndnoteText"/>
        <w:rPr>
          <w:sz w:val="18"/>
          <w:szCs w:val="18"/>
        </w:rPr>
      </w:pPr>
      <w:r>
        <w:rPr>
          <w:rStyle w:val="EndnoteReference"/>
          <w:sz w:val="18"/>
          <w:szCs w:val="18"/>
        </w:rPr>
        <w:endnoteRef/>
      </w:r>
      <w:r>
        <w:rPr>
          <w:sz w:val="18"/>
          <w:szCs w:val="18"/>
        </w:rPr>
        <w:t xml:space="preserve"> Change in supervisor group</w:t>
      </w:r>
    </w:p>
  </w:endnote>
  <w:endnote w:id="11">
    <w:p w14:paraId="251B7804" w14:textId="77777777" w:rsidR="00411F0A" w:rsidRDefault="00411F0A">
      <w:pPr>
        <w:pStyle w:val="EndnoteText"/>
        <w:rPr>
          <w:sz w:val="18"/>
          <w:szCs w:val="18"/>
        </w:rPr>
      </w:pPr>
      <w:r>
        <w:rPr>
          <w:rStyle w:val="EndnoteReference"/>
          <w:sz w:val="18"/>
          <w:szCs w:val="18"/>
        </w:rPr>
        <w:endnoteRef/>
      </w:r>
      <w:r>
        <w:rPr>
          <w:sz w:val="18"/>
          <w:szCs w:val="18"/>
          <w:lang w:val="en-US"/>
        </w:rPr>
        <w:t xml:space="preserve">By checking the box, it is acknowledged that significant changes have taken </w:t>
      </w:r>
      <w:proofErr w:type="gramStart"/>
      <w:r>
        <w:rPr>
          <w:sz w:val="18"/>
          <w:szCs w:val="18"/>
          <w:lang w:val="en-US"/>
        </w:rPr>
        <w:t>place, which affect</w:t>
      </w:r>
      <w:proofErr w:type="gramEnd"/>
      <w:r>
        <w:rPr>
          <w:sz w:val="18"/>
          <w:szCs w:val="18"/>
          <w:lang w:val="en-US"/>
        </w:rPr>
        <w:t xml:space="preserve"> the planning of the research education or the date of public defense of the doctoral thesis.</w:t>
      </w:r>
    </w:p>
  </w:endnote>
  <w:endnote w:id="12">
    <w:p w14:paraId="29D809CC" w14:textId="77777777" w:rsidR="00411F0A" w:rsidRDefault="00411F0A">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3">
    <w:p w14:paraId="5FFC9081" w14:textId="77777777" w:rsidR="00411F0A" w:rsidRDefault="00411F0A">
      <w:pPr>
        <w:pStyle w:val="EndnoteText"/>
        <w:rPr>
          <w:sz w:val="18"/>
          <w:szCs w:val="18"/>
        </w:rPr>
      </w:pPr>
      <w:r>
        <w:rPr>
          <w:rStyle w:val="EndnoteReference"/>
          <w:sz w:val="18"/>
          <w:szCs w:val="18"/>
        </w:rPr>
        <w:endnoteRef/>
      </w:r>
      <w:r>
        <w:rPr>
          <w:sz w:val="18"/>
          <w:szCs w:val="18"/>
        </w:rPr>
        <w:t xml:space="preserve"> Head of Department</w:t>
      </w:r>
    </w:p>
  </w:endnote>
  <w:endnote w:id="14">
    <w:p w14:paraId="774083F2" w14:textId="77777777" w:rsidR="00411F0A" w:rsidRDefault="00411F0A">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5">
    <w:p w14:paraId="0112C804" w14:textId="77777777" w:rsidR="00411F0A" w:rsidRDefault="00411F0A">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6">
    <w:p w14:paraId="488FE08C" w14:textId="77777777" w:rsidR="00411F0A" w:rsidRDefault="00411F0A">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7">
    <w:p w14:paraId="52A6434F" w14:textId="77777777" w:rsidR="00411F0A" w:rsidRDefault="00411F0A">
      <w:pPr>
        <w:pStyle w:val="EndnoteText"/>
        <w:rPr>
          <w:sz w:val="18"/>
          <w:szCs w:val="18"/>
        </w:rPr>
      </w:pPr>
      <w:r>
        <w:rPr>
          <w:rStyle w:val="EndnoteReference"/>
          <w:sz w:val="18"/>
          <w:szCs w:val="18"/>
        </w:rPr>
        <w:endnoteRef/>
      </w:r>
      <w:r>
        <w:rPr>
          <w:sz w:val="18"/>
          <w:szCs w:val="18"/>
        </w:rPr>
        <w:t xml:space="preserve"> Preliminary title of thesis</w:t>
      </w:r>
    </w:p>
  </w:endnote>
  <w:endnote w:id="18">
    <w:p w14:paraId="4F711AF2" w14:textId="77777777" w:rsidR="00411F0A" w:rsidRDefault="00411F0A">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9">
    <w:p w14:paraId="4123894F" w14:textId="77777777" w:rsidR="00411F0A" w:rsidRDefault="00411F0A">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20">
    <w:p w14:paraId="0B577BE9" w14:textId="77777777" w:rsidR="00411F0A" w:rsidRDefault="00411F0A">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1">
    <w:p w14:paraId="363955D0" w14:textId="77777777" w:rsidR="00411F0A" w:rsidRDefault="00411F0A">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2">
    <w:p w14:paraId="509DE0EE" w14:textId="77777777" w:rsidR="00411F0A" w:rsidRDefault="00411F0A"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3">
    <w:p w14:paraId="53CAF888" w14:textId="77777777" w:rsidR="00411F0A" w:rsidRDefault="00411F0A">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proofErr w:type="gramStart"/>
      <w:r>
        <w:rPr>
          <w:sz w:val="18"/>
          <w:szCs w:val="18"/>
          <w:lang w:val="en-US"/>
        </w:rPr>
        <w:t>:</w:t>
      </w:r>
      <w:proofErr w:type="gramEnd"/>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4">
    <w:p w14:paraId="2CAD4CBA" w14:textId="77777777" w:rsidR="00411F0A" w:rsidRDefault="00411F0A">
      <w:pPr>
        <w:pStyle w:val="EndnoteText"/>
        <w:rPr>
          <w:sz w:val="18"/>
          <w:szCs w:val="18"/>
        </w:rPr>
      </w:pPr>
      <w:r>
        <w:rPr>
          <w:rStyle w:val="EndnoteReference"/>
          <w:sz w:val="18"/>
          <w:szCs w:val="18"/>
        </w:rPr>
        <w:endnoteRef/>
      </w:r>
      <w:r>
        <w:rPr>
          <w:sz w:val="18"/>
          <w:szCs w:val="18"/>
          <w:lang w:val="en-US"/>
        </w:rPr>
        <w:t>Total study time</w:t>
      </w:r>
    </w:p>
  </w:endnote>
  <w:endnote w:id="25">
    <w:p w14:paraId="0F6554D0" w14:textId="77777777" w:rsidR="00411F0A" w:rsidRDefault="00411F0A">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6">
    <w:p w14:paraId="3D736FDA" w14:textId="77777777" w:rsidR="00411F0A" w:rsidRDefault="00411F0A">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7">
    <w:p w14:paraId="1096D231" w14:textId="77777777" w:rsidR="00411F0A" w:rsidRDefault="00411F0A">
      <w:pPr>
        <w:pStyle w:val="EndnoteText"/>
        <w:rPr>
          <w:sz w:val="18"/>
          <w:szCs w:val="18"/>
        </w:rPr>
      </w:pPr>
      <w:r>
        <w:rPr>
          <w:rStyle w:val="EndnoteReference"/>
          <w:sz w:val="18"/>
          <w:szCs w:val="18"/>
        </w:rPr>
        <w:endnoteRef/>
      </w:r>
      <w:r>
        <w:rPr>
          <w:sz w:val="18"/>
          <w:szCs w:val="18"/>
        </w:rPr>
        <w:t xml:space="preserve"> </w:t>
      </w:r>
      <w:proofErr w:type="gramStart"/>
      <w:r>
        <w:rPr>
          <w:sz w:val="18"/>
          <w:szCs w:val="18"/>
        </w:rPr>
        <w:t>Scientific goals.</w:t>
      </w:r>
      <w:proofErr w:type="gramEnd"/>
      <w:r>
        <w:rPr>
          <w:sz w:val="18"/>
          <w:szCs w:val="18"/>
        </w:rPr>
        <w:t xml:space="preserve"> To be further defined in the individual research plan</w:t>
      </w:r>
    </w:p>
  </w:endnote>
  <w:endnote w:id="28">
    <w:p w14:paraId="050A6D08" w14:textId="77777777" w:rsidR="00411F0A" w:rsidRDefault="00411F0A">
      <w:pPr>
        <w:pStyle w:val="EndnoteText"/>
        <w:rPr>
          <w:sz w:val="18"/>
          <w:szCs w:val="18"/>
        </w:rPr>
      </w:pPr>
      <w:r>
        <w:rPr>
          <w:rStyle w:val="EndnoteReference"/>
          <w:sz w:val="18"/>
          <w:szCs w:val="18"/>
        </w:rPr>
        <w:endnoteRef/>
      </w:r>
      <w:r>
        <w:rPr>
          <w:sz w:val="18"/>
          <w:szCs w:val="18"/>
        </w:rPr>
        <w:t xml:space="preserve"> Other individual goals</w:t>
      </w:r>
    </w:p>
  </w:endnote>
  <w:endnote w:id="29">
    <w:p w14:paraId="7C058D77" w14:textId="77777777" w:rsidR="00411F0A" w:rsidRDefault="00411F0A">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30">
    <w:p w14:paraId="7C110BF5" w14:textId="77777777" w:rsidR="00411F0A" w:rsidRDefault="00411F0A">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1">
    <w:p w14:paraId="3504AE6A" w14:textId="77777777" w:rsidR="00411F0A" w:rsidRDefault="00411F0A">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2">
    <w:p w14:paraId="0FA3EE74" w14:textId="77777777" w:rsidR="00411F0A" w:rsidRDefault="00411F0A">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3">
    <w:p w14:paraId="1EFF98BB" w14:textId="77777777" w:rsidR="00411F0A" w:rsidRDefault="00411F0A">
      <w:pPr>
        <w:pStyle w:val="EndnoteText"/>
        <w:rPr>
          <w:sz w:val="18"/>
          <w:szCs w:val="18"/>
        </w:rPr>
      </w:pPr>
      <w:r>
        <w:rPr>
          <w:rStyle w:val="EndnoteReference"/>
          <w:sz w:val="18"/>
          <w:szCs w:val="18"/>
        </w:rPr>
        <w:endnoteRef/>
      </w:r>
      <w:r>
        <w:rPr>
          <w:sz w:val="18"/>
          <w:szCs w:val="18"/>
          <w:lang w:val="en-US"/>
        </w:rPr>
        <w:t>Completed research items</w:t>
      </w:r>
      <w:proofErr w:type="gramStart"/>
      <w:r>
        <w:rPr>
          <w:sz w:val="18"/>
          <w:szCs w:val="18"/>
          <w:lang w:val="en-US"/>
        </w:rPr>
        <w:t>:</w:t>
      </w:r>
      <w:proofErr w:type="gramEnd"/>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4">
    <w:p w14:paraId="4E930770" w14:textId="77777777" w:rsidR="00411F0A" w:rsidRDefault="00411F0A">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5">
    <w:p w14:paraId="799134CB" w14:textId="77777777" w:rsidR="00411F0A" w:rsidRDefault="00411F0A">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6">
    <w:p w14:paraId="52A3392B" w14:textId="77777777" w:rsidR="00411F0A" w:rsidRDefault="00411F0A">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7">
    <w:p w14:paraId="5AD51656" w14:textId="77777777" w:rsidR="00411F0A" w:rsidRDefault="00411F0A">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8">
    <w:p w14:paraId="3BC6DAC7" w14:textId="77777777" w:rsidR="00411F0A" w:rsidRDefault="00411F0A">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9">
    <w:p w14:paraId="56C3CF98" w14:textId="77777777" w:rsidR="00411F0A" w:rsidRDefault="00411F0A">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40">
    <w:p w14:paraId="30FFE91D" w14:textId="77777777" w:rsidR="00411F0A" w:rsidRDefault="00411F0A">
      <w:pPr>
        <w:pStyle w:val="EndnoteText"/>
        <w:rPr>
          <w:sz w:val="18"/>
          <w:szCs w:val="18"/>
        </w:rPr>
      </w:pPr>
      <w:r>
        <w:rPr>
          <w:rStyle w:val="EndnoteReference"/>
          <w:sz w:val="18"/>
          <w:szCs w:val="18"/>
        </w:rPr>
        <w:endnoteRef/>
      </w:r>
      <w:r>
        <w:rPr>
          <w:sz w:val="18"/>
          <w:szCs w:val="18"/>
          <w:lang w:val="en-US"/>
        </w:rPr>
        <w:t>Comments, e.g. what can be improved</w:t>
      </w:r>
    </w:p>
  </w:endnote>
  <w:endnote w:id="41">
    <w:p w14:paraId="649ED0C7" w14:textId="77777777" w:rsidR="00411F0A" w:rsidRDefault="00411F0A">
      <w:pPr>
        <w:pStyle w:val="EndnoteText"/>
      </w:pPr>
      <w:r>
        <w:rPr>
          <w:rStyle w:val="EndnoteReference"/>
          <w:sz w:val="18"/>
          <w:szCs w:val="18"/>
        </w:rPr>
        <w:endnoteRef/>
      </w:r>
      <w:proofErr w:type="gramStart"/>
      <w:r>
        <w:rPr>
          <w:sz w:val="18"/>
          <w:szCs w:val="18"/>
          <w:lang w:val="en-US"/>
        </w:rPr>
        <w:t>Additional remarks.</w:t>
      </w:r>
      <w:proofErr w:type="gramEnd"/>
      <w:r>
        <w:rPr>
          <w:sz w:val="18"/>
          <w:szCs w:val="18"/>
          <w:lang w:val="en-US"/>
        </w:rPr>
        <w:t xml:space="preserve">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411F0A" w:rsidRPr="00A95641" w:rsidRDefault="00411F0A">
    <w:pPr>
      <w:pStyle w:val="Footer"/>
      <w:framePr w:wrap="auto" w:vAnchor="text" w:hAnchor="margin" w:xAlign="center" w:y="1"/>
      <w:rPr>
        <w:rStyle w:val="PageNumber"/>
        <w:lang w:val="sv-SE"/>
      </w:rPr>
    </w:pPr>
    <w:r>
      <w:rPr>
        <w:rStyle w:val="PageNumber"/>
      </w:rPr>
      <w:fldChar w:fldCharType="begin"/>
    </w:r>
    <w:r w:rsidRPr="00A95641">
      <w:rPr>
        <w:rStyle w:val="PageNumber"/>
        <w:lang w:val="sv-SE"/>
      </w:rPr>
      <w:instrText xml:space="preserve">PAGE  </w:instrText>
    </w:r>
    <w:r>
      <w:rPr>
        <w:rStyle w:val="PageNumber"/>
      </w:rPr>
      <w:fldChar w:fldCharType="separate"/>
    </w:r>
    <w:r w:rsidR="004730EC">
      <w:rPr>
        <w:rStyle w:val="PageNumber"/>
        <w:noProof/>
        <w:lang w:val="sv-SE"/>
      </w:rPr>
      <w:t>10</w:t>
    </w:r>
    <w:r>
      <w:rPr>
        <w:rStyle w:val="PageNumber"/>
      </w:rPr>
      <w:fldChar w:fldCharType="end"/>
    </w:r>
  </w:p>
  <w:p w14:paraId="1A3EC9F2" w14:textId="77777777" w:rsidR="00411F0A" w:rsidRDefault="00411F0A">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411F0A" w:rsidRDefault="00411F0A">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77C41" w14:textId="77777777" w:rsidR="00130BC6" w:rsidRDefault="00130BC6">
      <w:r>
        <w:separator/>
      </w:r>
    </w:p>
  </w:footnote>
  <w:footnote w:type="continuationSeparator" w:id="0">
    <w:p w14:paraId="06A0FAF7" w14:textId="77777777" w:rsidR="00130BC6" w:rsidRDefault="00130BC6">
      <w:r>
        <w:continuationSeparator/>
      </w:r>
    </w:p>
  </w:footnote>
  <w:footnote w:type="continuationNotice" w:id="1">
    <w:p w14:paraId="71A8F7E3" w14:textId="77777777" w:rsidR="00130BC6" w:rsidRDefault="00130B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2FF1C" w14:textId="77777777" w:rsidR="00411F0A" w:rsidRDefault="00411F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6CE0979"/>
    <w:multiLevelType w:val="hybridMultilevel"/>
    <w:tmpl w:val="63A89DA2"/>
    <w:lvl w:ilvl="0" w:tplc="041D0005">
      <w:start w:val="1"/>
      <w:numFmt w:val="bullet"/>
      <w:lvlText w:val=""/>
      <w:lvlJc w:val="left"/>
      <w:pPr>
        <w:ind w:left="2461" w:hanging="360"/>
      </w:pPr>
      <w:rPr>
        <w:rFonts w:ascii="Wingdings" w:hAnsi="Wingdings" w:hint="default"/>
      </w:rPr>
    </w:lvl>
    <w:lvl w:ilvl="1" w:tplc="041D0003" w:tentative="1">
      <w:start w:val="1"/>
      <w:numFmt w:val="bullet"/>
      <w:lvlText w:val="o"/>
      <w:lvlJc w:val="left"/>
      <w:pPr>
        <w:ind w:left="3181" w:hanging="360"/>
      </w:pPr>
      <w:rPr>
        <w:rFonts w:ascii="Courier New" w:hAnsi="Courier New" w:cs="Courier New" w:hint="default"/>
      </w:rPr>
    </w:lvl>
    <w:lvl w:ilvl="2" w:tplc="041D0005" w:tentative="1">
      <w:start w:val="1"/>
      <w:numFmt w:val="bullet"/>
      <w:lvlText w:val=""/>
      <w:lvlJc w:val="left"/>
      <w:pPr>
        <w:ind w:left="3901" w:hanging="360"/>
      </w:pPr>
      <w:rPr>
        <w:rFonts w:ascii="Wingdings" w:hAnsi="Wingdings" w:hint="default"/>
      </w:rPr>
    </w:lvl>
    <w:lvl w:ilvl="3" w:tplc="041D0001" w:tentative="1">
      <w:start w:val="1"/>
      <w:numFmt w:val="bullet"/>
      <w:lvlText w:val=""/>
      <w:lvlJc w:val="left"/>
      <w:pPr>
        <w:ind w:left="4621" w:hanging="360"/>
      </w:pPr>
      <w:rPr>
        <w:rFonts w:ascii="Symbol" w:hAnsi="Symbol" w:hint="default"/>
      </w:rPr>
    </w:lvl>
    <w:lvl w:ilvl="4" w:tplc="041D0003" w:tentative="1">
      <w:start w:val="1"/>
      <w:numFmt w:val="bullet"/>
      <w:lvlText w:val="o"/>
      <w:lvlJc w:val="left"/>
      <w:pPr>
        <w:ind w:left="5341" w:hanging="360"/>
      </w:pPr>
      <w:rPr>
        <w:rFonts w:ascii="Courier New" w:hAnsi="Courier New" w:cs="Courier New" w:hint="default"/>
      </w:rPr>
    </w:lvl>
    <w:lvl w:ilvl="5" w:tplc="041D0005" w:tentative="1">
      <w:start w:val="1"/>
      <w:numFmt w:val="bullet"/>
      <w:lvlText w:val=""/>
      <w:lvlJc w:val="left"/>
      <w:pPr>
        <w:ind w:left="6061" w:hanging="360"/>
      </w:pPr>
      <w:rPr>
        <w:rFonts w:ascii="Wingdings" w:hAnsi="Wingdings" w:hint="default"/>
      </w:rPr>
    </w:lvl>
    <w:lvl w:ilvl="6" w:tplc="041D0001" w:tentative="1">
      <w:start w:val="1"/>
      <w:numFmt w:val="bullet"/>
      <w:lvlText w:val=""/>
      <w:lvlJc w:val="left"/>
      <w:pPr>
        <w:ind w:left="6781" w:hanging="360"/>
      </w:pPr>
      <w:rPr>
        <w:rFonts w:ascii="Symbol" w:hAnsi="Symbol" w:hint="default"/>
      </w:rPr>
    </w:lvl>
    <w:lvl w:ilvl="7" w:tplc="041D0003" w:tentative="1">
      <w:start w:val="1"/>
      <w:numFmt w:val="bullet"/>
      <w:lvlText w:val="o"/>
      <w:lvlJc w:val="left"/>
      <w:pPr>
        <w:ind w:left="7501" w:hanging="360"/>
      </w:pPr>
      <w:rPr>
        <w:rFonts w:ascii="Courier New" w:hAnsi="Courier New" w:cs="Courier New" w:hint="default"/>
      </w:rPr>
    </w:lvl>
    <w:lvl w:ilvl="8" w:tplc="041D0005" w:tentative="1">
      <w:start w:val="1"/>
      <w:numFmt w:val="bullet"/>
      <w:lvlText w:val=""/>
      <w:lvlJc w:val="left"/>
      <w:pPr>
        <w:ind w:left="8221" w:hanging="360"/>
      </w:pPr>
      <w:rPr>
        <w:rFonts w:ascii="Wingdings" w:hAnsi="Wingdings" w:hint="default"/>
      </w:rPr>
    </w:lvl>
  </w:abstractNum>
  <w:abstractNum w:abstractNumId="12">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7"/>
  </w:num>
  <w:num w:numId="15">
    <w:abstractNumId w:val="12"/>
  </w:num>
  <w:num w:numId="16">
    <w:abstractNumId w:val="15"/>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0795D"/>
    <w:rsid w:val="00016652"/>
    <w:rsid w:val="00021C27"/>
    <w:rsid w:val="000248BA"/>
    <w:rsid w:val="00036666"/>
    <w:rsid w:val="00070CA5"/>
    <w:rsid w:val="00074C35"/>
    <w:rsid w:val="000750AE"/>
    <w:rsid w:val="00086CBF"/>
    <w:rsid w:val="00086E06"/>
    <w:rsid w:val="00092BF9"/>
    <w:rsid w:val="0009687A"/>
    <w:rsid w:val="00096FB3"/>
    <w:rsid w:val="000A0FDF"/>
    <w:rsid w:val="000A5C54"/>
    <w:rsid w:val="000B5080"/>
    <w:rsid w:val="000C54A0"/>
    <w:rsid w:val="000E4299"/>
    <w:rsid w:val="000F7265"/>
    <w:rsid w:val="00103A91"/>
    <w:rsid w:val="00104317"/>
    <w:rsid w:val="00107000"/>
    <w:rsid w:val="00127E92"/>
    <w:rsid w:val="00130BC6"/>
    <w:rsid w:val="00133985"/>
    <w:rsid w:val="0015669B"/>
    <w:rsid w:val="0016225C"/>
    <w:rsid w:val="00166DD2"/>
    <w:rsid w:val="0018147D"/>
    <w:rsid w:val="0018415C"/>
    <w:rsid w:val="00185C2C"/>
    <w:rsid w:val="0019784B"/>
    <w:rsid w:val="001A5E33"/>
    <w:rsid w:val="001B4BA3"/>
    <w:rsid w:val="001D0C79"/>
    <w:rsid w:val="001D231C"/>
    <w:rsid w:val="001D2845"/>
    <w:rsid w:val="001E00B1"/>
    <w:rsid w:val="001E277B"/>
    <w:rsid w:val="001F7DD5"/>
    <w:rsid w:val="002036E7"/>
    <w:rsid w:val="00203E88"/>
    <w:rsid w:val="00213366"/>
    <w:rsid w:val="0021366E"/>
    <w:rsid w:val="00213EE3"/>
    <w:rsid w:val="0022109F"/>
    <w:rsid w:val="00225AC8"/>
    <w:rsid w:val="002321BE"/>
    <w:rsid w:val="00232C06"/>
    <w:rsid w:val="0024034A"/>
    <w:rsid w:val="00243265"/>
    <w:rsid w:val="00244613"/>
    <w:rsid w:val="00244C90"/>
    <w:rsid w:val="00244F89"/>
    <w:rsid w:val="002550EA"/>
    <w:rsid w:val="002618D7"/>
    <w:rsid w:val="00263EF9"/>
    <w:rsid w:val="00265ED6"/>
    <w:rsid w:val="00284B6C"/>
    <w:rsid w:val="00296F9A"/>
    <w:rsid w:val="002A61E9"/>
    <w:rsid w:val="002A6A1B"/>
    <w:rsid w:val="002B1934"/>
    <w:rsid w:val="002B552F"/>
    <w:rsid w:val="002E3162"/>
    <w:rsid w:val="00302E9B"/>
    <w:rsid w:val="00311F0B"/>
    <w:rsid w:val="00345D30"/>
    <w:rsid w:val="00351D0C"/>
    <w:rsid w:val="003613D3"/>
    <w:rsid w:val="00364BDD"/>
    <w:rsid w:val="00366BAC"/>
    <w:rsid w:val="00370446"/>
    <w:rsid w:val="0037216D"/>
    <w:rsid w:val="00392133"/>
    <w:rsid w:val="003B0561"/>
    <w:rsid w:val="003B64DE"/>
    <w:rsid w:val="003D23BA"/>
    <w:rsid w:val="003D6D53"/>
    <w:rsid w:val="003E1809"/>
    <w:rsid w:val="003F32DA"/>
    <w:rsid w:val="00406864"/>
    <w:rsid w:val="00407309"/>
    <w:rsid w:val="00411F0A"/>
    <w:rsid w:val="00413321"/>
    <w:rsid w:val="004322A2"/>
    <w:rsid w:val="004476A6"/>
    <w:rsid w:val="00453215"/>
    <w:rsid w:val="004537DC"/>
    <w:rsid w:val="00453871"/>
    <w:rsid w:val="00464536"/>
    <w:rsid w:val="00471C06"/>
    <w:rsid w:val="004730EC"/>
    <w:rsid w:val="004926D8"/>
    <w:rsid w:val="00494DF7"/>
    <w:rsid w:val="004A01B8"/>
    <w:rsid w:val="004B2174"/>
    <w:rsid w:val="004C6358"/>
    <w:rsid w:val="004D0905"/>
    <w:rsid w:val="004E5D43"/>
    <w:rsid w:val="004E73DE"/>
    <w:rsid w:val="004F620D"/>
    <w:rsid w:val="00521E72"/>
    <w:rsid w:val="00531AD0"/>
    <w:rsid w:val="0053520F"/>
    <w:rsid w:val="00541FE9"/>
    <w:rsid w:val="0054768A"/>
    <w:rsid w:val="00550F7F"/>
    <w:rsid w:val="00555927"/>
    <w:rsid w:val="00560EDD"/>
    <w:rsid w:val="00582A27"/>
    <w:rsid w:val="00584CF8"/>
    <w:rsid w:val="00594387"/>
    <w:rsid w:val="0059450B"/>
    <w:rsid w:val="00597B1F"/>
    <w:rsid w:val="005A056E"/>
    <w:rsid w:val="005A6141"/>
    <w:rsid w:val="005B7C18"/>
    <w:rsid w:val="005C1BAC"/>
    <w:rsid w:val="005E0C23"/>
    <w:rsid w:val="005E3D86"/>
    <w:rsid w:val="005E61D6"/>
    <w:rsid w:val="005E7CAF"/>
    <w:rsid w:val="005F1A1D"/>
    <w:rsid w:val="005F5AEC"/>
    <w:rsid w:val="005F746C"/>
    <w:rsid w:val="00611414"/>
    <w:rsid w:val="00612A21"/>
    <w:rsid w:val="00612D5F"/>
    <w:rsid w:val="00617742"/>
    <w:rsid w:val="006228CE"/>
    <w:rsid w:val="00625634"/>
    <w:rsid w:val="006352FF"/>
    <w:rsid w:val="00637A39"/>
    <w:rsid w:val="00665F29"/>
    <w:rsid w:val="00667067"/>
    <w:rsid w:val="00670066"/>
    <w:rsid w:val="0067176E"/>
    <w:rsid w:val="00673DD9"/>
    <w:rsid w:val="006759A3"/>
    <w:rsid w:val="006768AE"/>
    <w:rsid w:val="00682BF2"/>
    <w:rsid w:val="00692E5C"/>
    <w:rsid w:val="00696C10"/>
    <w:rsid w:val="006C5C6E"/>
    <w:rsid w:val="006C779B"/>
    <w:rsid w:val="006D2E15"/>
    <w:rsid w:val="006D6C17"/>
    <w:rsid w:val="006E0D48"/>
    <w:rsid w:val="006E3DD8"/>
    <w:rsid w:val="006F516D"/>
    <w:rsid w:val="007029E5"/>
    <w:rsid w:val="00706652"/>
    <w:rsid w:val="007140B5"/>
    <w:rsid w:val="00730404"/>
    <w:rsid w:val="00787158"/>
    <w:rsid w:val="007A4843"/>
    <w:rsid w:val="007A76AB"/>
    <w:rsid w:val="007B0B91"/>
    <w:rsid w:val="007B0D1E"/>
    <w:rsid w:val="007E42A9"/>
    <w:rsid w:val="007F2623"/>
    <w:rsid w:val="0080021C"/>
    <w:rsid w:val="00801770"/>
    <w:rsid w:val="00804678"/>
    <w:rsid w:val="00822368"/>
    <w:rsid w:val="008278ED"/>
    <w:rsid w:val="00831E8F"/>
    <w:rsid w:val="00841C18"/>
    <w:rsid w:val="00843B62"/>
    <w:rsid w:val="008460D7"/>
    <w:rsid w:val="00851F07"/>
    <w:rsid w:val="00856668"/>
    <w:rsid w:val="00863436"/>
    <w:rsid w:val="00864E04"/>
    <w:rsid w:val="00865F47"/>
    <w:rsid w:val="00872342"/>
    <w:rsid w:val="0088377B"/>
    <w:rsid w:val="00890B41"/>
    <w:rsid w:val="0089147C"/>
    <w:rsid w:val="00897E33"/>
    <w:rsid w:val="008A13FA"/>
    <w:rsid w:val="008A7928"/>
    <w:rsid w:val="008C060C"/>
    <w:rsid w:val="008C121B"/>
    <w:rsid w:val="008C15F5"/>
    <w:rsid w:val="008D0195"/>
    <w:rsid w:val="008E0027"/>
    <w:rsid w:val="008E0BD2"/>
    <w:rsid w:val="008E0EA2"/>
    <w:rsid w:val="008E3F57"/>
    <w:rsid w:val="008F6280"/>
    <w:rsid w:val="009003EA"/>
    <w:rsid w:val="0090144E"/>
    <w:rsid w:val="009025D7"/>
    <w:rsid w:val="0091314A"/>
    <w:rsid w:val="009438D0"/>
    <w:rsid w:val="00943AE8"/>
    <w:rsid w:val="00950077"/>
    <w:rsid w:val="00955CAA"/>
    <w:rsid w:val="00973696"/>
    <w:rsid w:val="009D187C"/>
    <w:rsid w:val="009E31B7"/>
    <w:rsid w:val="00A00E8D"/>
    <w:rsid w:val="00A044EB"/>
    <w:rsid w:val="00A1017C"/>
    <w:rsid w:val="00A10307"/>
    <w:rsid w:val="00A132E3"/>
    <w:rsid w:val="00A166B9"/>
    <w:rsid w:val="00A20D5B"/>
    <w:rsid w:val="00A22A7C"/>
    <w:rsid w:val="00A25020"/>
    <w:rsid w:val="00A31A9E"/>
    <w:rsid w:val="00A508B9"/>
    <w:rsid w:val="00A537EB"/>
    <w:rsid w:val="00A53FC1"/>
    <w:rsid w:val="00A60904"/>
    <w:rsid w:val="00A7594E"/>
    <w:rsid w:val="00A841B4"/>
    <w:rsid w:val="00A9075E"/>
    <w:rsid w:val="00A92DDF"/>
    <w:rsid w:val="00A93BAC"/>
    <w:rsid w:val="00A95641"/>
    <w:rsid w:val="00A97B4F"/>
    <w:rsid w:val="00AB3268"/>
    <w:rsid w:val="00AB7B7B"/>
    <w:rsid w:val="00AC155B"/>
    <w:rsid w:val="00AD3082"/>
    <w:rsid w:val="00AD59FF"/>
    <w:rsid w:val="00AF065B"/>
    <w:rsid w:val="00B00E41"/>
    <w:rsid w:val="00B07C0B"/>
    <w:rsid w:val="00B10C29"/>
    <w:rsid w:val="00B128B4"/>
    <w:rsid w:val="00B13173"/>
    <w:rsid w:val="00B16424"/>
    <w:rsid w:val="00B209FB"/>
    <w:rsid w:val="00B259A1"/>
    <w:rsid w:val="00B26419"/>
    <w:rsid w:val="00B303FB"/>
    <w:rsid w:val="00B36AB1"/>
    <w:rsid w:val="00B371AA"/>
    <w:rsid w:val="00B51379"/>
    <w:rsid w:val="00B6432D"/>
    <w:rsid w:val="00BA6815"/>
    <w:rsid w:val="00BB717B"/>
    <w:rsid w:val="00BC5310"/>
    <w:rsid w:val="00BC6642"/>
    <w:rsid w:val="00BC7178"/>
    <w:rsid w:val="00BD56FB"/>
    <w:rsid w:val="00BD5FEC"/>
    <w:rsid w:val="00BF5510"/>
    <w:rsid w:val="00BF5F26"/>
    <w:rsid w:val="00C06D96"/>
    <w:rsid w:val="00C160F1"/>
    <w:rsid w:val="00C21846"/>
    <w:rsid w:val="00C40E99"/>
    <w:rsid w:val="00C47A35"/>
    <w:rsid w:val="00C5663E"/>
    <w:rsid w:val="00C576C4"/>
    <w:rsid w:val="00C67310"/>
    <w:rsid w:val="00C807C8"/>
    <w:rsid w:val="00C90358"/>
    <w:rsid w:val="00CA2D6A"/>
    <w:rsid w:val="00CB2F7D"/>
    <w:rsid w:val="00CB47A0"/>
    <w:rsid w:val="00CC33AA"/>
    <w:rsid w:val="00CD35AF"/>
    <w:rsid w:val="00CE6ADF"/>
    <w:rsid w:val="00D025CF"/>
    <w:rsid w:val="00D03015"/>
    <w:rsid w:val="00D03EE4"/>
    <w:rsid w:val="00D1723D"/>
    <w:rsid w:val="00D400BB"/>
    <w:rsid w:val="00D64F9C"/>
    <w:rsid w:val="00D66F90"/>
    <w:rsid w:val="00D77121"/>
    <w:rsid w:val="00D9435C"/>
    <w:rsid w:val="00DB04C5"/>
    <w:rsid w:val="00DB29E3"/>
    <w:rsid w:val="00DC2E46"/>
    <w:rsid w:val="00DD78AB"/>
    <w:rsid w:val="00DF210B"/>
    <w:rsid w:val="00DF3B1C"/>
    <w:rsid w:val="00E06016"/>
    <w:rsid w:val="00E116F0"/>
    <w:rsid w:val="00E129ED"/>
    <w:rsid w:val="00E20E5D"/>
    <w:rsid w:val="00E23D6C"/>
    <w:rsid w:val="00E34313"/>
    <w:rsid w:val="00E4199C"/>
    <w:rsid w:val="00E56E98"/>
    <w:rsid w:val="00E639E9"/>
    <w:rsid w:val="00E67848"/>
    <w:rsid w:val="00E711A5"/>
    <w:rsid w:val="00E76A9C"/>
    <w:rsid w:val="00E91E6C"/>
    <w:rsid w:val="00E94926"/>
    <w:rsid w:val="00E9580C"/>
    <w:rsid w:val="00EA10A9"/>
    <w:rsid w:val="00EA1471"/>
    <w:rsid w:val="00EB45D0"/>
    <w:rsid w:val="00EB48CE"/>
    <w:rsid w:val="00EC2987"/>
    <w:rsid w:val="00EC38D5"/>
    <w:rsid w:val="00ED0FC2"/>
    <w:rsid w:val="00ED6D48"/>
    <w:rsid w:val="00EE32B8"/>
    <w:rsid w:val="00EF4C96"/>
    <w:rsid w:val="00EF50F7"/>
    <w:rsid w:val="00F04148"/>
    <w:rsid w:val="00F135E8"/>
    <w:rsid w:val="00F16C5C"/>
    <w:rsid w:val="00F16FA8"/>
    <w:rsid w:val="00F21B9A"/>
    <w:rsid w:val="00F2512D"/>
    <w:rsid w:val="00F3266D"/>
    <w:rsid w:val="00F35DF3"/>
    <w:rsid w:val="00F37FFB"/>
    <w:rsid w:val="00F41797"/>
    <w:rsid w:val="00F630BB"/>
    <w:rsid w:val="00F633CF"/>
    <w:rsid w:val="00F72FF9"/>
    <w:rsid w:val="00F81AF2"/>
    <w:rsid w:val="00F86938"/>
    <w:rsid w:val="00FA1D57"/>
    <w:rsid w:val="00FA2012"/>
    <w:rsid w:val="00FA4505"/>
    <w:rsid w:val="00FB4452"/>
    <w:rsid w:val="00FC47D6"/>
    <w:rsid w:val="00FD3ACF"/>
    <w:rsid w:val="00FE03D9"/>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293023895">
      <w:bodyDiv w:val="1"/>
      <w:marLeft w:val="0"/>
      <w:marRight w:val="0"/>
      <w:marTop w:val="0"/>
      <w:marBottom w:val="0"/>
      <w:divBdr>
        <w:top w:val="none" w:sz="0" w:space="0" w:color="auto"/>
        <w:left w:val="none" w:sz="0" w:space="0" w:color="auto"/>
        <w:bottom w:val="none" w:sz="0" w:space="0" w:color="auto"/>
        <w:right w:val="none" w:sz="0" w:space="0" w:color="auto"/>
      </w:divBdr>
    </w:div>
    <w:div w:id="674847741">
      <w:bodyDiv w:val="1"/>
      <w:marLeft w:val="0"/>
      <w:marRight w:val="0"/>
      <w:marTop w:val="0"/>
      <w:marBottom w:val="0"/>
      <w:divBdr>
        <w:top w:val="none" w:sz="0" w:space="0" w:color="auto"/>
        <w:left w:val="none" w:sz="0" w:space="0" w:color="auto"/>
        <w:bottom w:val="none" w:sz="0" w:space="0" w:color="auto"/>
        <w:right w:val="none" w:sz="0" w:space="0" w:color="auto"/>
      </w:divBdr>
    </w:div>
    <w:div w:id="676269794">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927496498">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430392203">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11</Pages>
  <Words>4624</Words>
  <Characters>24508</Characters>
  <Application>Microsoft Office Word</Application>
  <DocSecurity>0</DocSecurity>
  <Lines>204</Lines>
  <Paragraphs>58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16</cp:revision>
  <cp:lastPrinted>2015-03-18T10:51:00Z</cp:lastPrinted>
  <dcterms:created xsi:type="dcterms:W3CDTF">2015-03-19T15:18:00Z</dcterms:created>
  <dcterms:modified xsi:type="dcterms:W3CDTF">2015-09-09T09:25:00Z</dcterms:modified>
</cp:coreProperties>
</file>